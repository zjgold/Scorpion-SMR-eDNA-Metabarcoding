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E0C30" w14:textId="77777777" w:rsidR="000F1EA9" w:rsidRDefault="000F1EA9" w:rsidP="00A95C71">
      <w:pPr>
        <w:pStyle w:val="MDPI12title"/>
        <w:tabs>
          <w:tab w:val="left" w:pos="2687"/>
        </w:tabs>
        <w:spacing w:line="480" w:lineRule="auto"/>
        <w:rPr>
          <w:ins w:id="0" w:author="Zachary Gold" w:date="2020-11-10T17:07:00Z"/>
          <w:rFonts w:ascii="Times New Roman" w:hAnsi="Times New Roman"/>
          <w:sz w:val="24"/>
          <w:szCs w:val="24"/>
        </w:rPr>
      </w:pPr>
    </w:p>
    <w:p w14:paraId="329ADF10" w14:textId="77777777" w:rsidR="000F1EA9" w:rsidRDefault="000F1EA9" w:rsidP="00A95C71">
      <w:pPr>
        <w:pStyle w:val="MDPI12title"/>
        <w:tabs>
          <w:tab w:val="left" w:pos="2687"/>
        </w:tabs>
        <w:spacing w:line="480" w:lineRule="auto"/>
        <w:rPr>
          <w:ins w:id="1" w:author="Zachary Gold" w:date="2020-11-10T17:07:00Z"/>
          <w:rFonts w:ascii="Times New Roman" w:hAnsi="Times New Roman"/>
          <w:sz w:val="24"/>
          <w:szCs w:val="24"/>
        </w:rPr>
      </w:pPr>
    </w:p>
    <w:p w14:paraId="1B2A911C" w14:textId="77777777" w:rsidR="000F1EA9" w:rsidRDefault="000F1EA9" w:rsidP="00A95C71">
      <w:pPr>
        <w:pStyle w:val="MDPI12title"/>
        <w:tabs>
          <w:tab w:val="left" w:pos="2687"/>
        </w:tabs>
        <w:spacing w:line="480" w:lineRule="auto"/>
        <w:rPr>
          <w:ins w:id="2" w:author="Zachary Gold" w:date="2020-11-10T17:07:00Z"/>
          <w:rFonts w:ascii="Times New Roman" w:hAnsi="Times New Roman"/>
          <w:sz w:val="24"/>
          <w:szCs w:val="24"/>
        </w:rPr>
      </w:pPr>
    </w:p>
    <w:p w14:paraId="2F13125D" w14:textId="637F0689" w:rsidR="00C20C70" w:rsidRPr="00A95C71" w:rsidRDefault="00C20C70">
      <w:pPr>
        <w:pStyle w:val="MDPI12title"/>
        <w:tabs>
          <w:tab w:val="left" w:pos="2687"/>
        </w:tabs>
        <w:spacing w:line="480" w:lineRule="auto"/>
        <w:jc w:val="center"/>
        <w:rPr>
          <w:rFonts w:ascii="Times New Roman" w:hAnsi="Times New Roman"/>
          <w:sz w:val="24"/>
          <w:szCs w:val="24"/>
        </w:rPr>
        <w:pPrChange w:id="3" w:author="Zachary Gold" w:date="2020-11-10T17:07:00Z">
          <w:pPr>
            <w:pStyle w:val="MDPI12title"/>
            <w:tabs>
              <w:tab w:val="left" w:pos="2687"/>
            </w:tabs>
            <w:spacing w:line="480" w:lineRule="auto"/>
          </w:pPr>
        </w:pPrChange>
      </w:pPr>
      <w:r w:rsidRPr="00A95C71">
        <w:rPr>
          <w:rFonts w:ascii="Times New Roman" w:hAnsi="Times New Roman"/>
          <w:sz w:val="24"/>
          <w:szCs w:val="24"/>
        </w:rPr>
        <w:t xml:space="preserve">eDNA </w:t>
      </w:r>
      <w:r w:rsidR="001A7395">
        <w:rPr>
          <w:rFonts w:ascii="Times New Roman" w:hAnsi="Times New Roman"/>
          <w:sz w:val="24"/>
          <w:szCs w:val="24"/>
        </w:rPr>
        <w:t>m</w:t>
      </w:r>
      <w:r w:rsidRPr="00A95C71">
        <w:rPr>
          <w:rFonts w:ascii="Times New Roman" w:hAnsi="Times New Roman"/>
          <w:sz w:val="24"/>
          <w:szCs w:val="24"/>
        </w:rPr>
        <w:t xml:space="preserve">etabarcoding as a </w:t>
      </w:r>
      <w:r w:rsidR="001A7395">
        <w:rPr>
          <w:rFonts w:ascii="Times New Roman" w:hAnsi="Times New Roman"/>
          <w:sz w:val="24"/>
          <w:szCs w:val="24"/>
        </w:rPr>
        <w:t>b</w:t>
      </w:r>
      <w:r w:rsidRPr="00A95C71">
        <w:rPr>
          <w:rFonts w:ascii="Times New Roman" w:hAnsi="Times New Roman"/>
          <w:sz w:val="24"/>
          <w:szCs w:val="24"/>
        </w:rPr>
        <w:t xml:space="preserve">iomonitoring </w:t>
      </w:r>
      <w:r w:rsidR="001A7395">
        <w:rPr>
          <w:rFonts w:ascii="Times New Roman" w:hAnsi="Times New Roman"/>
          <w:sz w:val="24"/>
          <w:szCs w:val="24"/>
        </w:rPr>
        <w:t>t</w:t>
      </w:r>
      <w:r w:rsidRPr="00A95C71">
        <w:rPr>
          <w:rFonts w:ascii="Times New Roman" w:hAnsi="Times New Roman"/>
          <w:sz w:val="24"/>
          <w:szCs w:val="24"/>
        </w:rPr>
        <w:t xml:space="preserve">ool for </w:t>
      </w:r>
      <w:r w:rsidR="001A7395">
        <w:rPr>
          <w:rFonts w:ascii="Times New Roman" w:hAnsi="Times New Roman"/>
          <w:sz w:val="24"/>
          <w:szCs w:val="24"/>
        </w:rPr>
        <w:t>m</w:t>
      </w:r>
      <w:r w:rsidRPr="00A95C71">
        <w:rPr>
          <w:rFonts w:ascii="Times New Roman" w:hAnsi="Times New Roman"/>
          <w:sz w:val="24"/>
          <w:szCs w:val="24"/>
        </w:rPr>
        <w:t xml:space="preserve">arine </w:t>
      </w:r>
      <w:r w:rsidR="001A7395">
        <w:rPr>
          <w:rFonts w:ascii="Times New Roman" w:hAnsi="Times New Roman"/>
          <w:sz w:val="24"/>
          <w:szCs w:val="24"/>
        </w:rPr>
        <w:t>p</w:t>
      </w:r>
      <w:r w:rsidRPr="00A95C71">
        <w:rPr>
          <w:rFonts w:ascii="Times New Roman" w:hAnsi="Times New Roman"/>
          <w:sz w:val="24"/>
          <w:szCs w:val="24"/>
        </w:rPr>
        <w:t xml:space="preserve">rotected </w:t>
      </w:r>
      <w:r w:rsidR="001A7395">
        <w:rPr>
          <w:rFonts w:ascii="Times New Roman" w:hAnsi="Times New Roman"/>
          <w:sz w:val="24"/>
          <w:szCs w:val="24"/>
        </w:rPr>
        <w:t>a</w:t>
      </w:r>
      <w:r w:rsidRPr="00A95C71">
        <w:rPr>
          <w:rFonts w:ascii="Times New Roman" w:hAnsi="Times New Roman"/>
          <w:sz w:val="24"/>
          <w:szCs w:val="24"/>
        </w:rPr>
        <w:t>reas</w:t>
      </w:r>
    </w:p>
    <w:p w14:paraId="09B44458" w14:textId="77777777" w:rsidR="007B1618" w:rsidRPr="00A95C71" w:rsidRDefault="007B1618" w:rsidP="00A95C71">
      <w:pPr>
        <w:pStyle w:val="MDPI12title"/>
        <w:tabs>
          <w:tab w:val="left" w:pos="2687"/>
        </w:tabs>
        <w:spacing w:line="480" w:lineRule="auto"/>
        <w:rPr>
          <w:rFonts w:ascii="Times New Roman" w:hAnsi="Times New Roman"/>
          <w:sz w:val="24"/>
          <w:szCs w:val="24"/>
        </w:rPr>
      </w:pPr>
    </w:p>
    <w:p w14:paraId="7554DA14" w14:textId="31FFC598" w:rsidR="005603E0" w:rsidRPr="00C06F22" w:rsidRDefault="00C20C70" w:rsidP="00A95C71">
      <w:pPr>
        <w:pStyle w:val="MDPI13authornames"/>
        <w:spacing w:line="480" w:lineRule="auto"/>
        <w:rPr>
          <w:rFonts w:ascii="Times New Roman" w:hAnsi="Times New Roman"/>
          <w:b w:val="0"/>
          <w:bCs/>
          <w:sz w:val="24"/>
          <w:szCs w:val="24"/>
          <w:vertAlign w:val="superscript"/>
        </w:rPr>
      </w:pPr>
      <w:r w:rsidRPr="00C06F22">
        <w:rPr>
          <w:rFonts w:ascii="Times New Roman" w:hAnsi="Times New Roman"/>
          <w:b w:val="0"/>
          <w:bCs/>
          <w:sz w:val="24"/>
          <w:szCs w:val="24"/>
        </w:rPr>
        <w:t>Zachary</w:t>
      </w:r>
      <w:r w:rsidR="007B1618" w:rsidRPr="00C06F22">
        <w:rPr>
          <w:rFonts w:ascii="Times New Roman" w:hAnsi="Times New Roman"/>
          <w:b w:val="0"/>
          <w:bCs/>
          <w:sz w:val="24"/>
          <w:szCs w:val="24"/>
        </w:rPr>
        <w:t xml:space="preserve"> </w:t>
      </w:r>
      <w:r w:rsidRPr="00C06F22">
        <w:rPr>
          <w:rFonts w:ascii="Times New Roman" w:hAnsi="Times New Roman"/>
          <w:b w:val="0"/>
          <w:bCs/>
          <w:sz w:val="24"/>
          <w:szCs w:val="24"/>
        </w:rPr>
        <w:t>Gold</w:t>
      </w:r>
      <w:r w:rsidR="007B1618" w:rsidRPr="00C06F22">
        <w:rPr>
          <w:rFonts w:ascii="Times New Roman" w:hAnsi="Times New Roman"/>
          <w:b w:val="0"/>
          <w:bCs/>
          <w:sz w:val="24"/>
          <w:szCs w:val="24"/>
        </w:rPr>
        <w:t xml:space="preserve"> </w:t>
      </w:r>
      <w:r w:rsidR="007B1618" w:rsidRPr="00C06F22">
        <w:rPr>
          <w:rFonts w:ascii="Times New Roman" w:hAnsi="Times New Roman"/>
          <w:b w:val="0"/>
          <w:bCs/>
          <w:sz w:val="24"/>
          <w:szCs w:val="24"/>
          <w:vertAlign w:val="superscript"/>
        </w:rPr>
        <w:t>1</w:t>
      </w:r>
      <w:r w:rsidRPr="00C06F22">
        <w:rPr>
          <w:rFonts w:ascii="Times New Roman" w:hAnsi="Times New Roman"/>
          <w:b w:val="0"/>
          <w:bCs/>
          <w:sz w:val="24"/>
          <w:szCs w:val="24"/>
          <w:vertAlign w:val="superscript"/>
        </w:rPr>
        <w:t>,</w:t>
      </w:r>
      <w:r w:rsidRPr="00C06F22">
        <w:rPr>
          <w:rFonts w:ascii="Times New Roman" w:hAnsi="Times New Roman"/>
          <w:b w:val="0"/>
          <w:bCs/>
          <w:sz w:val="24"/>
          <w:szCs w:val="24"/>
        </w:rPr>
        <w:t>*</w:t>
      </w:r>
      <w:r w:rsidR="007B1618" w:rsidRPr="00C06F22">
        <w:rPr>
          <w:rFonts w:ascii="Times New Roman" w:hAnsi="Times New Roman"/>
          <w:b w:val="0"/>
          <w:bCs/>
          <w:sz w:val="24"/>
          <w:szCs w:val="24"/>
        </w:rPr>
        <w:t xml:space="preserve">, </w:t>
      </w:r>
      <w:r w:rsidRPr="00C06F22">
        <w:rPr>
          <w:rFonts w:ascii="Times New Roman" w:hAnsi="Times New Roman"/>
          <w:b w:val="0"/>
          <w:bCs/>
          <w:sz w:val="24"/>
          <w:szCs w:val="24"/>
        </w:rPr>
        <w:t>Joshua</w:t>
      </w:r>
      <w:r w:rsidR="007B1618" w:rsidRPr="00C06F22">
        <w:rPr>
          <w:rFonts w:ascii="Times New Roman" w:hAnsi="Times New Roman"/>
          <w:b w:val="0"/>
          <w:bCs/>
          <w:sz w:val="24"/>
          <w:szCs w:val="24"/>
        </w:rPr>
        <w:t xml:space="preserve"> </w:t>
      </w:r>
      <w:r w:rsidRPr="00C06F22">
        <w:rPr>
          <w:rFonts w:ascii="Times New Roman" w:hAnsi="Times New Roman"/>
          <w:b w:val="0"/>
          <w:bCs/>
          <w:sz w:val="24"/>
          <w:szCs w:val="24"/>
        </w:rPr>
        <w:t xml:space="preserve">Sprague </w:t>
      </w:r>
      <w:r w:rsidR="007B1618" w:rsidRPr="00C06F22">
        <w:rPr>
          <w:rFonts w:ascii="Times New Roman" w:hAnsi="Times New Roman"/>
          <w:b w:val="0"/>
          <w:bCs/>
          <w:sz w:val="24"/>
          <w:szCs w:val="24"/>
          <w:vertAlign w:val="superscript"/>
        </w:rPr>
        <w:t>2</w:t>
      </w:r>
      <w:r w:rsidRPr="00C06F22">
        <w:rPr>
          <w:rFonts w:ascii="Times New Roman" w:hAnsi="Times New Roman"/>
          <w:b w:val="0"/>
          <w:bCs/>
          <w:sz w:val="24"/>
          <w:szCs w:val="24"/>
          <w:vertAlign w:val="superscript"/>
        </w:rPr>
        <w:t xml:space="preserve"> </w:t>
      </w:r>
      <w:r w:rsidRPr="00C06F22">
        <w:rPr>
          <w:rFonts w:ascii="Times New Roman" w:hAnsi="Times New Roman"/>
          <w:b w:val="0"/>
          <w:bCs/>
          <w:sz w:val="24"/>
          <w:szCs w:val="24"/>
        </w:rPr>
        <w:t xml:space="preserve">, David </w:t>
      </w:r>
      <w:r w:rsidR="00383D43" w:rsidRPr="00C06F22">
        <w:rPr>
          <w:rFonts w:ascii="Times New Roman" w:hAnsi="Times New Roman"/>
          <w:b w:val="0"/>
          <w:bCs/>
          <w:sz w:val="24"/>
          <w:szCs w:val="24"/>
        </w:rPr>
        <w:t xml:space="preserve">J. </w:t>
      </w:r>
      <w:r w:rsidRPr="00C06F22">
        <w:rPr>
          <w:rFonts w:ascii="Times New Roman" w:hAnsi="Times New Roman"/>
          <w:b w:val="0"/>
          <w:bCs/>
          <w:sz w:val="24"/>
          <w:szCs w:val="24"/>
        </w:rPr>
        <w:t>Kushner</w:t>
      </w:r>
      <w:r w:rsidR="007B1618" w:rsidRPr="00C06F22">
        <w:rPr>
          <w:rFonts w:ascii="Times New Roman" w:hAnsi="Times New Roman"/>
          <w:b w:val="0"/>
          <w:bCs/>
          <w:sz w:val="24"/>
          <w:szCs w:val="24"/>
        </w:rPr>
        <w:t xml:space="preserve"> </w:t>
      </w:r>
      <w:r w:rsidR="007B1618" w:rsidRPr="00C06F22">
        <w:rPr>
          <w:rFonts w:ascii="Times New Roman" w:hAnsi="Times New Roman"/>
          <w:b w:val="0"/>
          <w:bCs/>
          <w:sz w:val="24"/>
          <w:szCs w:val="24"/>
          <w:vertAlign w:val="superscript"/>
        </w:rPr>
        <w:t>2</w:t>
      </w:r>
      <w:r w:rsidRPr="00C06F22">
        <w:rPr>
          <w:rFonts w:ascii="Times New Roman" w:hAnsi="Times New Roman"/>
          <w:b w:val="0"/>
          <w:bCs/>
          <w:sz w:val="24"/>
          <w:szCs w:val="24"/>
          <w:vertAlign w:val="superscript"/>
        </w:rPr>
        <w:t xml:space="preserve"> </w:t>
      </w:r>
      <w:r w:rsidRPr="00C06F22">
        <w:rPr>
          <w:rFonts w:ascii="Times New Roman" w:hAnsi="Times New Roman"/>
          <w:b w:val="0"/>
          <w:bCs/>
          <w:sz w:val="24"/>
          <w:szCs w:val="24"/>
        </w:rPr>
        <w:t xml:space="preserve">, </w:t>
      </w:r>
      <w:r w:rsidR="00AD4E34" w:rsidRPr="00C06F22">
        <w:rPr>
          <w:rFonts w:ascii="Times New Roman" w:hAnsi="Times New Roman"/>
          <w:b w:val="0"/>
          <w:bCs/>
          <w:sz w:val="24"/>
          <w:szCs w:val="24"/>
        </w:rPr>
        <w:t>Erick Zerecero</w:t>
      </w:r>
      <w:r w:rsidR="00AD4E34" w:rsidRPr="00C06F22">
        <w:rPr>
          <w:rFonts w:ascii="Times New Roman" w:hAnsi="Times New Roman"/>
          <w:b w:val="0"/>
          <w:bCs/>
          <w:sz w:val="24"/>
          <w:szCs w:val="24"/>
          <w:vertAlign w:val="superscript"/>
        </w:rPr>
        <w:t>1</w:t>
      </w:r>
      <w:r w:rsidR="00AD4E34" w:rsidRPr="00C06F22">
        <w:rPr>
          <w:rFonts w:ascii="Times New Roman" w:hAnsi="Times New Roman"/>
          <w:b w:val="0"/>
          <w:bCs/>
          <w:sz w:val="24"/>
          <w:szCs w:val="24"/>
        </w:rPr>
        <w:t xml:space="preserve">, </w:t>
      </w:r>
      <w:r w:rsidRPr="00C06F22">
        <w:rPr>
          <w:rFonts w:ascii="Times New Roman" w:hAnsi="Times New Roman"/>
          <w:b w:val="0"/>
          <w:bCs/>
          <w:sz w:val="24"/>
          <w:szCs w:val="24"/>
        </w:rPr>
        <w:t xml:space="preserve">Paul </w:t>
      </w:r>
      <w:r w:rsidR="00AC3EBC" w:rsidRPr="00C06F22">
        <w:rPr>
          <w:rFonts w:ascii="Times New Roman" w:hAnsi="Times New Roman"/>
          <w:b w:val="0"/>
          <w:bCs/>
          <w:sz w:val="24"/>
          <w:szCs w:val="24"/>
        </w:rPr>
        <w:t xml:space="preserve">H. </w:t>
      </w:r>
      <w:r w:rsidRPr="00C06F22">
        <w:rPr>
          <w:rFonts w:ascii="Times New Roman" w:hAnsi="Times New Roman"/>
          <w:b w:val="0"/>
          <w:bCs/>
          <w:sz w:val="24"/>
          <w:szCs w:val="24"/>
        </w:rPr>
        <w:t xml:space="preserve">Barber </w:t>
      </w:r>
      <w:r w:rsidRPr="00C06F22">
        <w:rPr>
          <w:rFonts w:ascii="Times New Roman" w:hAnsi="Times New Roman"/>
          <w:b w:val="0"/>
          <w:bCs/>
          <w:sz w:val="24"/>
          <w:szCs w:val="24"/>
          <w:vertAlign w:val="superscript"/>
        </w:rPr>
        <w:t>1</w:t>
      </w:r>
    </w:p>
    <w:p w14:paraId="40C32DC2" w14:textId="77777777" w:rsidR="005603E0" w:rsidRPr="00A95C71" w:rsidRDefault="005603E0" w:rsidP="00A95C71">
      <w:pPr>
        <w:pStyle w:val="MDPI16affiliation"/>
        <w:spacing w:line="480" w:lineRule="auto"/>
        <w:rPr>
          <w:rFonts w:ascii="Times New Roman" w:hAnsi="Times New Roman"/>
          <w:sz w:val="24"/>
          <w:szCs w:val="24"/>
          <w:vertAlign w:val="superscript"/>
        </w:rPr>
      </w:pPr>
    </w:p>
    <w:p w14:paraId="1663517D" w14:textId="77777777" w:rsidR="005603E0" w:rsidRPr="00A95C71" w:rsidRDefault="005603E0" w:rsidP="00A95C71">
      <w:pPr>
        <w:pStyle w:val="MDPI16affiliation"/>
        <w:spacing w:line="480" w:lineRule="auto"/>
        <w:rPr>
          <w:rFonts w:ascii="Times New Roman" w:hAnsi="Times New Roman"/>
          <w:sz w:val="24"/>
          <w:szCs w:val="24"/>
          <w:vertAlign w:val="superscript"/>
        </w:rPr>
      </w:pPr>
    </w:p>
    <w:p w14:paraId="3A6AF3CE" w14:textId="7E951790" w:rsidR="007B1618" w:rsidRPr="00A95C71" w:rsidRDefault="007B1618" w:rsidP="00A95C71">
      <w:pPr>
        <w:pStyle w:val="MDPI16affiliation"/>
        <w:spacing w:line="480" w:lineRule="auto"/>
        <w:rPr>
          <w:rFonts w:ascii="Times New Roman" w:hAnsi="Times New Roman"/>
          <w:sz w:val="24"/>
          <w:szCs w:val="24"/>
        </w:rPr>
      </w:pPr>
      <w:r w:rsidRPr="00A95C71">
        <w:rPr>
          <w:rFonts w:ascii="Times New Roman" w:hAnsi="Times New Roman"/>
          <w:sz w:val="24"/>
          <w:szCs w:val="24"/>
          <w:vertAlign w:val="superscript"/>
        </w:rPr>
        <w:t>1</w:t>
      </w:r>
      <w:r w:rsidR="00C20C70" w:rsidRPr="00A95C71">
        <w:rPr>
          <w:rFonts w:ascii="Times New Roman" w:hAnsi="Times New Roman"/>
          <w:sz w:val="24"/>
          <w:szCs w:val="24"/>
        </w:rPr>
        <w:t>Department of Ecology and Evolutionary Biology, University of California – Los Angeles</w:t>
      </w:r>
    </w:p>
    <w:p w14:paraId="3417F45D" w14:textId="39FB0CFD" w:rsidR="007B1618" w:rsidRPr="00A95C71" w:rsidRDefault="007B1618" w:rsidP="00A95C71">
      <w:pPr>
        <w:pStyle w:val="MDPI16affiliation"/>
        <w:spacing w:line="480" w:lineRule="auto"/>
        <w:rPr>
          <w:rFonts w:ascii="Times New Roman" w:hAnsi="Times New Roman"/>
          <w:sz w:val="24"/>
          <w:szCs w:val="24"/>
        </w:rPr>
      </w:pPr>
      <w:r w:rsidRPr="00A95C71">
        <w:rPr>
          <w:rFonts w:ascii="Times New Roman" w:hAnsi="Times New Roman"/>
          <w:sz w:val="24"/>
          <w:szCs w:val="24"/>
          <w:vertAlign w:val="superscript"/>
        </w:rPr>
        <w:t>2</w:t>
      </w:r>
      <w:r w:rsidR="00C20C70" w:rsidRPr="00A95C71">
        <w:rPr>
          <w:rFonts w:ascii="Times New Roman" w:hAnsi="Times New Roman"/>
          <w:sz w:val="24"/>
          <w:szCs w:val="24"/>
        </w:rPr>
        <w:t>Channel Islands National Park Service</w:t>
      </w:r>
    </w:p>
    <w:p w14:paraId="39E4EF52" w14:textId="77777777" w:rsidR="005603E0" w:rsidRPr="00A95C71" w:rsidRDefault="005603E0" w:rsidP="00A95C71">
      <w:pPr>
        <w:pStyle w:val="MDPI14history"/>
        <w:spacing w:before="0" w:line="480" w:lineRule="auto"/>
        <w:ind w:left="311" w:hanging="198"/>
        <w:rPr>
          <w:rFonts w:ascii="Times New Roman" w:hAnsi="Times New Roman"/>
          <w:b/>
          <w:sz w:val="24"/>
          <w:szCs w:val="24"/>
        </w:rPr>
      </w:pPr>
    </w:p>
    <w:p w14:paraId="4D9DF667" w14:textId="77777777" w:rsidR="005603E0" w:rsidRPr="00A95C71" w:rsidRDefault="005603E0" w:rsidP="00A95C71">
      <w:pPr>
        <w:pStyle w:val="MDPI14history"/>
        <w:spacing w:before="0" w:line="480" w:lineRule="auto"/>
        <w:ind w:left="311" w:hanging="198"/>
        <w:rPr>
          <w:rFonts w:ascii="Times New Roman" w:hAnsi="Times New Roman"/>
          <w:b/>
          <w:sz w:val="24"/>
          <w:szCs w:val="24"/>
        </w:rPr>
      </w:pPr>
    </w:p>
    <w:p w14:paraId="427CEF15" w14:textId="77777777" w:rsidR="005603E0" w:rsidRPr="00A95C71" w:rsidRDefault="005603E0" w:rsidP="00A95C71">
      <w:pPr>
        <w:pStyle w:val="MDPI14history"/>
        <w:spacing w:before="0" w:line="480" w:lineRule="auto"/>
        <w:ind w:left="311" w:hanging="198"/>
        <w:rPr>
          <w:rFonts w:ascii="Times New Roman" w:hAnsi="Times New Roman"/>
          <w:b/>
          <w:sz w:val="24"/>
          <w:szCs w:val="24"/>
        </w:rPr>
      </w:pPr>
    </w:p>
    <w:p w14:paraId="31EEC249" w14:textId="77777777" w:rsidR="000F1EA9" w:rsidRDefault="007B1618" w:rsidP="00A95C71">
      <w:pPr>
        <w:pStyle w:val="MDPI14history"/>
        <w:spacing w:before="0" w:line="480" w:lineRule="auto"/>
        <w:ind w:left="311" w:hanging="198"/>
        <w:rPr>
          <w:ins w:id="4" w:author="Zachary Gold" w:date="2020-11-10T17:08:00Z"/>
          <w:rFonts w:ascii="Times New Roman" w:hAnsi="Times New Roman"/>
          <w:sz w:val="24"/>
          <w:szCs w:val="24"/>
        </w:rPr>
      </w:pPr>
      <w:r w:rsidRPr="00A95C71">
        <w:rPr>
          <w:rFonts w:ascii="Times New Roman" w:hAnsi="Times New Roman"/>
          <w:b/>
          <w:sz w:val="24"/>
          <w:szCs w:val="24"/>
        </w:rPr>
        <w:t>*</w:t>
      </w:r>
      <w:r w:rsidRPr="00A95C71">
        <w:rPr>
          <w:rFonts w:ascii="Times New Roman" w:hAnsi="Times New Roman"/>
          <w:sz w:val="24"/>
          <w:szCs w:val="24"/>
        </w:rPr>
        <w:tab/>
      </w:r>
      <w:del w:id="5" w:author="Zachary Gold" w:date="2020-11-10T17:08:00Z">
        <w:r w:rsidRPr="00A95C71" w:rsidDel="000F1EA9">
          <w:rPr>
            <w:rFonts w:ascii="Times New Roman" w:hAnsi="Times New Roman"/>
            <w:sz w:val="24"/>
            <w:szCs w:val="24"/>
          </w:rPr>
          <w:delText>Correspondence</w:delText>
        </w:r>
      </w:del>
      <w:ins w:id="6" w:author="Zachary Gold" w:date="2020-11-10T17:08:00Z">
        <w:r w:rsidR="000F1EA9" w:rsidRPr="00A95C71">
          <w:rPr>
            <w:rFonts w:ascii="Times New Roman" w:hAnsi="Times New Roman"/>
            <w:sz w:val="24"/>
            <w:szCs w:val="24"/>
          </w:rPr>
          <w:t>Correspond</w:t>
        </w:r>
        <w:r w:rsidR="000F1EA9">
          <w:rPr>
            <w:rFonts w:ascii="Times New Roman" w:hAnsi="Times New Roman"/>
            <w:sz w:val="24"/>
            <w:szCs w:val="24"/>
          </w:rPr>
          <w:t>ing Author</w:t>
        </w:r>
      </w:ins>
      <w:del w:id="7" w:author="Zachary Gold" w:date="2020-11-10T17:08:00Z">
        <w:r w:rsidRPr="00A95C71" w:rsidDel="000F1EA9">
          <w:rPr>
            <w:rFonts w:ascii="Times New Roman" w:hAnsi="Times New Roman"/>
            <w:sz w:val="24"/>
            <w:szCs w:val="24"/>
          </w:rPr>
          <w:delText>:</w:delText>
        </w:r>
      </w:del>
      <w:r w:rsidRPr="00A95C71">
        <w:rPr>
          <w:rFonts w:ascii="Times New Roman" w:hAnsi="Times New Roman"/>
          <w:sz w:val="24"/>
          <w:szCs w:val="24"/>
        </w:rPr>
        <w:t xml:space="preserve"> </w:t>
      </w:r>
    </w:p>
    <w:p w14:paraId="1606550D" w14:textId="217AF600" w:rsidR="007B1618" w:rsidRPr="00A95C71" w:rsidDel="000F1EA9" w:rsidRDefault="005603E0" w:rsidP="00A95C71">
      <w:pPr>
        <w:pStyle w:val="MDPI14history"/>
        <w:spacing w:before="0" w:line="480" w:lineRule="auto"/>
        <w:ind w:left="311" w:hanging="198"/>
        <w:rPr>
          <w:del w:id="8" w:author="Zachary Gold" w:date="2020-11-10T17:09:00Z"/>
          <w:rFonts w:ascii="Times New Roman" w:hAnsi="Times New Roman"/>
          <w:sz w:val="24"/>
          <w:szCs w:val="24"/>
        </w:rPr>
      </w:pPr>
      <w:del w:id="9" w:author="Zachary Gold" w:date="2020-11-10T17:08:00Z">
        <w:r w:rsidRPr="00A95C71" w:rsidDel="000F1EA9">
          <w:rPr>
            <w:rFonts w:ascii="Times New Roman" w:hAnsi="Times New Roman"/>
            <w:sz w:val="24"/>
            <w:szCs w:val="24"/>
          </w:rPr>
          <w:delText xml:space="preserve">Zachary Gold, </w:delText>
        </w:r>
      </w:del>
      <w:r w:rsidRPr="00A95C71">
        <w:rPr>
          <w:rFonts w:ascii="Times New Roman" w:hAnsi="Times New Roman"/>
          <w:sz w:val="24"/>
          <w:szCs w:val="24"/>
        </w:rPr>
        <w:t xml:space="preserve">Email: </w:t>
      </w:r>
      <w:r w:rsidR="00C20C70" w:rsidRPr="00A95C71">
        <w:rPr>
          <w:rFonts w:ascii="Times New Roman" w:hAnsi="Times New Roman"/>
          <w:sz w:val="24"/>
          <w:szCs w:val="24"/>
        </w:rPr>
        <w:t>zack.gold@ucla.edu</w:t>
      </w:r>
      <w:del w:id="10" w:author="Zachary Gold" w:date="2020-11-10T17:08:00Z">
        <w:r w:rsidR="007B1618" w:rsidRPr="00A95C71" w:rsidDel="000F1EA9">
          <w:rPr>
            <w:rFonts w:ascii="Times New Roman" w:hAnsi="Times New Roman"/>
            <w:sz w:val="24"/>
            <w:szCs w:val="24"/>
          </w:rPr>
          <w:delText xml:space="preserve">; </w:delText>
        </w:r>
        <w:r w:rsidR="00D67045" w:rsidRPr="00A95C71" w:rsidDel="000F1EA9">
          <w:rPr>
            <w:rFonts w:ascii="Times New Roman" w:hAnsi="Times New Roman"/>
            <w:sz w:val="24"/>
            <w:szCs w:val="24"/>
          </w:rPr>
          <w:delText>Tel.: +</w:delText>
        </w:r>
        <w:r w:rsidR="00C20C70" w:rsidRPr="00A95C71" w:rsidDel="000F1EA9">
          <w:rPr>
            <w:rFonts w:ascii="Times New Roman" w:hAnsi="Times New Roman"/>
            <w:sz w:val="24"/>
            <w:szCs w:val="24"/>
          </w:rPr>
          <w:delText>01</w:delText>
        </w:r>
        <w:r w:rsidR="00D67045" w:rsidRPr="00A95C71" w:rsidDel="000F1EA9">
          <w:rPr>
            <w:rFonts w:ascii="Times New Roman" w:hAnsi="Times New Roman"/>
            <w:sz w:val="24"/>
            <w:szCs w:val="24"/>
          </w:rPr>
          <w:delText>-</w:delText>
        </w:r>
        <w:r w:rsidR="00C20C70" w:rsidRPr="00A95C71" w:rsidDel="000F1EA9">
          <w:rPr>
            <w:rFonts w:ascii="Times New Roman" w:hAnsi="Times New Roman"/>
            <w:sz w:val="24"/>
            <w:szCs w:val="24"/>
          </w:rPr>
          <w:delText>310</w:delText>
        </w:r>
        <w:r w:rsidR="00D67045" w:rsidRPr="00A95C71" w:rsidDel="000F1EA9">
          <w:rPr>
            <w:rFonts w:ascii="Times New Roman" w:hAnsi="Times New Roman"/>
            <w:sz w:val="24"/>
            <w:szCs w:val="24"/>
          </w:rPr>
          <w:delText>-</w:delText>
        </w:r>
        <w:r w:rsidR="00C20C70" w:rsidRPr="00A95C71" w:rsidDel="000F1EA9">
          <w:rPr>
            <w:rFonts w:ascii="Times New Roman" w:hAnsi="Times New Roman"/>
            <w:sz w:val="24"/>
            <w:szCs w:val="24"/>
          </w:rPr>
          <w:delText>795</w:delText>
        </w:r>
        <w:r w:rsidR="00D67045" w:rsidRPr="00A95C71" w:rsidDel="000F1EA9">
          <w:rPr>
            <w:rFonts w:ascii="Times New Roman" w:hAnsi="Times New Roman"/>
            <w:sz w:val="24"/>
            <w:szCs w:val="24"/>
          </w:rPr>
          <w:delText>-</w:delText>
        </w:r>
        <w:r w:rsidR="00C20C70" w:rsidRPr="00A95C71" w:rsidDel="000F1EA9">
          <w:rPr>
            <w:rFonts w:ascii="Times New Roman" w:hAnsi="Times New Roman"/>
            <w:sz w:val="24"/>
            <w:szCs w:val="24"/>
          </w:rPr>
          <w:delText>0020</w:delText>
        </w:r>
        <w:r w:rsidR="00CE27C0" w:rsidDel="000F1EA9">
          <w:rPr>
            <w:rFonts w:ascii="Times New Roman" w:hAnsi="Times New Roman"/>
            <w:sz w:val="24"/>
            <w:szCs w:val="24"/>
          </w:rPr>
          <w:delText>, Address: 610 Charles E. Young Dr. S, Los Angeles, CA, 900095</w:delText>
        </w:r>
      </w:del>
    </w:p>
    <w:p w14:paraId="35338EF8" w14:textId="2C25BD27" w:rsidR="005603E0" w:rsidDel="000F1EA9" w:rsidRDefault="005603E0" w:rsidP="00A95C71">
      <w:pPr>
        <w:spacing w:line="480" w:lineRule="auto"/>
        <w:rPr>
          <w:del w:id="11" w:author="Zachary Gold" w:date="2020-11-10T17:09:00Z"/>
          <w:szCs w:val="24"/>
          <w:lang w:bidi="en-US"/>
        </w:rPr>
      </w:pPr>
    </w:p>
    <w:p w14:paraId="7DDECA20" w14:textId="3BBAC552" w:rsidR="005603E0" w:rsidRPr="00A95C71" w:rsidDel="000F1EA9" w:rsidRDefault="001A7395" w:rsidP="00A95C71">
      <w:pPr>
        <w:spacing w:line="480" w:lineRule="auto"/>
        <w:rPr>
          <w:del w:id="12" w:author="Zachary Gold" w:date="2020-11-10T17:09:00Z"/>
          <w:szCs w:val="24"/>
          <w:lang w:bidi="en-US"/>
        </w:rPr>
      </w:pPr>
      <w:del w:id="13" w:author="Zachary Gold" w:date="2020-11-10T17:09:00Z">
        <w:r w:rsidDel="000F1EA9">
          <w:rPr>
            <w:b/>
            <w:bCs/>
            <w:szCs w:val="24"/>
            <w:lang w:bidi="en-US"/>
          </w:rPr>
          <w:delText>Short Title</w:delText>
        </w:r>
        <w:r w:rsidR="005603E0" w:rsidRPr="00C06F22" w:rsidDel="000F1EA9">
          <w:rPr>
            <w:b/>
            <w:bCs/>
            <w:szCs w:val="24"/>
            <w:lang w:bidi="en-US"/>
          </w:rPr>
          <w:delText>:</w:delText>
        </w:r>
        <w:r w:rsidR="005603E0" w:rsidRPr="00A95C71" w:rsidDel="000F1EA9">
          <w:rPr>
            <w:szCs w:val="24"/>
            <w:lang w:bidi="en-US"/>
          </w:rPr>
          <w:delText xml:space="preserve"> eDNA </w:delText>
        </w:r>
        <w:r w:rsidDel="000F1EA9">
          <w:rPr>
            <w:szCs w:val="24"/>
            <w:lang w:bidi="en-US"/>
          </w:rPr>
          <w:delText>m</w:delText>
        </w:r>
        <w:r w:rsidR="00CE27C0" w:rsidRPr="00A95C71" w:rsidDel="000F1EA9">
          <w:rPr>
            <w:szCs w:val="24"/>
            <w:lang w:bidi="en-US"/>
          </w:rPr>
          <w:delText xml:space="preserve">arine </w:delText>
        </w:r>
        <w:r w:rsidDel="000F1EA9">
          <w:rPr>
            <w:szCs w:val="24"/>
            <w:lang w:bidi="en-US"/>
          </w:rPr>
          <w:delText>p</w:delText>
        </w:r>
        <w:r w:rsidR="00CE27C0" w:rsidRPr="00A95C71" w:rsidDel="000F1EA9">
          <w:rPr>
            <w:szCs w:val="24"/>
            <w:lang w:bidi="en-US"/>
          </w:rPr>
          <w:delText xml:space="preserve">rotected </w:delText>
        </w:r>
        <w:r w:rsidDel="000F1EA9">
          <w:rPr>
            <w:szCs w:val="24"/>
            <w:lang w:bidi="en-US"/>
          </w:rPr>
          <w:delText>a</w:delText>
        </w:r>
        <w:r w:rsidR="00CE27C0" w:rsidRPr="00A95C71" w:rsidDel="000F1EA9">
          <w:rPr>
            <w:szCs w:val="24"/>
            <w:lang w:bidi="en-US"/>
          </w:rPr>
          <w:delText xml:space="preserve">rea </w:delText>
        </w:r>
        <w:r w:rsidDel="000F1EA9">
          <w:rPr>
            <w:szCs w:val="24"/>
            <w:lang w:bidi="en-US"/>
          </w:rPr>
          <w:delText>b</w:delText>
        </w:r>
        <w:r w:rsidR="005603E0" w:rsidRPr="00A95C71" w:rsidDel="000F1EA9">
          <w:rPr>
            <w:szCs w:val="24"/>
            <w:lang w:bidi="en-US"/>
          </w:rPr>
          <w:delText>iomonitoring</w:delText>
        </w:r>
      </w:del>
    </w:p>
    <w:p w14:paraId="77DB00C7" w14:textId="09405DCE" w:rsidR="005603E0" w:rsidRPr="00A95C71" w:rsidRDefault="005603E0">
      <w:pPr>
        <w:pStyle w:val="MDPI14history"/>
        <w:spacing w:before="0" w:line="480" w:lineRule="auto"/>
        <w:ind w:left="311" w:hanging="198"/>
        <w:pPrChange w:id="14" w:author="Zachary Gold" w:date="2020-11-10T17:09:00Z">
          <w:pPr>
            <w:spacing w:line="480" w:lineRule="auto"/>
          </w:pPr>
        </w:pPrChange>
      </w:pPr>
    </w:p>
    <w:p w14:paraId="055B6701" w14:textId="1220277F" w:rsidR="005603E0" w:rsidRPr="00A95C71" w:rsidRDefault="005603E0" w:rsidP="00A95C71">
      <w:pPr>
        <w:spacing w:line="480" w:lineRule="auto"/>
        <w:rPr>
          <w:szCs w:val="24"/>
          <w:lang w:bidi="en-US"/>
        </w:rPr>
      </w:pPr>
    </w:p>
    <w:p w14:paraId="7C04A346" w14:textId="59ED3D9C" w:rsidR="005603E0" w:rsidRDefault="005603E0" w:rsidP="00A95C71">
      <w:pPr>
        <w:pStyle w:val="MDPI17abstract"/>
        <w:spacing w:after="120" w:line="480" w:lineRule="auto"/>
        <w:ind w:left="0"/>
        <w:jc w:val="left"/>
        <w:rPr>
          <w:rFonts w:ascii="Times New Roman" w:hAnsi="Times New Roman"/>
          <w:b/>
          <w:sz w:val="24"/>
          <w:szCs w:val="24"/>
        </w:rPr>
      </w:pPr>
    </w:p>
    <w:p w14:paraId="7D61677B" w14:textId="405F3492" w:rsidR="001A7395" w:rsidRDefault="001A7395" w:rsidP="001A7395">
      <w:pPr>
        <w:pStyle w:val="MDPI18keywords"/>
      </w:pPr>
    </w:p>
    <w:p w14:paraId="1F70A639" w14:textId="4FDB519C" w:rsidR="001A7395" w:rsidRDefault="001A7395" w:rsidP="001A7395">
      <w:pPr>
        <w:rPr>
          <w:lang w:bidi="en-US"/>
        </w:rPr>
      </w:pPr>
    </w:p>
    <w:p w14:paraId="2BD6A03F" w14:textId="25DBC70F" w:rsidR="001A7395" w:rsidRDefault="001A7395" w:rsidP="001A7395">
      <w:pPr>
        <w:rPr>
          <w:lang w:bidi="en-US"/>
        </w:rPr>
      </w:pPr>
    </w:p>
    <w:p w14:paraId="7B704484" w14:textId="58056FEF" w:rsidR="001A7395" w:rsidDel="000F1EA9" w:rsidRDefault="001A7395" w:rsidP="001A7395">
      <w:pPr>
        <w:rPr>
          <w:del w:id="15" w:author="Zachary Gold" w:date="2020-11-10T17:09:00Z"/>
          <w:lang w:bidi="en-US"/>
        </w:rPr>
      </w:pPr>
    </w:p>
    <w:p w14:paraId="63A410FE" w14:textId="1D8DF718" w:rsidR="001A7395" w:rsidRDefault="001A7395" w:rsidP="001A7395">
      <w:pPr>
        <w:rPr>
          <w:lang w:bidi="en-US"/>
        </w:rPr>
      </w:pPr>
    </w:p>
    <w:p w14:paraId="6A4D192D" w14:textId="44570B76" w:rsidR="001A7395" w:rsidRDefault="001A7395" w:rsidP="001A7395">
      <w:pPr>
        <w:rPr>
          <w:lang w:bidi="en-US"/>
        </w:rPr>
      </w:pPr>
    </w:p>
    <w:p w14:paraId="5A5F87B4" w14:textId="4512F975" w:rsidR="001A7395" w:rsidRDefault="001A7395" w:rsidP="001A7395">
      <w:pPr>
        <w:rPr>
          <w:lang w:bidi="en-US"/>
        </w:rPr>
      </w:pPr>
    </w:p>
    <w:p w14:paraId="03F8CD02" w14:textId="77777777" w:rsidR="001A7395" w:rsidRPr="001A7395" w:rsidRDefault="001A7395" w:rsidP="001A7395">
      <w:pPr>
        <w:rPr>
          <w:lang w:bidi="en-US"/>
        </w:rPr>
      </w:pPr>
    </w:p>
    <w:p w14:paraId="4DF95F78" w14:textId="038E0FE6" w:rsidR="00ED66A7" w:rsidRPr="000F1EA9" w:rsidRDefault="007B1618" w:rsidP="00A95C71">
      <w:pPr>
        <w:pStyle w:val="MDPI17abstract"/>
        <w:spacing w:after="120" w:line="480" w:lineRule="auto"/>
        <w:ind w:left="0"/>
        <w:jc w:val="left"/>
        <w:rPr>
          <w:rFonts w:ascii="Times New Roman" w:hAnsi="Times New Roman"/>
          <w:b/>
          <w:sz w:val="36"/>
          <w:szCs w:val="36"/>
        </w:rPr>
      </w:pPr>
      <w:r w:rsidRPr="000F1EA9">
        <w:rPr>
          <w:rFonts w:ascii="Times New Roman" w:hAnsi="Times New Roman"/>
          <w:b/>
          <w:sz w:val="36"/>
          <w:szCs w:val="36"/>
        </w:rPr>
        <w:lastRenderedPageBreak/>
        <w:t>Abstract</w:t>
      </w:r>
    </w:p>
    <w:p w14:paraId="6B0B9D37" w14:textId="1A079C86" w:rsidR="007B1618" w:rsidRDefault="00383D43" w:rsidP="009377C0">
      <w:pPr>
        <w:pStyle w:val="MDPI17abstract"/>
        <w:spacing w:before="0" w:line="480" w:lineRule="auto"/>
        <w:jc w:val="left"/>
        <w:rPr>
          <w:rFonts w:ascii="Times New Roman" w:hAnsi="Times New Roman"/>
          <w:sz w:val="24"/>
          <w:szCs w:val="24"/>
        </w:rPr>
      </w:pPr>
      <w:r w:rsidRPr="00A95C71">
        <w:rPr>
          <w:rFonts w:ascii="Times New Roman" w:hAnsi="Times New Roman"/>
          <w:sz w:val="24"/>
          <w:szCs w:val="24"/>
        </w:rPr>
        <w:t xml:space="preserve">Monitoring of marine protected areas (MPAs) is </w:t>
      </w:r>
      <w:r w:rsidR="00A76BC0" w:rsidRPr="00A95C71">
        <w:rPr>
          <w:rFonts w:ascii="Times New Roman" w:hAnsi="Times New Roman"/>
          <w:sz w:val="24"/>
          <w:szCs w:val="24"/>
        </w:rPr>
        <w:t xml:space="preserve">critical </w:t>
      </w:r>
      <w:r w:rsidRPr="00A95C71">
        <w:rPr>
          <w:rFonts w:ascii="Times New Roman" w:hAnsi="Times New Roman"/>
          <w:sz w:val="24"/>
          <w:szCs w:val="24"/>
        </w:rPr>
        <w:t>for marine ecosystem management</w:t>
      </w:r>
      <w:r w:rsidR="00A76BC0" w:rsidRPr="00A95C71">
        <w:rPr>
          <w:rFonts w:ascii="Times New Roman" w:hAnsi="Times New Roman"/>
          <w:sz w:val="24"/>
          <w:szCs w:val="24"/>
        </w:rPr>
        <w:t>, yet c</w:t>
      </w:r>
      <w:r w:rsidR="00E06E6E" w:rsidRPr="00A95C71">
        <w:rPr>
          <w:rFonts w:ascii="Times New Roman" w:hAnsi="Times New Roman"/>
          <w:sz w:val="24"/>
          <w:szCs w:val="24"/>
        </w:rPr>
        <w:t xml:space="preserve">urrent </w:t>
      </w:r>
      <w:r w:rsidR="001D73A5" w:rsidRPr="00A95C71">
        <w:rPr>
          <w:rFonts w:ascii="Times New Roman" w:hAnsi="Times New Roman"/>
          <w:sz w:val="24"/>
          <w:szCs w:val="24"/>
        </w:rPr>
        <w:t xml:space="preserve">protocols </w:t>
      </w:r>
      <w:r w:rsidR="00E06E6E" w:rsidRPr="00A95C71">
        <w:rPr>
          <w:rFonts w:ascii="Times New Roman" w:hAnsi="Times New Roman"/>
          <w:sz w:val="24"/>
          <w:szCs w:val="24"/>
        </w:rPr>
        <w:t>rely on SCUBA</w:t>
      </w:r>
      <w:r w:rsidR="00A36D0B" w:rsidRPr="00A95C71">
        <w:rPr>
          <w:rFonts w:ascii="Times New Roman" w:hAnsi="Times New Roman"/>
          <w:sz w:val="24"/>
          <w:szCs w:val="24"/>
        </w:rPr>
        <w:t>-</w:t>
      </w:r>
      <w:r w:rsidR="00E06E6E" w:rsidRPr="00A95C71">
        <w:rPr>
          <w:rFonts w:ascii="Times New Roman" w:hAnsi="Times New Roman"/>
          <w:sz w:val="24"/>
          <w:szCs w:val="24"/>
        </w:rPr>
        <w:t xml:space="preserve">based visual </w:t>
      </w:r>
      <w:r w:rsidR="00A76BC0" w:rsidRPr="00A95C71">
        <w:rPr>
          <w:rFonts w:ascii="Times New Roman" w:hAnsi="Times New Roman"/>
          <w:sz w:val="24"/>
          <w:szCs w:val="24"/>
        </w:rPr>
        <w:t xml:space="preserve">surveys </w:t>
      </w:r>
      <w:r w:rsidR="00184BC9" w:rsidRPr="00A95C71">
        <w:rPr>
          <w:rFonts w:ascii="Times New Roman" w:hAnsi="Times New Roman"/>
          <w:sz w:val="24"/>
          <w:szCs w:val="24"/>
        </w:rPr>
        <w:t>that</w:t>
      </w:r>
      <w:r w:rsidR="001D73A5" w:rsidRPr="00A95C71">
        <w:rPr>
          <w:rFonts w:ascii="Times New Roman" w:hAnsi="Times New Roman"/>
          <w:sz w:val="24"/>
          <w:szCs w:val="24"/>
        </w:rPr>
        <w:t xml:space="preserve"> </w:t>
      </w:r>
      <w:r w:rsidR="00DC3C4C" w:rsidRPr="00A95C71">
        <w:rPr>
          <w:rFonts w:ascii="Times New Roman" w:hAnsi="Times New Roman"/>
          <w:sz w:val="24"/>
          <w:szCs w:val="24"/>
        </w:rPr>
        <w:t xml:space="preserve">are </w:t>
      </w:r>
      <w:r w:rsidR="00082C73" w:rsidRPr="00A95C71">
        <w:rPr>
          <w:rFonts w:ascii="Times New Roman" w:hAnsi="Times New Roman"/>
          <w:sz w:val="24"/>
          <w:szCs w:val="24"/>
        </w:rPr>
        <w:t>costly</w:t>
      </w:r>
      <w:r w:rsidR="00E06E6E" w:rsidRPr="00A95C71">
        <w:rPr>
          <w:rFonts w:ascii="Times New Roman" w:hAnsi="Times New Roman"/>
          <w:sz w:val="24"/>
          <w:szCs w:val="24"/>
        </w:rPr>
        <w:t xml:space="preserve"> and </w:t>
      </w:r>
      <w:r w:rsidR="00082C73" w:rsidRPr="00A95C71">
        <w:rPr>
          <w:rFonts w:ascii="Times New Roman" w:hAnsi="Times New Roman"/>
          <w:sz w:val="24"/>
          <w:szCs w:val="24"/>
        </w:rPr>
        <w:t>time consuming</w:t>
      </w:r>
      <w:r w:rsidR="00E06E6E" w:rsidRPr="00A95C71">
        <w:rPr>
          <w:rFonts w:ascii="Times New Roman" w:hAnsi="Times New Roman"/>
          <w:sz w:val="24"/>
          <w:szCs w:val="24"/>
        </w:rPr>
        <w:t>, limiting the</w:t>
      </w:r>
      <w:r w:rsidR="00A76BC0" w:rsidRPr="00A95C71">
        <w:rPr>
          <w:rFonts w:ascii="Times New Roman" w:hAnsi="Times New Roman"/>
          <w:sz w:val="24"/>
          <w:szCs w:val="24"/>
        </w:rPr>
        <w:t>ir</w:t>
      </w:r>
      <w:r w:rsidR="00E06E6E" w:rsidRPr="00A95C71">
        <w:rPr>
          <w:rFonts w:ascii="Times New Roman" w:hAnsi="Times New Roman"/>
          <w:sz w:val="24"/>
          <w:szCs w:val="24"/>
        </w:rPr>
        <w:t xml:space="preserve"> scope </w:t>
      </w:r>
      <w:r w:rsidR="00A76BC0" w:rsidRPr="00A95C71">
        <w:rPr>
          <w:rFonts w:ascii="Times New Roman" w:hAnsi="Times New Roman"/>
          <w:sz w:val="24"/>
          <w:szCs w:val="24"/>
        </w:rPr>
        <w:t>and effectiveness</w:t>
      </w:r>
      <w:r w:rsidR="00E06E6E" w:rsidRPr="00A95C71">
        <w:rPr>
          <w:rFonts w:ascii="Times New Roman" w:hAnsi="Times New Roman"/>
          <w:sz w:val="24"/>
          <w:szCs w:val="24"/>
        </w:rPr>
        <w:t xml:space="preserve">. </w:t>
      </w:r>
      <w:r w:rsidR="001D73A5" w:rsidRPr="00A95C71">
        <w:rPr>
          <w:rFonts w:ascii="Times New Roman" w:hAnsi="Times New Roman"/>
          <w:sz w:val="24"/>
          <w:szCs w:val="24"/>
        </w:rPr>
        <w:t xml:space="preserve">Environmental DNA (eDNA) metabarcoding is a </w:t>
      </w:r>
      <w:r w:rsidR="005F2826" w:rsidRPr="00A95C71">
        <w:rPr>
          <w:rFonts w:ascii="Times New Roman" w:hAnsi="Times New Roman"/>
          <w:sz w:val="24"/>
          <w:szCs w:val="24"/>
        </w:rPr>
        <w:t xml:space="preserve">promising </w:t>
      </w:r>
      <w:r w:rsidR="001D73A5" w:rsidRPr="00A95C71">
        <w:rPr>
          <w:rFonts w:ascii="Times New Roman" w:hAnsi="Times New Roman"/>
          <w:sz w:val="24"/>
          <w:szCs w:val="24"/>
        </w:rPr>
        <w:t xml:space="preserve">alternative </w:t>
      </w:r>
      <w:r w:rsidR="005F2826" w:rsidRPr="00A95C71">
        <w:rPr>
          <w:rFonts w:ascii="Times New Roman" w:hAnsi="Times New Roman"/>
          <w:sz w:val="24"/>
          <w:szCs w:val="24"/>
        </w:rPr>
        <w:t xml:space="preserve">for marine ecosystem </w:t>
      </w:r>
      <w:r w:rsidR="001D73A5" w:rsidRPr="00A95C71">
        <w:rPr>
          <w:rFonts w:ascii="Times New Roman" w:hAnsi="Times New Roman"/>
          <w:sz w:val="24"/>
          <w:szCs w:val="24"/>
        </w:rPr>
        <w:t>monitoring</w:t>
      </w:r>
      <w:r w:rsidR="00CD7233" w:rsidRPr="00A95C71">
        <w:rPr>
          <w:rFonts w:ascii="Times New Roman" w:hAnsi="Times New Roman"/>
          <w:sz w:val="24"/>
          <w:szCs w:val="24"/>
        </w:rPr>
        <w:t>, but</w:t>
      </w:r>
      <w:r w:rsidR="001D73A5" w:rsidRPr="00A95C71">
        <w:rPr>
          <w:rFonts w:ascii="Times New Roman" w:hAnsi="Times New Roman"/>
          <w:sz w:val="24"/>
          <w:szCs w:val="24"/>
        </w:rPr>
        <w:t xml:space="preserve"> </w:t>
      </w:r>
      <w:r w:rsidR="004B666D" w:rsidRPr="00A95C71">
        <w:rPr>
          <w:rFonts w:ascii="Times New Roman" w:hAnsi="Times New Roman"/>
          <w:sz w:val="24"/>
          <w:szCs w:val="24"/>
        </w:rPr>
        <w:t xml:space="preserve">more direct comparisons </w:t>
      </w:r>
      <w:r w:rsidR="00FF2F16" w:rsidRPr="00A95C71">
        <w:rPr>
          <w:rFonts w:ascii="Times New Roman" w:hAnsi="Times New Roman"/>
          <w:sz w:val="24"/>
          <w:szCs w:val="24"/>
        </w:rPr>
        <w:t>to visual surveys</w:t>
      </w:r>
      <w:r w:rsidR="004B666D" w:rsidRPr="00A95C71">
        <w:rPr>
          <w:rFonts w:ascii="Times New Roman" w:hAnsi="Times New Roman"/>
          <w:sz w:val="24"/>
          <w:szCs w:val="24"/>
        </w:rPr>
        <w:t xml:space="preserve"> are needed</w:t>
      </w:r>
      <w:r w:rsidR="00184BC9" w:rsidRPr="00A95C71">
        <w:rPr>
          <w:rFonts w:ascii="Times New Roman" w:hAnsi="Times New Roman"/>
          <w:sz w:val="24"/>
          <w:szCs w:val="24"/>
        </w:rPr>
        <w:t xml:space="preserve"> to understand the strengths and limitations of each approach</w:t>
      </w:r>
      <w:r w:rsidR="005F2826" w:rsidRPr="00A95C71">
        <w:rPr>
          <w:rFonts w:ascii="Times New Roman" w:hAnsi="Times New Roman"/>
          <w:sz w:val="24"/>
          <w:szCs w:val="24"/>
        </w:rPr>
        <w:t>.</w:t>
      </w:r>
      <w:r w:rsidR="00E06E6E" w:rsidRPr="00A95C71">
        <w:rPr>
          <w:rFonts w:ascii="Times New Roman" w:hAnsi="Times New Roman"/>
          <w:sz w:val="24"/>
          <w:szCs w:val="24"/>
        </w:rPr>
        <w:t xml:space="preserve"> </w:t>
      </w:r>
      <w:r w:rsidR="00FF2F16" w:rsidRPr="00A95C71">
        <w:rPr>
          <w:rFonts w:ascii="Times New Roman" w:hAnsi="Times New Roman"/>
          <w:sz w:val="24"/>
          <w:szCs w:val="24"/>
        </w:rPr>
        <w:t>This study</w:t>
      </w:r>
      <w:r w:rsidR="00082C73" w:rsidRPr="00A95C71">
        <w:rPr>
          <w:rFonts w:ascii="Times New Roman" w:hAnsi="Times New Roman"/>
          <w:sz w:val="24"/>
          <w:szCs w:val="24"/>
        </w:rPr>
        <w:t xml:space="preserve"> compare</w:t>
      </w:r>
      <w:r w:rsidR="00FF2F16" w:rsidRPr="00A95C71">
        <w:rPr>
          <w:rFonts w:ascii="Times New Roman" w:hAnsi="Times New Roman"/>
          <w:sz w:val="24"/>
          <w:szCs w:val="24"/>
        </w:rPr>
        <w:t>s</w:t>
      </w:r>
      <w:r w:rsidR="00082C73" w:rsidRPr="00A95C71">
        <w:rPr>
          <w:rFonts w:ascii="Times New Roman" w:hAnsi="Times New Roman"/>
          <w:sz w:val="24"/>
          <w:szCs w:val="24"/>
        </w:rPr>
        <w:t xml:space="preserve"> </w:t>
      </w:r>
      <w:r w:rsidR="00184BC9" w:rsidRPr="00A95C71">
        <w:rPr>
          <w:rFonts w:ascii="Times New Roman" w:hAnsi="Times New Roman"/>
          <w:sz w:val="24"/>
          <w:szCs w:val="24"/>
        </w:rPr>
        <w:t xml:space="preserve">fish communities </w:t>
      </w:r>
      <w:r w:rsidR="00082C73" w:rsidRPr="00A95C71">
        <w:rPr>
          <w:rFonts w:ascii="Times New Roman" w:hAnsi="Times New Roman"/>
          <w:sz w:val="24"/>
          <w:szCs w:val="24"/>
        </w:rPr>
        <w:t xml:space="preserve">inside and </w:t>
      </w:r>
      <w:r w:rsidRPr="00A95C71">
        <w:rPr>
          <w:rFonts w:ascii="Times New Roman" w:hAnsi="Times New Roman"/>
          <w:sz w:val="24"/>
          <w:szCs w:val="24"/>
        </w:rPr>
        <w:t>outside</w:t>
      </w:r>
      <w:r w:rsidR="00AB1EEC" w:rsidRPr="00A95C71">
        <w:rPr>
          <w:rFonts w:ascii="Times New Roman" w:hAnsi="Times New Roman"/>
          <w:sz w:val="24"/>
          <w:szCs w:val="24"/>
        </w:rPr>
        <w:t xml:space="preserve"> </w:t>
      </w:r>
      <w:r w:rsidR="00082C73" w:rsidRPr="00A95C71">
        <w:rPr>
          <w:rFonts w:ascii="Times New Roman" w:hAnsi="Times New Roman"/>
          <w:sz w:val="24"/>
          <w:szCs w:val="24"/>
        </w:rPr>
        <w:t>the Scorpion State Marine Reserve o</w:t>
      </w:r>
      <w:r w:rsidR="00BD1366" w:rsidRPr="00A95C71">
        <w:rPr>
          <w:rFonts w:ascii="Times New Roman" w:hAnsi="Times New Roman"/>
          <w:sz w:val="24"/>
          <w:szCs w:val="24"/>
        </w:rPr>
        <w:t xml:space="preserve">ff </w:t>
      </w:r>
      <w:r w:rsidR="00082C73" w:rsidRPr="00A95C71">
        <w:rPr>
          <w:rFonts w:ascii="Times New Roman" w:hAnsi="Times New Roman"/>
          <w:sz w:val="24"/>
          <w:szCs w:val="24"/>
        </w:rPr>
        <w:t>Santa Cruz Island, C</w:t>
      </w:r>
      <w:r w:rsidR="00B8453F" w:rsidRPr="00A95C71">
        <w:rPr>
          <w:rFonts w:ascii="Times New Roman" w:hAnsi="Times New Roman"/>
          <w:sz w:val="24"/>
          <w:szCs w:val="24"/>
        </w:rPr>
        <w:t>A</w:t>
      </w:r>
      <w:r w:rsidR="00184BC9" w:rsidRPr="00A95C71">
        <w:rPr>
          <w:rFonts w:ascii="Times New Roman" w:hAnsi="Times New Roman"/>
          <w:sz w:val="24"/>
          <w:szCs w:val="24"/>
        </w:rPr>
        <w:t xml:space="preserve"> using eDNA metabarcoding and underwater visual census surveys</w:t>
      </w:r>
      <w:r w:rsidR="00082C73" w:rsidRPr="00A95C71">
        <w:rPr>
          <w:rFonts w:ascii="Times New Roman" w:hAnsi="Times New Roman"/>
          <w:sz w:val="24"/>
          <w:szCs w:val="24"/>
        </w:rPr>
        <w:t xml:space="preserve">. </w:t>
      </w:r>
      <w:r w:rsidR="00AD42CE" w:rsidRPr="00A95C71">
        <w:rPr>
          <w:rFonts w:ascii="Times New Roman" w:hAnsi="Times New Roman"/>
          <w:sz w:val="24"/>
          <w:szCs w:val="24"/>
        </w:rPr>
        <w:t xml:space="preserve">Results from </w:t>
      </w:r>
      <w:r w:rsidR="00082C73" w:rsidRPr="00A95C71">
        <w:rPr>
          <w:rFonts w:ascii="Times New Roman" w:hAnsi="Times New Roman"/>
          <w:sz w:val="24"/>
          <w:szCs w:val="24"/>
        </w:rPr>
        <w:t>eDNA capture</w:t>
      </w:r>
      <w:r w:rsidR="005D11C5" w:rsidRPr="00A95C71">
        <w:rPr>
          <w:rFonts w:ascii="Times New Roman" w:hAnsi="Times New Roman"/>
          <w:sz w:val="24"/>
          <w:szCs w:val="24"/>
        </w:rPr>
        <w:t>d</w:t>
      </w:r>
      <w:r w:rsidR="00082C73" w:rsidRPr="00A95C71">
        <w:rPr>
          <w:rFonts w:ascii="Times New Roman" w:hAnsi="Times New Roman"/>
          <w:sz w:val="24"/>
          <w:szCs w:val="24"/>
        </w:rPr>
        <w:t xml:space="preserve"> </w:t>
      </w:r>
      <w:r w:rsidR="00997B89" w:rsidRPr="00A95C71">
        <w:rPr>
          <w:rFonts w:ascii="Times New Roman" w:hAnsi="Times New Roman"/>
          <w:sz w:val="24"/>
          <w:szCs w:val="24"/>
        </w:rPr>
        <w:t>76</w:t>
      </w:r>
      <w:r w:rsidR="00082C73" w:rsidRPr="00A95C71">
        <w:rPr>
          <w:rFonts w:ascii="Times New Roman" w:hAnsi="Times New Roman"/>
          <w:sz w:val="24"/>
          <w:szCs w:val="24"/>
        </w:rPr>
        <w:t>% (</w:t>
      </w:r>
      <w:r w:rsidR="00997B89" w:rsidRPr="00A95C71">
        <w:rPr>
          <w:rFonts w:ascii="Times New Roman" w:hAnsi="Times New Roman"/>
          <w:sz w:val="24"/>
          <w:szCs w:val="24"/>
        </w:rPr>
        <w:t>19</w:t>
      </w:r>
      <w:r w:rsidR="00082C73" w:rsidRPr="00A95C71">
        <w:rPr>
          <w:rFonts w:ascii="Times New Roman" w:hAnsi="Times New Roman"/>
          <w:sz w:val="24"/>
          <w:szCs w:val="24"/>
        </w:rPr>
        <w:t xml:space="preserve">/25) of </w:t>
      </w:r>
      <w:r w:rsidR="00E06E6E" w:rsidRPr="00A95C71">
        <w:rPr>
          <w:rFonts w:ascii="Times New Roman" w:hAnsi="Times New Roman"/>
          <w:sz w:val="24"/>
          <w:szCs w:val="24"/>
        </w:rPr>
        <w:t xml:space="preserve">fish </w:t>
      </w:r>
      <w:r w:rsidR="00082C73" w:rsidRPr="00A95C71">
        <w:rPr>
          <w:rFonts w:ascii="Times New Roman" w:hAnsi="Times New Roman"/>
          <w:sz w:val="24"/>
          <w:szCs w:val="24"/>
        </w:rPr>
        <w:t xml:space="preserve">species and </w:t>
      </w:r>
      <w:r w:rsidR="00997B89" w:rsidRPr="00A95C71">
        <w:rPr>
          <w:rFonts w:ascii="Times New Roman" w:hAnsi="Times New Roman"/>
          <w:sz w:val="24"/>
          <w:szCs w:val="24"/>
        </w:rPr>
        <w:t>95</w:t>
      </w:r>
      <w:r w:rsidR="00082C73" w:rsidRPr="00A95C71">
        <w:rPr>
          <w:rFonts w:ascii="Times New Roman" w:hAnsi="Times New Roman"/>
          <w:sz w:val="24"/>
          <w:szCs w:val="24"/>
        </w:rPr>
        <w:t>% (</w:t>
      </w:r>
      <w:r w:rsidR="00997B89" w:rsidRPr="00A95C71">
        <w:rPr>
          <w:rFonts w:ascii="Times New Roman" w:hAnsi="Times New Roman"/>
          <w:sz w:val="24"/>
          <w:szCs w:val="24"/>
        </w:rPr>
        <w:t>19</w:t>
      </w:r>
      <w:r w:rsidR="00082C73" w:rsidRPr="00A95C71">
        <w:rPr>
          <w:rFonts w:ascii="Times New Roman" w:hAnsi="Times New Roman"/>
          <w:sz w:val="24"/>
          <w:szCs w:val="24"/>
        </w:rPr>
        <w:t xml:space="preserve">/20) of </w:t>
      </w:r>
      <w:r w:rsidR="00E06E6E" w:rsidRPr="00A95C71">
        <w:rPr>
          <w:rFonts w:ascii="Times New Roman" w:hAnsi="Times New Roman"/>
          <w:sz w:val="24"/>
          <w:szCs w:val="24"/>
        </w:rPr>
        <w:t xml:space="preserve">fish </w:t>
      </w:r>
      <w:r w:rsidR="00082C73" w:rsidRPr="00A95C71">
        <w:rPr>
          <w:rFonts w:ascii="Times New Roman" w:hAnsi="Times New Roman"/>
          <w:sz w:val="24"/>
          <w:szCs w:val="24"/>
        </w:rPr>
        <w:t xml:space="preserve">genera </w:t>
      </w:r>
      <w:r w:rsidR="00AD42CE" w:rsidRPr="00A95C71">
        <w:rPr>
          <w:rFonts w:ascii="Times New Roman" w:hAnsi="Times New Roman"/>
          <w:sz w:val="24"/>
          <w:szCs w:val="24"/>
        </w:rPr>
        <w:t>observed during</w:t>
      </w:r>
      <w:r w:rsidR="00082C73" w:rsidRPr="00A95C71">
        <w:rPr>
          <w:rFonts w:ascii="Times New Roman" w:hAnsi="Times New Roman"/>
          <w:sz w:val="24"/>
          <w:szCs w:val="24"/>
        </w:rPr>
        <w:t xml:space="preserve"> </w:t>
      </w:r>
      <w:r w:rsidR="002A1295" w:rsidRPr="00A95C71">
        <w:rPr>
          <w:rFonts w:ascii="Times New Roman" w:hAnsi="Times New Roman"/>
          <w:sz w:val="24"/>
          <w:szCs w:val="24"/>
        </w:rPr>
        <w:t xml:space="preserve">pairwise </w:t>
      </w:r>
      <w:r w:rsidR="00082C73" w:rsidRPr="00A95C71">
        <w:rPr>
          <w:rFonts w:ascii="Times New Roman" w:hAnsi="Times New Roman"/>
          <w:sz w:val="24"/>
          <w:szCs w:val="24"/>
        </w:rPr>
        <w:t>underwater visual census</w:t>
      </w:r>
      <w:r w:rsidR="00E06E6E" w:rsidRPr="00A95C71">
        <w:rPr>
          <w:rFonts w:ascii="Times New Roman" w:hAnsi="Times New Roman"/>
          <w:sz w:val="24"/>
          <w:szCs w:val="24"/>
        </w:rPr>
        <w:t xml:space="preserve">. </w:t>
      </w:r>
      <w:r w:rsidR="00FF2F16" w:rsidRPr="00A95C71">
        <w:rPr>
          <w:rFonts w:ascii="Times New Roman" w:hAnsi="Times New Roman"/>
          <w:sz w:val="24"/>
          <w:szCs w:val="24"/>
        </w:rPr>
        <w:t xml:space="preserve">Species missed by eDNA were due to the inability of MiFish </w:t>
      </w:r>
      <w:r w:rsidR="00FF2F16" w:rsidRPr="00A95C71">
        <w:rPr>
          <w:rFonts w:ascii="Times New Roman" w:hAnsi="Times New Roman"/>
          <w:i/>
          <w:sz w:val="24"/>
          <w:szCs w:val="24"/>
        </w:rPr>
        <w:t>12S</w:t>
      </w:r>
      <w:r w:rsidR="00FF2F16" w:rsidRPr="00A95C71">
        <w:rPr>
          <w:rFonts w:ascii="Times New Roman" w:hAnsi="Times New Roman"/>
          <w:sz w:val="24"/>
          <w:szCs w:val="24"/>
        </w:rPr>
        <w:t xml:space="preserve"> barcodes to differentiate species of rockfishes (</w:t>
      </w:r>
      <w:r w:rsidR="00FF2F16" w:rsidRPr="00A95C71">
        <w:rPr>
          <w:rFonts w:ascii="Times New Roman" w:hAnsi="Times New Roman"/>
          <w:i/>
          <w:sz w:val="24"/>
          <w:szCs w:val="24"/>
        </w:rPr>
        <w:t xml:space="preserve">Sebastes, </w:t>
      </w:r>
      <w:r w:rsidR="00FF2F16" w:rsidRPr="00A95C71">
        <w:rPr>
          <w:rFonts w:ascii="Times New Roman" w:hAnsi="Times New Roman"/>
          <w:iCs/>
          <w:sz w:val="24"/>
          <w:szCs w:val="24"/>
        </w:rPr>
        <w:t>n=4</w:t>
      </w:r>
      <w:r w:rsidR="00FF2F16" w:rsidRPr="00A95C71">
        <w:rPr>
          <w:rFonts w:ascii="Times New Roman" w:hAnsi="Times New Roman"/>
          <w:sz w:val="24"/>
          <w:szCs w:val="24"/>
        </w:rPr>
        <w:t xml:space="preserve">) or </w:t>
      </w:r>
      <w:r w:rsidR="00997B89" w:rsidRPr="00A95C71">
        <w:rPr>
          <w:rFonts w:ascii="Times New Roman" w:hAnsi="Times New Roman"/>
          <w:sz w:val="24"/>
          <w:szCs w:val="24"/>
        </w:rPr>
        <w:t>low site occupancy rates of crevice</w:t>
      </w:r>
      <w:r w:rsidR="002065F1" w:rsidRPr="00A95C71">
        <w:rPr>
          <w:rFonts w:ascii="Times New Roman" w:hAnsi="Times New Roman"/>
          <w:sz w:val="24"/>
          <w:szCs w:val="24"/>
        </w:rPr>
        <w:t>-</w:t>
      </w:r>
      <w:r w:rsidR="00997B89" w:rsidRPr="00A95C71">
        <w:rPr>
          <w:rFonts w:ascii="Times New Roman" w:hAnsi="Times New Roman"/>
          <w:sz w:val="24"/>
          <w:szCs w:val="24"/>
        </w:rPr>
        <w:t xml:space="preserve">dwelling </w:t>
      </w:r>
      <w:r w:rsidR="00997B89" w:rsidRPr="00A95C71">
        <w:rPr>
          <w:rFonts w:ascii="Times New Roman" w:hAnsi="Times New Roman"/>
          <w:i/>
          <w:iCs/>
          <w:sz w:val="24"/>
          <w:szCs w:val="24"/>
        </w:rPr>
        <w:t xml:space="preserve">Lythrypnus </w:t>
      </w:r>
      <w:r w:rsidR="00997B89" w:rsidRPr="00A95C71">
        <w:rPr>
          <w:rFonts w:ascii="Times New Roman" w:hAnsi="Times New Roman"/>
          <w:sz w:val="24"/>
          <w:szCs w:val="24"/>
        </w:rPr>
        <w:t>gobies</w:t>
      </w:r>
      <w:r w:rsidR="00FF2F16" w:rsidRPr="00A95C71">
        <w:rPr>
          <w:rFonts w:ascii="Times New Roman" w:hAnsi="Times New Roman"/>
          <w:sz w:val="24"/>
          <w:szCs w:val="24"/>
        </w:rPr>
        <w:t xml:space="preserve">. </w:t>
      </w:r>
      <w:r w:rsidR="00CD7233" w:rsidRPr="00A95C71">
        <w:rPr>
          <w:rFonts w:ascii="Times New Roman" w:hAnsi="Times New Roman"/>
          <w:sz w:val="24"/>
          <w:szCs w:val="24"/>
        </w:rPr>
        <w:t xml:space="preserve">However, </w:t>
      </w:r>
      <w:r w:rsidR="00E06E6E" w:rsidRPr="00A95C71">
        <w:rPr>
          <w:rFonts w:ascii="Times New Roman" w:hAnsi="Times New Roman"/>
          <w:sz w:val="24"/>
          <w:szCs w:val="24"/>
        </w:rPr>
        <w:t>eDNA detected</w:t>
      </w:r>
      <w:r w:rsidR="00AD42CE" w:rsidRPr="00A95C71">
        <w:rPr>
          <w:rFonts w:ascii="Times New Roman" w:hAnsi="Times New Roman"/>
          <w:sz w:val="24"/>
          <w:szCs w:val="24"/>
        </w:rPr>
        <w:t xml:space="preserve"> an</w:t>
      </w:r>
      <w:r w:rsidR="00E06E6E" w:rsidRPr="00A95C71">
        <w:rPr>
          <w:rFonts w:ascii="Times New Roman" w:hAnsi="Times New Roman"/>
          <w:sz w:val="24"/>
          <w:szCs w:val="24"/>
        </w:rPr>
        <w:t xml:space="preserve"> additional</w:t>
      </w:r>
      <w:r w:rsidR="00AD42CE" w:rsidRPr="00A95C71">
        <w:rPr>
          <w:rFonts w:ascii="Times New Roman" w:hAnsi="Times New Roman"/>
          <w:sz w:val="24"/>
          <w:szCs w:val="24"/>
        </w:rPr>
        <w:t xml:space="preserve"> </w:t>
      </w:r>
      <w:del w:id="16" w:author="Zachary Gold" w:date="2020-11-12T22:44:00Z">
        <w:r w:rsidR="00997B89" w:rsidRPr="00A95C71" w:rsidDel="001B3A88">
          <w:rPr>
            <w:rFonts w:ascii="Times New Roman" w:hAnsi="Times New Roman"/>
            <w:sz w:val="24"/>
            <w:szCs w:val="24"/>
          </w:rPr>
          <w:delText xml:space="preserve">30 </w:delText>
        </w:r>
      </w:del>
      <w:ins w:id="17" w:author="Zachary Gold" w:date="2020-11-12T22:44:00Z">
        <w:r w:rsidR="001B3A88">
          <w:rPr>
            <w:rFonts w:ascii="Times New Roman" w:hAnsi="Times New Roman"/>
            <w:sz w:val="24"/>
            <w:szCs w:val="24"/>
          </w:rPr>
          <w:t>23</w:t>
        </w:r>
        <w:r w:rsidR="001B3A88" w:rsidRPr="00A95C71">
          <w:rPr>
            <w:rFonts w:ascii="Times New Roman" w:hAnsi="Times New Roman"/>
            <w:sz w:val="24"/>
            <w:szCs w:val="24"/>
          </w:rPr>
          <w:t xml:space="preserve"> </w:t>
        </w:r>
      </w:ins>
      <w:r w:rsidR="00AD42CE" w:rsidRPr="00A95C71">
        <w:rPr>
          <w:rFonts w:ascii="Times New Roman" w:hAnsi="Times New Roman"/>
          <w:sz w:val="24"/>
          <w:szCs w:val="24"/>
        </w:rPr>
        <w:t>fish</w:t>
      </w:r>
      <w:r w:rsidR="00217A2A" w:rsidRPr="00A95C71">
        <w:rPr>
          <w:rFonts w:ascii="Times New Roman" w:hAnsi="Times New Roman"/>
          <w:sz w:val="24"/>
          <w:szCs w:val="24"/>
        </w:rPr>
        <w:t xml:space="preserve"> </w:t>
      </w:r>
      <w:r w:rsidR="00AD42CE" w:rsidRPr="00A95C71">
        <w:rPr>
          <w:rFonts w:ascii="Times New Roman" w:hAnsi="Times New Roman"/>
          <w:sz w:val="24"/>
          <w:szCs w:val="24"/>
        </w:rPr>
        <w:t xml:space="preserve">species not </w:t>
      </w:r>
      <w:r w:rsidR="00184BC9" w:rsidRPr="00A95C71">
        <w:rPr>
          <w:rFonts w:ascii="Times New Roman" w:hAnsi="Times New Roman"/>
          <w:sz w:val="24"/>
          <w:szCs w:val="24"/>
        </w:rPr>
        <w:t xml:space="preserve">recorded </w:t>
      </w:r>
      <w:r w:rsidR="00AD42CE" w:rsidRPr="00A95C71">
        <w:rPr>
          <w:rFonts w:ascii="Times New Roman" w:hAnsi="Times New Roman"/>
          <w:sz w:val="24"/>
          <w:szCs w:val="24"/>
        </w:rPr>
        <w:t xml:space="preserve">in </w:t>
      </w:r>
      <w:r w:rsidR="00FF2F16" w:rsidRPr="00A95C71">
        <w:rPr>
          <w:rFonts w:ascii="Times New Roman" w:hAnsi="Times New Roman"/>
          <w:sz w:val="24"/>
          <w:szCs w:val="24"/>
        </w:rPr>
        <w:t xml:space="preserve">paired </w:t>
      </w:r>
      <w:r w:rsidR="00AD42CE" w:rsidRPr="00A95C71">
        <w:rPr>
          <w:rFonts w:ascii="Times New Roman" w:hAnsi="Times New Roman"/>
          <w:sz w:val="24"/>
          <w:szCs w:val="24"/>
        </w:rPr>
        <w:t>visual surveys</w:t>
      </w:r>
      <w:r w:rsidR="007D75D3" w:rsidRPr="00A95C71">
        <w:rPr>
          <w:rFonts w:ascii="Times New Roman" w:hAnsi="Times New Roman"/>
          <w:sz w:val="24"/>
          <w:szCs w:val="24"/>
        </w:rPr>
        <w:t xml:space="preserve">, but </w:t>
      </w:r>
      <w:r w:rsidR="002065F1" w:rsidRPr="00A95C71">
        <w:rPr>
          <w:rFonts w:ascii="Times New Roman" w:hAnsi="Times New Roman"/>
          <w:sz w:val="24"/>
          <w:szCs w:val="24"/>
        </w:rPr>
        <w:t>previously</w:t>
      </w:r>
      <w:r w:rsidR="00FF2F16" w:rsidRPr="00A95C71">
        <w:rPr>
          <w:rFonts w:ascii="Times New Roman" w:hAnsi="Times New Roman"/>
          <w:sz w:val="24"/>
          <w:szCs w:val="24"/>
        </w:rPr>
        <w:t xml:space="preserve"> reported from prior </w:t>
      </w:r>
      <w:r w:rsidR="002065F1" w:rsidRPr="00A95C71">
        <w:rPr>
          <w:rFonts w:ascii="Times New Roman" w:hAnsi="Times New Roman"/>
          <w:sz w:val="24"/>
          <w:szCs w:val="24"/>
        </w:rPr>
        <w:t xml:space="preserve">visual </w:t>
      </w:r>
      <w:r w:rsidR="00217A2A" w:rsidRPr="00A95C71">
        <w:rPr>
          <w:rFonts w:ascii="Times New Roman" w:hAnsi="Times New Roman"/>
          <w:sz w:val="24"/>
          <w:szCs w:val="24"/>
        </w:rPr>
        <w:t>surveys</w:t>
      </w:r>
      <w:r w:rsidR="00FF2F16" w:rsidRPr="00A95C71">
        <w:rPr>
          <w:rFonts w:ascii="Times New Roman" w:hAnsi="Times New Roman"/>
          <w:sz w:val="24"/>
          <w:szCs w:val="24"/>
        </w:rPr>
        <w:t xml:space="preserve">, highlighting the sensitivity of eDNA. </w:t>
      </w:r>
      <w:r w:rsidR="00184BC9" w:rsidRPr="00A95C71">
        <w:rPr>
          <w:rFonts w:ascii="Times New Roman" w:hAnsi="Times New Roman"/>
          <w:sz w:val="24"/>
          <w:szCs w:val="24"/>
        </w:rPr>
        <w:t>Significant variation in</w:t>
      </w:r>
      <w:r w:rsidR="004D2DA8" w:rsidRPr="00A95C71">
        <w:rPr>
          <w:rFonts w:ascii="Times New Roman" w:hAnsi="Times New Roman"/>
          <w:sz w:val="24"/>
          <w:szCs w:val="24"/>
        </w:rPr>
        <w:t xml:space="preserve"> </w:t>
      </w:r>
      <w:r w:rsidR="00082C73" w:rsidRPr="00A95C71">
        <w:rPr>
          <w:rFonts w:ascii="Times New Roman" w:hAnsi="Times New Roman"/>
          <w:sz w:val="24"/>
          <w:szCs w:val="24"/>
        </w:rPr>
        <w:t>eDNA signatures by location (50m) and site (~</w:t>
      </w:r>
      <w:r w:rsidR="00B33D93" w:rsidRPr="00A95C71">
        <w:rPr>
          <w:rFonts w:ascii="Times New Roman" w:hAnsi="Times New Roman"/>
          <w:sz w:val="24"/>
          <w:szCs w:val="24"/>
        </w:rPr>
        <w:t>10</w:t>
      </w:r>
      <w:r w:rsidR="00082C73" w:rsidRPr="00A95C71">
        <w:rPr>
          <w:rFonts w:ascii="Times New Roman" w:hAnsi="Times New Roman"/>
          <w:sz w:val="24"/>
          <w:szCs w:val="24"/>
        </w:rPr>
        <w:t>00m)</w:t>
      </w:r>
      <w:r w:rsidR="004D2DA8" w:rsidRPr="00A95C71">
        <w:rPr>
          <w:rFonts w:ascii="Times New Roman" w:hAnsi="Times New Roman"/>
          <w:sz w:val="24"/>
          <w:szCs w:val="24"/>
        </w:rPr>
        <w:t xml:space="preserve"> </w:t>
      </w:r>
      <w:r w:rsidR="00184BC9" w:rsidRPr="00A95C71">
        <w:rPr>
          <w:rFonts w:ascii="Times New Roman" w:hAnsi="Times New Roman"/>
          <w:sz w:val="24"/>
          <w:szCs w:val="24"/>
        </w:rPr>
        <w:t xml:space="preserve">demonstrates </w:t>
      </w:r>
      <w:r w:rsidR="00082C73" w:rsidRPr="00A95C71">
        <w:rPr>
          <w:rFonts w:ascii="Times New Roman" w:hAnsi="Times New Roman"/>
          <w:sz w:val="24"/>
          <w:szCs w:val="24"/>
        </w:rPr>
        <w:t>th</w:t>
      </w:r>
      <w:r w:rsidR="00FF2F16" w:rsidRPr="00A95C71">
        <w:rPr>
          <w:rFonts w:ascii="Times New Roman" w:hAnsi="Times New Roman"/>
          <w:sz w:val="24"/>
          <w:szCs w:val="24"/>
        </w:rPr>
        <w:t xml:space="preserve">e </w:t>
      </w:r>
      <w:r w:rsidR="00CD7233" w:rsidRPr="00A95C71">
        <w:rPr>
          <w:rFonts w:ascii="Times New Roman" w:hAnsi="Times New Roman"/>
          <w:sz w:val="24"/>
          <w:szCs w:val="24"/>
        </w:rPr>
        <w:t xml:space="preserve">sensitivity </w:t>
      </w:r>
      <w:r w:rsidR="00FF2F16" w:rsidRPr="00A95C71">
        <w:rPr>
          <w:rFonts w:ascii="Times New Roman" w:hAnsi="Times New Roman"/>
          <w:sz w:val="24"/>
          <w:szCs w:val="24"/>
        </w:rPr>
        <w:t>of</w:t>
      </w:r>
      <w:r w:rsidR="00082C73" w:rsidRPr="00A95C71">
        <w:rPr>
          <w:rFonts w:ascii="Times New Roman" w:hAnsi="Times New Roman"/>
          <w:sz w:val="24"/>
          <w:szCs w:val="24"/>
        </w:rPr>
        <w:t xml:space="preserve"> eDNA </w:t>
      </w:r>
      <w:r w:rsidR="00FF2F16" w:rsidRPr="00A95C71">
        <w:rPr>
          <w:rFonts w:ascii="Times New Roman" w:hAnsi="Times New Roman"/>
          <w:sz w:val="24"/>
          <w:szCs w:val="24"/>
        </w:rPr>
        <w:t xml:space="preserve">to address key questions such as community composition </w:t>
      </w:r>
      <w:r w:rsidR="007D75D3" w:rsidRPr="00A95C71">
        <w:rPr>
          <w:rFonts w:ascii="Times New Roman" w:hAnsi="Times New Roman"/>
          <w:sz w:val="24"/>
          <w:szCs w:val="24"/>
        </w:rPr>
        <w:t xml:space="preserve">inside and outside </w:t>
      </w:r>
      <w:r w:rsidR="00082C73" w:rsidRPr="00A95C71">
        <w:rPr>
          <w:rFonts w:ascii="Times New Roman" w:hAnsi="Times New Roman"/>
          <w:sz w:val="24"/>
          <w:szCs w:val="24"/>
        </w:rPr>
        <w:t>MPAs</w:t>
      </w:r>
      <w:r w:rsidR="00B33D93" w:rsidRPr="00A95C71">
        <w:rPr>
          <w:rFonts w:ascii="Times New Roman" w:hAnsi="Times New Roman"/>
          <w:sz w:val="24"/>
          <w:szCs w:val="24"/>
        </w:rPr>
        <w:t>.</w:t>
      </w:r>
      <w:r w:rsidR="00082C73" w:rsidRPr="00A95C71">
        <w:rPr>
          <w:rFonts w:ascii="Times New Roman" w:hAnsi="Times New Roman"/>
          <w:sz w:val="24"/>
          <w:szCs w:val="24"/>
        </w:rPr>
        <w:t xml:space="preserve"> </w:t>
      </w:r>
      <w:del w:id="18" w:author="Zachary Gold" w:date="2020-11-12T22:44:00Z">
        <w:r w:rsidR="00A36D0B" w:rsidRPr="00A95C71" w:rsidDel="001B3A88">
          <w:rPr>
            <w:rFonts w:ascii="Times New Roman" w:hAnsi="Times New Roman"/>
            <w:sz w:val="24"/>
            <w:szCs w:val="24"/>
          </w:rPr>
          <w:delText>Interestingly,</w:delText>
        </w:r>
        <w:r w:rsidR="009A6681" w:rsidRPr="00A95C71" w:rsidDel="001B3A88">
          <w:rPr>
            <w:rFonts w:ascii="Times New Roman" w:hAnsi="Times New Roman"/>
            <w:sz w:val="24"/>
            <w:szCs w:val="24"/>
          </w:rPr>
          <w:delText xml:space="preserve"> </w:delText>
        </w:r>
        <w:r w:rsidR="00CD7233" w:rsidRPr="00A95C71" w:rsidDel="001B3A88">
          <w:rPr>
            <w:rFonts w:ascii="Times New Roman" w:hAnsi="Times New Roman"/>
            <w:sz w:val="24"/>
            <w:szCs w:val="24"/>
          </w:rPr>
          <w:delText>eDNA results recorded</w:delText>
        </w:r>
        <w:r w:rsidR="004B666D" w:rsidRPr="00A95C71" w:rsidDel="001B3A88">
          <w:rPr>
            <w:rFonts w:ascii="Times New Roman" w:hAnsi="Times New Roman"/>
            <w:sz w:val="24"/>
            <w:szCs w:val="24"/>
          </w:rPr>
          <w:delText xml:space="preserve"> higher </w:delText>
        </w:r>
        <w:r w:rsidR="009A6681" w:rsidRPr="00A95C71" w:rsidDel="001B3A88">
          <w:rPr>
            <w:rFonts w:ascii="Times New Roman" w:hAnsi="Times New Roman"/>
            <w:sz w:val="24"/>
            <w:szCs w:val="24"/>
          </w:rPr>
          <w:delText xml:space="preserve">species richness </w:delText>
        </w:r>
        <w:r w:rsidR="00CD7233" w:rsidRPr="00A95C71" w:rsidDel="001B3A88">
          <w:rPr>
            <w:rFonts w:ascii="Times New Roman" w:hAnsi="Times New Roman"/>
            <w:sz w:val="24"/>
            <w:szCs w:val="24"/>
          </w:rPr>
          <w:delText xml:space="preserve">outside </w:delText>
        </w:r>
        <w:r w:rsidR="004B666D" w:rsidRPr="00A95C71" w:rsidDel="001B3A88">
          <w:rPr>
            <w:rFonts w:ascii="Times New Roman" w:hAnsi="Times New Roman"/>
            <w:sz w:val="24"/>
            <w:szCs w:val="24"/>
          </w:rPr>
          <w:delText xml:space="preserve">the MPA </w:delText>
        </w:r>
        <w:r w:rsidR="00A36D0B" w:rsidRPr="00A95C71" w:rsidDel="001B3A88">
          <w:rPr>
            <w:rFonts w:ascii="Times New Roman" w:hAnsi="Times New Roman"/>
            <w:sz w:val="24"/>
            <w:szCs w:val="24"/>
          </w:rPr>
          <w:delText>while</w:delText>
        </w:r>
        <w:r w:rsidR="004B666D" w:rsidRPr="00A95C71" w:rsidDel="001B3A88">
          <w:rPr>
            <w:rFonts w:ascii="Times New Roman" w:hAnsi="Times New Roman"/>
            <w:sz w:val="24"/>
            <w:szCs w:val="24"/>
          </w:rPr>
          <w:delText xml:space="preserve"> </w:delText>
        </w:r>
        <w:r w:rsidR="00CD7233" w:rsidRPr="00A95C71" w:rsidDel="001B3A88">
          <w:rPr>
            <w:rFonts w:ascii="Times New Roman" w:hAnsi="Times New Roman"/>
            <w:sz w:val="24"/>
            <w:szCs w:val="24"/>
          </w:rPr>
          <w:delText xml:space="preserve">visual </w:delText>
        </w:r>
        <w:r w:rsidR="009A6681" w:rsidRPr="00A95C71" w:rsidDel="001B3A88">
          <w:rPr>
            <w:rFonts w:ascii="Times New Roman" w:hAnsi="Times New Roman"/>
            <w:sz w:val="24"/>
            <w:szCs w:val="24"/>
          </w:rPr>
          <w:delText xml:space="preserve">surveys </w:delText>
        </w:r>
        <w:r w:rsidR="004B666D" w:rsidRPr="00A95C71" w:rsidDel="001B3A88">
          <w:rPr>
            <w:rFonts w:ascii="Times New Roman" w:hAnsi="Times New Roman"/>
            <w:sz w:val="24"/>
            <w:szCs w:val="24"/>
          </w:rPr>
          <w:delText xml:space="preserve">observed </w:delText>
        </w:r>
        <w:r w:rsidR="00B1068B" w:rsidRPr="00A95C71" w:rsidDel="001B3A88">
          <w:rPr>
            <w:rFonts w:ascii="Times New Roman" w:hAnsi="Times New Roman"/>
            <w:sz w:val="24"/>
            <w:szCs w:val="24"/>
          </w:rPr>
          <w:delText>the opposite pattern</w:delText>
        </w:r>
        <w:r w:rsidR="00CD7233" w:rsidRPr="00A95C71" w:rsidDel="001B3A88">
          <w:rPr>
            <w:rFonts w:ascii="Times New Roman" w:hAnsi="Times New Roman"/>
            <w:sz w:val="24"/>
            <w:szCs w:val="24"/>
          </w:rPr>
          <w:delText xml:space="preserve">. This </w:delText>
        </w:r>
        <w:r w:rsidR="00F12E46" w:rsidRPr="00A95C71" w:rsidDel="001B3A88">
          <w:rPr>
            <w:rFonts w:ascii="Times New Roman" w:hAnsi="Times New Roman"/>
            <w:sz w:val="24"/>
            <w:szCs w:val="24"/>
          </w:rPr>
          <w:delText>result</w:delText>
        </w:r>
        <w:r w:rsidR="00CD7233" w:rsidRPr="00A95C71" w:rsidDel="001B3A88">
          <w:rPr>
            <w:rFonts w:ascii="Times New Roman" w:hAnsi="Times New Roman"/>
            <w:sz w:val="24"/>
            <w:szCs w:val="24"/>
          </w:rPr>
          <w:delText xml:space="preserve"> is likely</w:delText>
        </w:r>
        <w:r w:rsidR="00A36D0B" w:rsidRPr="00A95C71" w:rsidDel="001B3A88">
          <w:rPr>
            <w:rFonts w:ascii="Times New Roman" w:hAnsi="Times New Roman"/>
            <w:sz w:val="24"/>
            <w:szCs w:val="24"/>
          </w:rPr>
          <w:delText xml:space="preserve"> </w:delText>
        </w:r>
        <w:r w:rsidR="00F12E46" w:rsidRPr="00A95C71" w:rsidDel="001B3A88">
          <w:rPr>
            <w:rFonts w:ascii="Times New Roman" w:hAnsi="Times New Roman"/>
            <w:sz w:val="24"/>
            <w:szCs w:val="24"/>
          </w:rPr>
          <w:delText>caused by</w:delText>
        </w:r>
        <w:r w:rsidR="009A6681" w:rsidRPr="00A95C71" w:rsidDel="001B3A88">
          <w:rPr>
            <w:rFonts w:ascii="Times New Roman" w:hAnsi="Times New Roman"/>
            <w:sz w:val="24"/>
            <w:szCs w:val="24"/>
          </w:rPr>
          <w:delText xml:space="preserve"> swamping effects of high fish abundance in </w:delText>
        </w:r>
        <w:r w:rsidR="004B666D" w:rsidRPr="00A95C71" w:rsidDel="001B3A88">
          <w:rPr>
            <w:rFonts w:ascii="Times New Roman" w:hAnsi="Times New Roman"/>
            <w:sz w:val="24"/>
            <w:szCs w:val="24"/>
          </w:rPr>
          <w:delText>MPAs</w:delText>
        </w:r>
        <w:r w:rsidR="00F12E46" w:rsidRPr="00A95C71" w:rsidDel="001B3A88">
          <w:rPr>
            <w:rFonts w:ascii="Times New Roman" w:hAnsi="Times New Roman"/>
            <w:sz w:val="24"/>
            <w:szCs w:val="24"/>
          </w:rPr>
          <w:delText xml:space="preserve"> that reduce detection probabilities of </w:delText>
        </w:r>
        <w:r w:rsidR="0094019B" w:rsidRPr="00A95C71" w:rsidDel="001B3A88">
          <w:rPr>
            <w:rFonts w:ascii="Times New Roman" w:hAnsi="Times New Roman"/>
            <w:sz w:val="24"/>
            <w:szCs w:val="24"/>
          </w:rPr>
          <w:delText>pelagic and intertidal</w:delText>
        </w:r>
        <w:r w:rsidR="002065F1" w:rsidRPr="00A95C71" w:rsidDel="001B3A88">
          <w:rPr>
            <w:rFonts w:ascii="Times New Roman" w:hAnsi="Times New Roman"/>
            <w:sz w:val="24"/>
            <w:szCs w:val="24"/>
          </w:rPr>
          <w:delText xml:space="preserve"> </w:delText>
        </w:r>
        <w:r w:rsidR="00F12E46" w:rsidRPr="00A95C71" w:rsidDel="001B3A88">
          <w:rPr>
            <w:rFonts w:ascii="Times New Roman" w:hAnsi="Times New Roman"/>
            <w:sz w:val="24"/>
            <w:szCs w:val="24"/>
          </w:rPr>
          <w:delText>taxa</w:delText>
        </w:r>
        <w:r w:rsidR="009A6681" w:rsidRPr="00A95C71" w:rsidDel="001B3A88">
          <w:rPr>
            <w:rFonts w:ascii="Times New Roman" w:hAnsi="Times New Roman"/>
            <w:sz w:val="24"/>
            <w:szCs w:val="24"/>
          </w:rPr>
          <w:delText xml:space="preserve">. </w:delText>
        </w:r>
      </w:del>
      <w:r w:rsidR="00CD7233" w:rsidRPr="00A95C71">
        <w:rPr>
          <w:rFonts w:ascii="Times New Roman" w:hAnsi="Times New Roman"/>
          <w:sz w:val="24"/>
          <w:szCs w:val="24"/>
        </w:rPr>
        <w:t>R</w:t>
      </w:r>
      <w:r w:rsidR="00082C73" w:rsidRPr="00A95C71">
        <w:rPr>
          <w:rFonts w:ascii="Times New Roman" w:hAnsi="Times New Roman"/>
          <w:sz w:val="24"/>
          <w:szCs w:val="24"/>
        </w:rPr>
        <w:t>esults</w:t>
      </w:r>
      <w:r w:rsidR="00CD7233" w:rsidRPr="00A95C71">
        <w:rPr>
          <w:rFonts w:ascii="Times New Roman" w:hAnsi="Times New Roman"/>
          <w:sz w:val="24"/>
          <w:szCs w:val="24"/>
        </w:rPr>
        <w:t xml:space="preserve"> demonstrate the utility of</w:t>
      </w:r>
      <w:r w:rsidR="00082C73" w:rsidRPr="00A95C71">
        <w:rPr>
          <w:rFonts w:ascii="Times New Roman" w:hAnsi="Times New Roman"/>
          <w:sz w:val="24"/>
          <w:szCs w:val="24"/>
        </w:rPr>
        <w:t xml:space="preserve"> eDNA metabarcoding </w:t>
      </w:r>
      <w:r w:rsidR="00CD7233" w:rsidRPr="00A95C71">
        <w:rPr>
          <w:rFonts w:ascii="Times New Roman" w:hAnsi="Times New Roman"/>
          <w:sz w:val="24"/>
          <w:szCs w:val="24"/>
        </w:rPr>
        <w:t xml:space="preserve">for </w:t>
      </w:r>
      <w:r w:rsidR="00BD1366" w:rsidRPr="00A95C71">
        <w:rPr>
          <w:rFonts w:ascii="Times New Roman" w:hAnsi="Times New Roman"/>
          <w:sz w:val="24"/>
          <w:szCs w:val="24"/>
        </w:rPr>
        <w:t>monitor</w:t>
      </w:r>
      <w:r w:rsidR="007D75D3" w:rsidRPr="00A95C71">
        <w:rPr>
          <w:rFonts w:ascii="Times New Roman" w:hAnsi="Times New Roman"/>
          <w:sz w:val="24"/>
          <w:szCs w:val="24"/>
        </w:rPr>
        <w:t>ing</w:t>
      </w:r>
      <w:r w:rsidR="00082C73" w:rsidRPr="00A95C71">
        <w:rPr>
          <w:rFonts w:ascii="Times New Roman" w:hAnsi="Times New Roman"/>
          <w:sz w:val="24"/>
          <w:szCs w:val="24"/>
        </w:rPr>
        <w:t xml:space="preserve"> </w:t>
      </w:r>
      <w:r w:rsidRPr="00A95C71">
        <w:rPr>
          <w:rFonts w:ascii="Times New Roman" w:hAnsi="Times New Roman"/>
          <w:sz w:val="24"/>
          <w:szCs w:val="24"/>
        </w:rPr>
        <w:t>marine ecosystems</w:t>
      </w:r>
      <w:r w:rsidR="00CD7233" w:rsidRPr="00A95C71">
        <w:rPr>
          <w:rFonts w:ascii="Times New Roman" w:hAnsi="Times New Roman"/>
          <w:sz w:val="24"/>
          <w:szCs w:val="24"/>
        </w:rPr>
        <w:t xml:space="preserve">, providing an important </w:t>
      </w:r>
      <w:r w:rsidR="00B33D93" w:rsidRPr="00A95C71">
        <w:rPr>
          <w:rFonts w:ascii="Times New Roman" w:hAnsi="Times New Roman"/>
          <w:sz w:val="24"/>
          <w:szCs w:val="24"/>
        </w:rPr>
        <w:t>complementary tool</w:t>
      </w:r>
      <w:r w:rsidR="00CD7233" w:rsidRPr="00A95C71">
        <w:rPr>
          <w:rFonts w:ascii="Times New Roman" w:hAnsi="Times New Roman"/>
          <w:sz w:val="24"/>
          <w:szCs w:val="24"/>
        </w:rPr>
        <w:t xml:space="preserve"> to</w:t>
      </w:r>
      <w:r w:rsidR="00B33D93" w:rsidRPr="00A95C71">
        <w:rPr>
          <w:rFonts w:ascii="Times New Roman" w:hAnsi="Times New Roman"/>
          <w:sz w:val="24"/>
          <w:szCs w:val="24"/>
        </w:rPr>
        <w:t xml:space="preserve"> visual methods</w:t>
      </w:r>
      <w:r w:rsidR="009377C0">
        <w:rPr>
          <w:rFonts w:ascii="Times New Roman" w:hAnsi="Times New Roman"/>
          <w:sz w:val="24"/>
          <w:szCs w:val="24"/>
        </w:rPr>
        <w:t>.</w:t>
      </w:r>
    </w:p>
    <w:p w14:paraId="3BD8FBB3" w14:textId="4CCF49F4" w:rsidR="00AD4E34" w:rsidRPr="00A95C71" w:rsidRDefault="007B1618" w:rsidP="00A95C71">
      <w:pPr>
        <w:pStyle w:val="MDPI18keywords"/>
        <w:spacing w:line="480" w:lineRule="auto"/>
        <w:ind w:left="0"/>
        <w:jc w:val="left"/>
        <w:rPr>
          <w:rFonts w:ascii="Times New Roman" w:hAnsi="Times New Roman"/>
          <w:sz w:val="24"/>
          <w:szCs w:val="24"/>
        </w:rPr>
      </w:pPr>
      <w:r w:rsidRPr="00A95C71">
        <w:rPr>
          <w:rFonts w:ascii="Times New Roman" w:hAnsi="Times New Roman"/>
          <w:b/>
          <w:sz w:val="24"/>
          <w:szCs w:val="24"/>
        </w:rPr>
        <w:t xml:space="preserve">Keywords: </w:t>
      </w:r>
      <w:r w:rsidR="00EE43E1" w:rsidRPr="00A95C71">
        <w:rPr>
          <w:rFonts w:ascii="Times New Roman" w:hAnsi="Times New Roman"/>
          <w:sz w:val="24"/>
          <w:szCs w:val="24"/>
        </w:rPr>
        <w:t>biomonitoring;</w:t>
      </w:r>
      <w:r w:rsidR="00EE43E1" w:rsidRPr="00EE43E1">
        <w:rPr>
          <w:rFonts w:ascii="Times New Roman" w:hAnsi="Times New Roman"/>
          <w:sz w:val="24"/>
          <w:szCs w:val="24"/>
        </w:rPr>
        <w:t xml:space="preserve"> </w:t>
      </w:r>
      <w:r w:rsidR="00EE43E1" w:rsidRPr="00A95C71">
        <w:rPr>
          <w:rFonts w:ascii="Times New Roman" w:hAnsi="Times New Roman"/>
          <w:sz w:val="24"/>
          <w:szCs w:val="24"/>
        </w:rPr>
        <w:t>Channel Islands National Par</w:t>
      </w:r>
      <w:r w:rsidR="00EE43E1">
        <w:rPr>
          <w:rFonts w:ascii="Times New Roman" w:hAnsi="Times New Roman"/>
          <w:sz w:val="24"/>
          <w:szCs w:val="24"/>
        </w:rPr>
        <w:t xml:space="preserve">k; </w:t>
      </w:r>
      <w:r w:rsidR="005D11C5" w:rsidRPr="00A95C71">
        <w:rPr>
          <w:rFonts w:ascii="Times New Roman" w:hAnsi="Times New Roman"/>
          <w:sz w:val="24"/>
          <w:szCs w:val="24"/>
        </w:rPr>
        <w:t>eDNA</w:t>
      </w:r>
      <w:r w:rsidRPr="00A95C71">
        <w:rPr>
          <w:rFonts w:ascii="Times New Roman" w:hAnsi="Times New Roman"/>
          <w:sz w:val="24"/>
          <w:szCs w:val="24"/>
        </w:rPr>
        <w:t xml:space="preserve">; </w:t>
      </w:r>
      <w:r w:rsidR="005D11C5" w:rsidRPr="00A95C71">
        <w:rPr>
          <w:rFonts w:ascii="Times New Roman" w:hAnsi="Times New Roman"/>
          <w:sz w:val="24"/>
          <w:szCs w:val="24"/>
        </w:rPr>
        <w:t>environmental DNA</w:t>
      </w:r>
      <w:r w:rsidRPr="00A95C71">
        <w:rPr>
          <w:rFonts w:ascii="Times New Roman" w:hAnsi="Times New Roman"/>
          <w:sz w:val="24"/>
          <w:szCs w:val="24"/>
        </w:rPr>
        <w:t xml:space="preserve">; </w:t>
      </w:r>
      <w:r w:rsidR="005D11C5" w:rsidRPr="00A95C71">
        <w:rPr>
          <w:rFonts w:ascii="Times New Roman" w:hAnsi="Times New Roman"/>
          <w:sz w:val="24"/>
          <w:szCs w:val="24"/>
        </w:rPr>
        <w:t>marine protected areas; MPAs</w:t>
      </w:r>
      <w:r w:rsidR="00EE43E1">
        <w:rPr>
          <w:rFonts w:ascii="Times New Roman" w:hAnsi="Times New Roman"/>
          <w:sz w:val="24"/>
          <w:szCs w:val="24"/>
        </w:rPr>
        <w:t>.</w:t>
      </w:r>
    </w:p>
    <w:p w14:paraId="2FBC6057" w14:textId="77777777" w:rsidR="00C06F22" w:rsidDel="00191983" w:rsidRDefault="00C06F22" w:rsidP="00A95C71">
      <w:pPr>
        <w:pStyle w:val="MDPI21heading1"/>
        <w:spacing w:line="480" w:lineRule="auto"/>
        <w:rPr>
          <w:del w:id="19" w:author="Zachary Gold" w:date="2020-11-10T21:55:00Z"/>
          <w:rFonts w:ascii="Times New Roman" w:hAnsi="Times New Roman"/>
          <w:sz w:val="24"/>
          <w:szCs w:val="24"/>
        </w:rPr>
      </w:pPr>
    </w:p>
    <w:p w14:paraId="2D112727" w14:textId="76A8406C" w:rsidR="009A155B" w:rsidRPr="000F1EA9" w:rsidRDefault="007B1618" w:rsidP="00A95C71">
      <w:pPr>
        <w:pStyle w:val="MDPI21heading1"/>
        <w:spacing w:line="480" w:lineRule="auto"/>
        <w:rPr>
          <w:rFonts w:ascii="Times New Roman" w:hAnsi="Times New Roman"/>
          <w:sz w:val="36"/>
          <w:szCs w:val="36"/>
        </w:rPr>
      </w:pPr>
      <w:r w:rsidRPr="000F1EA9">
        <w:rPr>
          <w:rFonts w:ascii="Times New Roman" w:hAnsi="Times New Roman"/>
          <w:sz w:val="36"/>
          <w:szCs w:val="36"/>
        </w:rPr>
        <w:t>Introduction</w:t>
      </w:r>
    </w:p>
    <w:p w14:paraId="567C66A4" w14:textId="1AEB4EE4" w:rsidR="005D11C5" w:rsidRPr="00A95C71" w:rsidRDefault="005D11C5" w:rsidP="00A95C71">
      <w:pPr>
        <w:pStyle w:val="MDPI31text"/>
        <w:spacing w:line="480" w:lineRule="auto"/>
        <w:ind w:firstLine="0"/>
        <w:jc w:val="left"/>
        <w:rPr>
          <w:rFonts w:ascii="Times New Roman" w:hAnsi="Times New Roman"/>
          <w:sz w:val="24"/>
          <w:szCs w:val="24"/>
        </w:rPr>
      </w:pPr>
      <w:bookmarkStart w:id="20" w:name="OLE_LINK1"/>
      <w:bookmarkStart w:id="21" w:name="OLE_LINK2"/>
      <w:r w:rsidRPr="00A95C71">
        <w:rPr>
          <w:rFonts w:ascii="Times New Roman" w:hAnsi="Times New Roman"/>
          <w:sz w:val="24"/>
          <w:szCs w:val="24"/>
        </w:rPr>
        <w:t xml:space="preserve">Marine Protected Areas (MPAs) </w:t>
      </w:r>
      <w:r w:rsidR="008D76DD" w:rsidRPr="00A95C71">
        <w:rPr>
          <w:rFonts w:ascii="Times New Roman" w:hAnsi="Times New Roman"/>
          <w:sz w:val="24"/>
          <w:szCs w:val="24"/>
        </w:rPr>
        <w:t>promote</w:t>
      </w:r>
      <w:r w:rsidRPr="00A95C71">
        <w:rPr>
          <w:rFonts w:ascii="Times New Roman" w:hAnsi="Times New Roman"/>
          <w:sz w:val="24"/>
          <w:szCs w:val="24"/>
        </w:rPr>
        <w:t xml:space="preserve"> </w:t>
      </w:r>
      <w:r w:rsidR="00FD22F1" w:rsidRPr="00A95C71">
        <w:rPr>
          <w:rFonts w:ascii="Times New Roman" w:hAnsi="Times New Roman"/>
          <w:sz w:val="24"/>
          <w:szCs w:val="24"/>
        </w:rPr>
        <w:t>sustainab</w:t>
      </w:r>
      <w:r w:rsidR="00383D43" w:rsidRPr="00A95C71">
        <w:rPr>
          <w:rFonts w:ascii="Times New Roman" w:hAnsi="Times New Roman"/>
          <w:sz w:val="24"/>
          <w:szCs w:val="24"/>
        </w:rPr>
        <w:t>ility</w:t>
      </w:r>
      <w:r w:rsidR="00FD22F1" w:rsidRPr="00A95C71">
        <w:rPr>
          <w:rFonts w:ascii="Times New Roman" w:hAnsi="Times New Roman"/>
          <w:sz w:val="24"/>
          <w:szCs w:val="24"/>
        </w:rPr>
        <w:t xml:space="preserve"> </w:t>
      </w:r>
      <w:r w:rsidR="008D76DD" w:rsidRPr="00A95C71">
        <w:rPr>
          <w:rFonts w:ascii="Times New Roman" w:hAnsi="Times New Roman"/>
          <w:sz w:val="24"/>
          <w:szCs w:val="24"/>
        </w:rPr>
        <w:t xml:space="preserve">of </w:t>
      </w:r>
      <w:r w:rsidRPr="00A95C71">
        <w:rPr>
          <w:rFonts w:ascii="Times New Roman" w:hAnsi="Times New Roman"/>
          <w:sz w:val="24"/>
          <w:szCs w:val="24"/>
        </w:rPr>
        <w:t xml:space="preserve">marine ecosystems and the ecological goods and services they provide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{"citationItems":[{"id":"ITEM-1","itemData":{"DOI":"10.1038/nature13022","ISBN":"0028-0836","ISSN":"1476-4687","PMID":"24499817","abstract":"In line with global targets agreed under the Convention on Biological Diversity, the number of marine protected areas (MPAs) is increasing rapidly, yet socio-economic benefits generated by MPAs remain difficult to predict and under debate. MPAs often fail to reach their full potential as a consequence of factors such as illegal harvesting, regulations that legally allow detrimental harvesting, or emigration of animals outside boundaries because of continuous habitat or inadequate size of reserve. Here we show that the conservation benefits of 87 MPAs investigated worldwide increase exponentially with the accumulation of five key features: no take, well enforced, old (&gt;10 years), large (&gt;100 km(2)), and isolated by deep water or sand. Using effective MPAs with four or five key features as an unfished standard, comparisons of underwater survey data from effective MPAs with predictions based on survey data from fished coasts indicate that total fish biomass has declined about two-thirds from historical baselines as a result of fishing. Effective MPAs also had twice as many large (&gt;250 mm total length) fish species per transect, five times more large fish biomass, and fourteen times more shark biomass than fished areas. Most (59%) of the MPAs studied had only one or two key features and were not ecologically distinguishable from fished sites. Our results show that global conservation targets based on area alone will not optimize protection of marine biodiversity. More emphasis is needed on better MPA design, durable management and compliance to ensure that MPAs achieve their desired conservation value.","author":[{"dropping-particle":"","family":"Edgar","given":"Graham J","non-dropping-particle":"","parse-names":false,"suffix":""},{"dropping-particle":"","family":"Stuart-Smith","given":"Rick D","non-dropping-particle":"","parse-names":false,"suffix":""},{"dropping-particle":"","family":"Willis","given":"Trevor J","non-dropping-particle":"","parse-names":false,"suffix":""},{"dropping-particle":"","family":"Kininmonth","given":"Stuart","non-dropping-particle":"","parse-names":false,"suffix":""},{"dropping-particle":"","family":"Baker","given":"Susan C","non-dropping-particle":"","parse-names":false,"suffix":""},{"dropping-particle":"","family":"Banks","given":"Stuart","non-dropping-particle":"","parse-names":false,"suffix":""},{"dropping-particle":"","family":"Barrett","given":"Neville S","non-dropping-particle":"","parse-names":false,"suffix":""},{"dropping-particle":"","family":"Becerro","given":"Mikel A","non-dropping-particle":"","parse-names":false,"suffix":""},{"dropping-particle":"","family":"Bernard","given":"Anthony T F","non-dropping-particle":"","parse-names":false,"suffix":""},{"dropping-particle":"","family":"Berkhout","given":"Just","non-dropping-particle":"","parse-names":false,"suffix":""},{"dropping-particle":"","family":"Buxton","given":"Colin D","non-dropping-particle":"","parse-names":false,"suffix":""},{"dropping-particle":"","family":"Campbell","given":"Stuart J","non-dropping-particle":"","parse-names":false,"suffix":""},{"dropping-particle":"","family":"Cooper","given":"Antonia T","non-dropping-particle":"","parse-names":false,"suffix":""},{"dropping-particle":"","family":"Davey","given":"Marlene","non-dropping-particle":"","parse-names":false,"suffix":""},{"dropping-particle":"","family":"Edgar","given":"Sophie C","non-dropping-particle":"","parse-names":false,"suffix":""},{"dropping-particle":"","family":"Försterra","given":"Günter","non-dropping-particle":"","parse-names":false,"suffix":""},{"dropping-particle":"","family":"Galván","given":"David E","non-dropping-particle":"","parse-names":false,"suffix":""},{"dropping-particle":"","family":"Irigoyen","given":"Alejo J","non-dropping-particle":"","parse-names":false,"suffix":""},{"dropping-particle":"","family":"Kushner","given":"David J","non-dropping-particle":"","parse-names":false,"suffix":""},{"dropping-particle":"","family":"Moura","given":"Rodrigo","non-dropping-particle":"","parse-names":false,"suffix":""},{"dropping-particle":"","family":"Parnell","given":"P Ed","non-dropping-particle":"","parse-names":false,"suffix":""},{"dropping-particle":"","family":"Shears","given":"Nick T","non-dropping-particle":"","parse-names":false,"suffix":""},{"dropping-particle":"","family":"Soler","given":"German","non-dropping-particle":"","parse-names":false,"suffix":""},{"dropping-particle":"","family":"Strain","given":"Elisabeth M A","non-dropping-particle":"","parse-names":false,"suffix":""},{"dropping-particle":"","family":"Thomson","given":"Russell J","non-dropping-particle":"","parse-names":false,"suffix":""}],"container-title":"Nature","id":"ITEM-1","issue":"7487","issued":{"date-parts":[["2014"]]},"title":"Global conservation outcomes depend on marine protected areas with five key features.","type":"article-journal","volume":"506"},"uris":["http://www.mendeley.com/documents/?uuid=e2f95f32-cdd5-3844-85d6-de7dcf6d135e"]}],"mendeley":{"formattedCitation":"[1]","plainTextFormattedCitation":"[1]","previouslyFormattedCitation":"[1]"},"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w:t>
      </w:r>
      <w:r w:rsidRPr="00A95C71">
        <w:rPr>
          <w:rFonts w:ascii="Times New Roman" w:hAnsi="Times New Roman"/>
          <w:sz w:val="24"/>
          <w:szCs w:val="24"/>
        </w:rPr>
        <w:fldChar w:fldCharType="end"/>
      </w:r>
      <w:r w:rsidRPr="00A95C71">
        <w:rPr>
          <w:rFonts w:ascii="Times New Roman" w:hAnsi="Times New Roman"/>
          <w:sz w:val="24"/>
          <w:szCs w:val="24"/>
        </w:rPr>
        <w:t xml:space="preserve">. However, ensuring MPA effectiveness </w:t>
      </w:r>
      <w:r w:rsidRPr="00A95C71">
        <w:rPr>
          <w:rFonts w:ascii="Times New Roman" w:hAnsi="Times New Roman"/>
          <w:sz w:val="24"/>
          <w:szCs w:val="24"/>
        </w:rPr>
        <w:lastRenderedPageBreak/>
        <w:t xml:space="preserve">requires regular monitoring to document that ecosystem health is stable or improving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{"citationItems":[{"id":"ITEM-1","itemData":{"DOI":"10.1038/nature13022","ISBN":"0028-0836","ISSN":"1476-4687","PMID":"24499817","abstract":"In line with global targets agreed under the Convention on Biological Diversity, the number of marine protected areas (MPAs) is increasing rapidly, yet socio-economic benefits generated by MPAs remain difficult to predict and under debate. MPAs often fail to reach their full potential as a consequence of factors such as illegal harvesting, regulations that legally allow detrimental harvesting, or emigration of animals outside boundaries because of continuous habitat or inadequate size of reserve. Here we show that the conservation benefits of 87 MPAs investigated worldwide increase exponentially with the accumulation of five key features: no take, well enforced, old (&gt;10 years), large (&gt;100 km(2)), and isolated by deep water or sand. Using effective MPAs with four or five key features as an unfished standard, comparisons of underwater survey data from effective MPAs with predictions based on survey data from fished coasts indicate that total fish biomass has declined about two-thirds from historical baselines as a result of fishing. Effective MPAs also had twice as many large (&gt;250 mm total length) fish species per transect, five times more large fish biomass, and fourteen times more shark biomass than fished areas. Most (59%) of the MPAs studied had only one or two key features and were not ecologically distinguishable from fished sites. Our results show that global conservation targets based on area alone will not optimize protection of marine biodiversity. More emphasis is needed on better MPA design, durable management and compliance to ensure that MPAs achieve their desired conservation value.","author":[{"dropping-particle":"","family":"Edgar","given":"Graham J","non-dropping-particle":"","parse-names":false,"suffix":""},{"dropping-particle":"","family":"Stuart-Smith","given":"Rick D","non-dropping-particle":"","parse-names":false,"suffix":""},{"dropping-particle":"","family":"Willis","given":"Trevor J","non-dropping-particle":"","parse-names":false,"suffix":""},{"dropping-particle":"","family":"Kininmonth","given":"Stuart","non-dropping-particle":"","parse-names":false,"suffix":""},{"dropping-particle":"","family":"Baker","given":"Susan C","non-dropping-particle":"","parse-names":false,"suffix":""},{"dropping-particle":"","family":"Banks","given":"Stuart","non-dropping-particle":"","parse-names":false,"suffix":""},{"dropping-particle":"","family":"Barrett","given":"Neville S","non-dropping-particle":"","parse-names":false,"suffix":""},{"dropping-particle":"","family":"Becerro","given":"Mikel A","non-dropping-particle":"","parse-names":false,"suffix":""},{"dropping-particle":"","family":"Bernard","given":"Anthony T F","non-dropping-particle":"","parse-names":false,"suffix":""},{"dropping-particle":"","family":"Berkhout","given":"Just","non-dropping-particle":"","parse-names":false,"suffix":""},{"dropping-particle":"","family":"Buxton","given":"Colin D","non-dropping-particle":"","parse-names":false,"suffix":""},{"dropping-particle":"","family":"Campbell","given":"Stuart J","non-dropping-particle":"","parse-names":false,"suffix":""},{"dropping-particle":"","family":"Cooper","given":"Antonia T","non-dropping-particle":"","parse-names":false,"suffix":""},{"dropping-particle":"","family":"Davey","given":"Marlene","non-dropping-particle":"","parse-names":false,"suffix":""},{"dropping-particle":"","family":"Edgar","given":"Sophie C","non-dropping-particle":"","parse-names":false,"suffix":""},{"dropping-particle":"","family":"Försterra","given":"Günter","non-dropping-particle":"","parse-names":false,"suffix":""},{"dropping-particle":"","family":"Galván","given":"David E","non-dropping-particle":"","parse-names":false,"suffix":""},{"dropping-particle":"","family":"Irigoyen","given":"Alejo J","non-dropping-particle":"","parse-names":false,"suffix":""},{"dropping-particle":"","family":"Kushner","given":"David J","non-dropping-particle":"","parse-names":false,"suffix":""},{"dropping-particle":"","family":"Moura","given":"Rodrigo","non-dropping-particle":"","parse-names":false,"suffix":""},{"dropping-particle":"","family":"Parnell","given":"P Ed","non-dropping-particle":"","parse-names":false,"suffix":""},{"dropping-particle":"","family":"Shears","given":"Nick T","non-dropping-particle":"","parse-names":false,"suffix":""},{"dropping-particle":"","family":"Soler","given":"German","non-dropping-particle":"","parse-names":false,"suffix":""},{"dropping-particle":"","family":"Strain","given":"Elisabeth M A","non-dropping-particle":"","parse-names":false,"suffix":""},{"dropping-particle":"","family":"Thomson","given":"Russell J","non-dropping-particle":"","parse-names":false,"suffix":""}],"container-title":"Nature","id":"ITEM-1","issue":"7487","issued":{"date-parts":[["2014"]]},"title":"Global conservation outcomes depend on marine protected areas with five key features.","type":"article-journal","volume":"506"},"uris":["http://www.mendeley.com/documents/?uuid=e2f95f32-cdd5-3844-85d6-de7dcf6d135e"]}],"mendeley":{"formattedCitation":"[1]","plainTextFormattedCitation":"[1]","previouslyFormattedCitation":"[1]"},"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w:t>
      </w:r>
      <w:r w:rsidRPr="00A95C71">
        <w:rPr>
          <w:rFonts w:ascii="Times New Roman" w:hAnsi="Times New Roman"/>
          <w:sz w:val="24"/>
          <w:szCs w:val="24"/>
        </w:rPr>
        <w:fldChar w:fldCharType="end"/>
      </w:r>
      <w:r w:rsidRPr="00A95C71">
        <w:rPr>
          <w:rFonts w:ascii="Times New Roman" w:hAnsi="Times New Roman"/>
          <w:sz w:val="24"/>
          <w:szCs w:val="24"/>
        </w:rPr>
        <w:t>. MPA monitoring also provides an essential opportunity to assess the impact of management practices, allowing resource managers to adjust management plans</w:t>
      </w:r>
      <w:r w:rsidR="00DD32B3" w:rsidRPr="00A95C71">
        <w:rPr>
          <w:rFonts w:ascii="Times New Roman" w:hAnsi="Times New Roman"/>
          <w:sz w:val="24"/>
          <w:szCs w:val="24"/>
        </w:rPr>
        <w:t xml:space="preserve"> as required</w:t>
      </w:r>
      <w:r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{"citationItems":[{"id":"ITEM-1","itemData":{"DOI":"https://doi.org/10.1111/1365-2664.13463","ISSN":"0021-8901","author":[{"dropping-particle":"","family":"Nickols","given":"Kerry J","non-dropping-particle":"","parse-names":false,"suffix":""},{"dropping-particle":"","family":"White","given":"J Wilson","non-dropping-particle":"","parse-names":false,"suffix":""},{"dropping-particle":"","family":"Malone","given":"Dan","non-dropping-particle":"","parse-names":false,"suffix":""},{"dropping-particle":"","family":"Carr","given":"Mark H","non-dropping-particle":"","parse-names":false,"suffix":""},{"dropping-particle":"","family":"Starr","given":"Richard M","non-dropping-particle":"","parse-names":false,"suffix":""},{"dropping-particle":"","family":"Baskett","given":"Marissa L","non-dropping-particle":"","parse-names":false,"suffix":""},{"dropping-particle":"","family":"Hastings","given":"Alan","non-dropping-particle":"","parse-names":false,"suffix":""},{"dropping-particle":"","family":"Botsford","given":"Louis W","non-dropping-particle":"","parse-names":false,"suffix":""}],"container-title":"Journal of Applied Ecology","id":"ITEM-1","issue":"10","issued":{"date-parts":[["2019"]]},"page":"2376-2385","publisher":"Wiley Online Library","title":"Setting ecological expectations for adaptive management of marine protected areas","type":"article-journal","volume":"56"},"uris":["http://www.mendeley.com/documents/?uuid=a4f4f9ae-6e20-42de-89ec-81e707c2d791"]}],"mendeley":{"formattedCitation":"[2]","plainTextFormattedCitation":"[2]","previouslyFormattedCitation":"[2]"},"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[2]</w:t>
      </w:r>
      <w:r w:rsidRPr="00A95C71">
        <w:rPr>
          <w:rFonts w:ascii="Times New Roman" w:hAnsi="Times New Roman"/>
          <w:sz w:val="24"/>
          <w:szCs w:val="24"/>
        </w:rPr>
        <w:fldChar w:fldCharType="end"/>
      </w:r>
      <w:r w:rsidRPr="00A95C71">
        <w:rPr>
          <w:rFonts w:ascii="Times New Roman" w:hAnsi="Times New Roman"/>
          <w:sz w:val="24"/>
          <w:szCs w:val="24"/>
        </w:rPr>
        <w:t>.</w:t>
      </w:r>
    </w:p>
    <w:p w14:paraId="3136ABFB" w14:textId="4E9F2F3F" w:rsidR="001237D9" w:rsidRPr="00A95C71" w:rsidRDefault="005D11C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Current MPA monitoring protocols </w:t>
      </w:r>
      <w:r w:rsidR="005D5C01" w:rsidRPr="00A95C71">
        <w:rPr>
          <w:rFonts w:ascii="Times New Roman" w:hAnsi="Times New Roman"/>
          <w:sz w:val="24"/>
          <w:szCs w:val="24"/>
        </w:rPr>
        <w:t xml:space="preserve">typically </w:t>
      </w:r>
      <w:r w:rsidRPr="00A95C71">
        <w:rPr>
          <w:rFonts w:ascii="Times New Roman" w:hAnsi="Times New Roman"/>
          <w:sz w:val="24"/>
          <w:szCs w:val="24"/>
        </w:rPr>
        <w:t xml:space="preserve">assess the diversity and abundance of fish and benthic invertebrates, as well as community trophic structure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{"citationItems":[{"id":"ITEM-1","itemData":{"DOI":"https://doi.org/10.1017/CBO9781316105412","ISBN":"1107089182","abstract":"The local diversity and global richness of coral reef fishes, along with the diversity manifested in their morphology, behaviour and ecology, provides fascinating and diverse opportunities for study. Reflecting the very latest research in a broad and ever-growing field, this comprehensive guide is a must-read for anyone interested in the ecology of fishes on coral reefs. Featuring contributions from leaders in the field, the 36 chapters cover the full spectrum of current research. They are presented in five parts, considering coral reef fishes in the context of ecology; patterns and processes; human intervention and impacts; conservation; and past and current debates. Beautifully illustrated in full-colour, this book is designed to summarise and help build upon current knowledge and to facilitate further research. It is an ideal resource for those new to the field as well as for experienced researchers.","author":[{"dropping-particle":"","family":"Usseglio","given":"Paolo","non-dropping-particle":"","parse-names":false,"suffix":""}],"id":"ITEM-1","issued":{"date-parts":[["2015"]]},"number-of-pages":"388","publisher":"Cambridge University Press","title":"Ecology of Fishes on Coral Reefs","type":"book"},"uris":["http://www.mendeley.com/documents/?uuid=f4ef2454-1217-4774-ad99-043b4831d92f"]}],"mendeley":{"formattedCitation":"[3]","plainTextFormattedCitation":"[3]","previouslyFormattedCitation":"[3]"},"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[3]</w:t>
      </w:r>
      <w:r w:rsidRPr="00A95C71">
        <w:rPr>
          <w:rFonts w:ascii="Times New Roman" w:hAnsi="Times New Roman"/>
          <w:sz w:val="24"/>
          <w:szCs w:val="24"/>
        </w:rPr>
        <w:fldChar w:fldCharType="end"/>
      </w:r>
      <w:r w:rsidRPr="00A95C71">
        <w:rPr>
          <w:rFonts w:ascii="Times New Roman" w:hAnsi="Times New Roman"/>
          <w:sz w:val="24"/>
          <w:szCs w:val="24"/>
        </w:rPr>
        <w:t xml:space="preserve">. Much of this assessment is based on underwater visual census surveys conducted on SCUBA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{"citationItems":[{"id":"ITEM-1","itemData":{"DOI":"https://doi.org/10.1017/CBO9781316105412","ISBN":"1107089182","abstract":"The local diversity and global richness of coral reef fishes, along with the diversity manifested in their morphology, behaviour and ecology, provides fascinating and diverse opportunities for study. Reflecting the very latest research in a broad and ever-growing field, this comprehensive guide is a must-read for anyone interested in the ecology of fishes on coral reefs. Featuring contributions from leaders in the field, the 36 chapters cover the full spectrum of current research. They are presented in five parts, considering coral reef fishes in the context of ecology; patterns and processes; human intervention and impacts; conservation; and past and current debates. Beautifully illustrated in full-colour, this book is designed to summarise and help build upon current knowledge and to facilitate further research. It is an ideal resource for those new to the field as well as for experienced researchers.","author":[{"dropping-particle":"","family":"Usseglio","given":"Paolo","non-dropping-particle":"","parse-names":false,"suffix":""}],"id":"ITEM-1","issued":{"date-parts":[["2015"]]},"number-of-pages":"388","publisher":"Cambridge University Press","title":"Ecology of Fishes on Coral Reefs","type":"book"},"uris":["http://www.mendeley.com/documents/?uuid=f4ef2454-1217-4774-ad99-043b4831d92f"]}],"mendeley":{"formattedCitation":"[3]","plainTextFormattedCitation":"[3]","previouslyFormattedCitation":"[3]"},"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[3]</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5D5C01" w:rsidRPr="00A95C71">
        <w:rPr>
          <w:rFonts w:ascii="Times New Roman" w:hAnsi="Times New Roman"/>
          <w:sz w:val="24"/>
          <w:szCs w:val="24"/>
        </w:rPr>
        <w:t>which are</w:t>
      </w:r>
      <w:r w:rsidRPr="00A95C71">
        <w:rPr>
          <w:rFonts w:ascii="Times New Roman" w:hAnsi="Times New Roman"/>
          <w:sz w:val="24"/>
          <w:szCs w:val="24"/>
        </w:rPr>
        <w:t xml:space="preserve"> </w:t>
      </w:r>
      <w:r w:rsidR="00FD22F1" w:rsidRPr="00A95C71">
        <w:rPr>
          <w:rFonts w:ascii="Times New Roman" w:hAnsi="Times New Roman"/>
          <w:sz w:val="24"/>
          <w:szCs w:val="24"/>
        </w:rPr>
        <w:t xml:space="preserve">costly, and </w:t>
      </w:r>
      <w:r w:rsidRPr="00A95C71">
        <w:rPr>
          <w:rFonts w:ascii="Times New Roman" w:hAnsi="Times New Roman"/>
          <w:sz w:val="24"/>
          <w:szCs w:val="24"/>
        </w:rPr>
        <w:t>time and labor intensive</w:t>
      </w:r>
      <w:r w:rsidR="004542A7" w:rsidRPr="00A95C71">
        <w:rPr>
          <w:rFonts w:ascii="Times New Roman" w:hAnsi="Times New Roman"/>
          <w:sz w:val="24"/>
          <w:szCs w:val="24"/>
        </w:rPr>
        <w:t xml:space="preserve"> </w:t>
      </w:r>
      <w:r w:rsidR="005603E0"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{"citationItems":[{"id":"ITEM-1","itemData":{"DOI":"https://doi.org/10.1017/CBO9781316105412","ISBN":"1107089182","abstract":"The local diversity and global richness of coral reef fishes, along with the diversity manifested in their morphology, behaviour and ecology, provides fascinating and diverse opportunities for study. Reflecting the very latest research in a broad and ever-growing field, this comprehensive guide is a must-read for anyone interested in the ecology of fishes on coral reefs. Featuring contributions from leaders in the field, the 36 chapters cover the full spectrum of current research. They are presented in five parts, considering coral reef fishes in the context of ecology; patterns and processes; human intervention and impacts; conservation; and past and current debates. Beautifully illustrated in full-colour, this book is designed to summarise and help build upon current knowledge and to facilitate further research. It is an ideal resource for those new to the field as well as for experienced researchers.","author":[{"dropping-particle":"","family":"Usseglio","given":"Paolo","non-dropping-particle":"","parse-names":false,"suffix":""}],"id":"ITEM-1","issued":{"date-parts":[["2015"]]},"number-of-pages":"388","publisher":"Cambridge University Press","title":"Ecology of Fishes on Coral Reefs","type":"book"},"uris":["http://www.mendeley.com/documents/?uuid=f4ef2454-1217-4774-ad99-043b4831d92f"]}],"mendeley":{"formattedCitation":"[3]","plainTextFormattedCitation":"[3]","previouslyFormattedCitation":"[3]"},"properties":{"noteIndex":0},"schema":"https://github.com/citation-style-language/schema/raw/master/csl-citation.json"}</w:instrText>
      </w:r>
      <w:r w:rsidR="005603E0" w:rsidRPr="00A95C71">
        <w:rPr>
          <w:rFonts w:ascii="Times New Roman" w:hAnsi="Times New Roman"/>
          <w:sz w:val="24"/>
          <w:szCs w:val="24"/>
        </w:rPr>
        <w:fldChar w:fldCharType="separate"/>
      </w:r>
      <w:r w:rsidR="000F1EA9" w:rsidRPr="000F1EA9">
        <w:rPr>
          <w:rFonts w:ascii="Times New Roman" w:hAnsi="Times New Roman"/>
          <w:noProof/>
          <w:sz w:val="24"/>
          <w:szCs w:val="24"/>
        </w:rPr>
        <w:t>[3]</w:t>
      </w:r>
      <w:r w:rsidR="005603E0" w:rsidRPr="00A95C71">
        <w:rPr>
          <w:rFonts w:ascii="Times New Roman" w:hAnsi="Times New Roman"/>
          <w:sz w:val="24"/>
          <w:szCs w:val="24"/>
        </w:rPr>
        <w:fldChar w:fldCharType="end"/>
      </w:r>
      <w:r w:rsidR="004542A7" w:rsidRPr="00A95C71">
        <w:rPr>
          <w:rFonts w:ascii="Times New Roman" w:hAnsi="Times New Roman"/>
          <w:sz w:val="24"/>
          <w:szCs w:val="24"/>
        </w:rPr>
        <w:t>. For example</w:t>
      </w:r>
      <w:r w:rsidR="001F487F" w:rsidRPr="00A95C71">
        <w:rPr>
          <w:rFonts w:ascii="Times New Roman" w:hAnsi="Times New Roman"/>
          <w:sz w:val="24"/>
          <w:szCs w:val="24"/>
        </w:rPr>
        <w:t>,</w:t>
      </w:r>
      <w:r w:rsidR="004542A7" w:rsidRPr="00A95C71">
        <w:rPr>
          <w:rFonts w:ascii="Times New Roman" w:hAnsi="Times New Roman"/>
          <w:sz w:val="24"/>
          <w:szCs w:val="24"/>
        </w:rPr>
        <w:t xml:space="preserve"> </w:t>
      </w:r>
      <w:r w:rsidR="008D76DD" w:rsidRPr="00A95C71">
        <w:rPr>
          <w:rFonts w:ascii="Times New Roman" w:hAnsi="Times New Roman"/>
          <w:sz w:val="24"/>
          <w:szCs w:val="24"/>
        </w:rPr>
        <w:t xml:space="preserve">to survey 33 sites within </w:t>
      </w:r>
      <w:r w:rsidR="004542A7" w:rsidRPr="00A95C71">
        <w:rPr>
          <w:rFonts w:ascii="Times New Roman" w:hAnsi="Times New Roman"/>
          <w:sz w:val="24"/>
          <w:szCs w:val="24"/>
        </w:rPr>
        <w:t xml:space="preserve">the Channel Islands National Park </w:t>
      </w:r>
      <w:r w:rsidR="008D76DD" w:rsidRPr="00A95C71">
        <w:rPr>
          <w:rFonts w:ascii="Times New Roman" w:hAnsi="Times New Roman"/>
          <w:sz w:val="24"/>
          <w:szCs w:val="24"/>
        </w:rPr>
        <w:t xml:space="preserve">once </w:t>
      </w:r>
      <w:commentRangeStart w:id="22"/>
      <w:commentRangeStart w:id="23"/>
      <w:r w:rsidR="008D76DD" w:rsidRPr="00A95C71">
        <w:rPr>
          <w:rFonts w:ascii="Times New Roman" w:hAnsi="Times New Roman"/>
          <w:sz w:val="24"/>
          <w:szCs w:val="24"/>
        </w:rPr>
        <w:t xml:space="preserve">per year, the National Park Service </w:t>
      </w:r>
      <w:r w:rsidR="001F40F9" w:rsidRPr="00A95C71">
        <w:rPr>
          <w:rFonts w:ascii="Times New Roman" w:hAnsi="Times New Roman"/>
          <w:sz w:val="24"/>
          <w:szCs w:val="24"/>
        </w:rPr>
        <w:t>Kelp Forest Monitoring Program</w:t>
      </w:r>
      <w:r w:rsidR="00A36D0B" w:rsidRPr="00A95C71">
        <w:rPr>
          <w:rFonts w:ascii="Times New Roman" w:hAnsi="Times New Roman"/>
          <w:sz w:val="24"/>
          <w:szCs w:val="24"/>
        </w:rPr>
        <w:t xml:space="preserve"> </w:t>
      </w:r>
      <w:r w:rsidR="008D76DD" w:rsidRPr="00A95C71">
        <w:rPr>
          <w:rFonts w:ascii="Times New Roman" w:hAnsi="Times New Roman"/>
          <w:sz w:val="24"/>
          <w:szCs w:val="24"/>
        </w:rPr>
        <w:t>spends over $</w:t>
      </w:r>
      <w:r w:rsidR="00383D43" w:rsidRPr="00A95C71">
        <w:rPr>
          <w:rFonts w:ascii="Times New Roman" w:hAnsi="Times New Roman"/>
          <w:sz w:val="24"/>
          <w:szCs w:val="24"/>
        </w:rPr>
        <w:t>3</w:t>
      </w:r>
      <w:r w:rsidR="005603E0" w:rsidRPr="00A95C71">
        <w:rPr>
          <w:rFonts w:ascii="Times New Roman" w:hAnsi="Times New Roman"/>
          <w:sz w:val="24"/>
          <w:szCs w:val="24"/>
        </w:rPr>
        <w:t>95</w:t>
      </w:r>
      <w:r w:rsidR="008D76DD" w:rsidRPr="00A95C71">
        <w:rPr>
          <w:rFonts w:ascii="Times New Roman" w:hAnsi="Times New Roman"/>
          <w:sz w:val="24"/>
          <w:szCs w:val="24"/>
        </w:rPr>
        <w:t xml:space="preserve">,000 on </w:t>
      </w:r>
      <w:r w:rsidR="009A6681" w:rsidRPr="00A95C71">
        <w:rPr>
          <w:rFonts w:ascii="Times New Roman" w:hAnsi="Times New Roman"/>
          <w:sz w:val="24"/>
          <w:szCs w:val="24"/>
        </w:rPr>
        <w:t>~</w:t>
      </w:r>
      <w:r w:rsidR="001F487F" w:rsidRPr="00A95C71">
        <w:rPr>
          <w:rFonts w:ascii="Times New Roman" w:hAnsi="Times New Roman"/>
          <w:sz w:val="24"/>
          <w:szCs w:val="24"/>
        </w:rPr>
        <w:t>1,000 hours of dive time</w:t>
      </w:r>
      <w:r w:rsidR="009A6681" w:rsidRPr="00A95C71">
        <w:rPr>
          <w:rFonts w:ascii="Times New Roman" w:hAnsi="Times New Roman"/>
          <w:sz w:val="24"/>
          <w:szCs w:val="24"/>
        </w:rPr>
        <w:t>,</w:t>
      </w:r>
      <w:r w:rsidR="001F487F" w:rsidRPr="00A95C71">
        <w:rPr>
          <w:rFonts w:ascii="Times New Roman" w:hAnsi="Times New Roman"/>
          <w:sz w:val="24"/>
          <w:szCs w:val="24"/>
        </w:rPr>
        <w:t xml:space="preserve"> </w:t>
      </w:r>
      <w:r w:rsidR="009A6681" w:rsidRPr="00A95C71">
        <w:rPr>
          <w:rFonts w:ascii="Times New Roman" w:hAnsi="Times New Roman"/>
          <w:sz w:val="24"/>
          <w:szCs w:val="24"/>
        </w:rPr>
        <w:t>~</w:t>
      </w:r>
      <w:r w:rsidR="00383D43" w:rsidRPr="00A95C71">
        <w:rPr>
          <w:rFonts w:ascii="Times New Roman" w:hAnsi="Times New Roman"/>
          <w:sz w:val="24"/>
          <w:szCs w:val="24"/>
        </w:rPr>
        <w:t>1,400</w:t>
      </w:r>
      <w:r w:rsidR="001F487F" w:rsidRPr="00A95C71">
        <w:rPr>
          <w:rFonts w:ascii="Times New Roman" w:hAnsi="Times New Roman"/>
          <w:sz w:val="24"/>
          <w:szCs w:val="24"/>
        </w:rPr>
        <w:t xml:space="preserve"> hours of data entry</w:t>
      </w:r>
      <w:r w:rsidR="00587D91" w:rsidRPr="00A95C71">
        <w:rPr>
          <w:rFonts w:ascii="Times New Roman" w:hAnsi="Times New Roman"/>
          <w:sz w:val="24"/>
          <w:szCs w:val="24"/>
        </w:rPr>
        <w:t xml:space="preserve"> to survey 33 sites within th</w:t>
      </w:r>
      <w:commentRangeEnd w:id="22"/>
      <w:r w:rsidR="00C97311">
        <w:rPr>
          <w:rStyle w:val="CommentReference"/>
          <w:rFonts w:asciiTheme="minorHAnsi" w:eastAsiaTheme="minorHAnsi" w:hAnsiTheme="minorHAnsi" w:cstheme="minorBidi"/>
          <w:snapToGrid/>
          <w:color w:val="auto"/>
          <w:lang w:eastAsia="en-US" w:bidi="ar-SA"/>
        </w:rPr>
        <w:commentReference w:id="22"/>
      </w:r>
      <w:commentRangeEnd w:id="23"/>
      <w:r w:rsidR="00C97311">
        <w:rPr>
          <w:rStyle w:val="CommentReference"/>
          <w:rFonts w:asciiTheme="minorHAnsi" w:eastAsiaTheme="minorHAnsi" w:hAnsiTheme="minorHAnsi" w:cstheme="minorBidi"/>
          <w:snapToGrid/>
          <w:color w:val="auto"/>
          <w:lang w:eastAsia="en-US" w:bidi="ar-SA"/>
        </w:rPr>
        <w:commentReference w:id="23"/>
      </w:r>
      <w:r w:rsidR="00587D91" w:rsidRPr="00A95C71">
        <w:rPr>
          <w:rFonts w:ascii="Times New Roman" w:hAnsi="Times New Roman"/>
          <w:sz w:val="24"/>
          <w:szCs w:val="24"/>
        </w:rPr>
        <w:t>e Channel Islands National Park once per year</w:t>
      </w:r>
      <w:r w:rsidR="001F487F" w:rsidRPr="00A95C71">
        <w:rPr>
          <w:rFonts w:ascii="Times New Roman" w:hAnsi="Times New Roman"/>
          <w:sz w:val="24"/>
          <w:szCs w:val="24"/>
        </w:rPr>
        <w:t xml:space="preserve"> </w:t>
      </w:r>
      <w:r w:rsidR="00AB1EEC" w:rsidRPr="00A95C71">
        <w:rPr>
          <w:rFonts w:ascii="Times New Roman" w:hAnsi="Times New Roman"/>
          <w:sz w:val="24"/>
          <w:szCs w:val="24"/>
        </w:rPr>
        <w:t>(J. Sprague per obs., 2020)</w:t>
      </w:r>
      <w:r w:rsidR="004542A7" w:rsidRPr="00A95C71">
        <w:rPr>
          <w:rFonts w:ascii="Times New Roman" w:hAnsi="Times New Roman"/>
          <w:sz w:val="24"/>
          <w:szCs w:val="24"/>
        </w:rPr>
        <w:t>.</w:t>
      </w:r>
      <w:r w:rsidR="00436763" w:rsidRPr="00A95C71">
        <w:rPr>
          <w:rFonts w:ascii="Times New Roman" w:hAnsi="Times New Roman"/>
          <w:sz w:val="24"/>
          <w:szCs w:val="24"/>
        </w:rPr>
        <w:t xml:space="preserve"> </w:t>
      </w:r>
      <w:r w:rsidR="001F487F" w:rsidRPr="00A95C71">
        <w:rPr>
          <w:rFonts w:ascii="Times New Roman" w:hAnsi="Times New Roman"/>
          <w:sz w:val="24"/>
          <w:szCs w:val="24"/>
        </w:rPr>
        <w:t>Furthermore, SCUBA</w:t>
      </w:r>
      <w:r w:rsidR="00A36D0B" w:rsidRPr="00A95C71">
        <w:rPr>
          <w:rFonts w:ascii="Times New Roman" w:hAnsi="Times New Roman"/>
          <w:sz w:val="24"/>
          <w:szCs w:val="24"/>
        </w:rPr>
        <w:t>-based</w:t>
      </w:r>
      <w:r w:rsidR="001F487F" w:rsidRPr="00A95C71">
        <w:rPr>
          <w:rFonts w:ascii="Times New Roman" w:hAnsi="Times New Roman"/>
          <w:sz w:val="24"/>
          <w:szCs w:val="24"/>
        </w:rPr>
        <w:t xml:space="preserve"> surveys </w:t>
      </w:r>
      <w:r w:rsidRPr="00A95C71">
        <w:rPr>
          <w:rFonts w:ascii="Times New Roman" w:hAnsi="Times New Roman"/>
          <w:sz w:val="24"/>
          <w:szCs w:val="24"/>
        </w:rPr>
        <w:t xml:space="preserve">are constrained by weather, diving conditions, and personnel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{"citationItems":[{"id":"ITEM-1","itemData":{"author":[{"dropping-particle":"","family":"Sprague","given":"Joshua","non-dropping-particle":"","parse-names":false,"suffix":""}],"id":"ITEM-1","issued":{"date-parts":[["2020"]]},"publisher-place":"Ventura, Calfiornia, USA","title":"Personal Observation Joshua Sprague","type":"article-journal"},"uris":["http://www.mendeley.com/documents/?uuid=3d1d25f9-c3e9-4d5b-8fb9-daba67fa0f52"]}],"mendeley":{"formattedCitation":"[4]","manualFormatting":"(J. Sprague per. obs., 2020)","plainTextFormattedCitation":"[4]","previouslyFormattedCitation":"[4]"},"properties":{"noteIndex":0},"schema":"https://github.com/citation-style-language/schema/raw/master/csl-citation.json"}</w:instrText>
      </w:r>
      <w:r w:rsidRPr="00A95C71">
        <w:rPr>
          <w:rFonts w:ascii="Times New Roman" w:hAnsi="Times New Roman"/>
          <w:sz w:val="24"/>
          <w:szCs w:val="24"/>
        </w:rPr>
        <w:fldChar w:fldCharType="separate"/>
      </w:r>
      <w:r w:rsidRPr="00A95C71">
        <w:rPr>
          <w:rFonts w:ascii="Times New Roman" w:hAnsi="Times New Roman"/>
          <w:noProof/>
          <w:sz w:val="24"/>
          <w:szCs w:val="24"/>
        </w:rPr>
        <w:t>(J. Sprague per. obs., 2020)</w:t>
      </w:r>
      <w:r w:rsidRPr="00A95C71">
        <w:rPr>
          <w:rFonts w:ascii="Times New Roman" w:hAnsi="Times New Roman"/>
          <w:sz w:val="24"/>
          <w:szCs w:val="24"/>
        </w:rPr>
        <w:fldChar w:fldCharType="end"/>
      </w:r>
      <w:r w:rsidR="008D76DD" w:rsidRPr="00A95C71">
        <w:rPr>
          <w:rFonts w:ascii="Times New Roman" w:hAnsi="Times New Roman"/>
          <w:sz w:val="24"/>
          <w:szCs w:val="24"/>
        </w:rPr>
        <w:t>, and can</w:t>
      </w:r>
      <w:r w:rsidRPr="00A95C71">
        <w:rPr>
          <w:rFonts w:ascii="Times New Roman" w:hAnsi="Times New Roman"/>
          <w:sz w:val="24"/>
          <w:szCs w:val="24"/>
        </w:rPr>
        <w:t xml:space="preserve"> require extended and repeated dives to accurately document </w:t>
      </w:r>
      <w:r w:rsidR="005D6568" w:rsidRPr="00A95C71">
        <w:rPr>
          <w:rFonts w:ascii="Times New Roman" w:hAnsi="Times New Roman"/>
          <w:sz w:val="24"/>
          <w:szCs w:val="24"/>
        </w:rPr>
        <w:t>marine</w:t>
      </w:r>
      <w:r w:rsidRPr="00A95C71">
        <w:rPr>
          <w:rFonts w:ascii="Times New Roman" w:hAnsi="Times New Roman"/>
          <w:sz w:val="24"/>
          <w:szCs w:val="24"/>
        </w:rPr>
        <w:t xml:space="preserve"> communities</w:t>
      </w:r>
      <w:r w:rsidR="008D76DD" w:rsidRPr="00A95C71">
        <w:rPr>
          <w:rFonts w:ascii="Times New Roman" w:hAnsi="Times New Roman"/>
          <w:sz w:val="24"/>
          <w:szCs w:val="24"/>
        </w:rPr>
        <w:t xml:space="preserve"> that</w:t>
      </w:r>
      <w:r w:rsidRPr="00A95C71">
        <w:rPr>
          <w:rFonts w:ascii="Times New Roman" w:hAnsi="Times New Roman"/>
          <w:sz w:val="24"/>
          <w:szCs w:val="24"/>
        </w:rPr>
        <w:t xml:space="preserve"> plac</w:t>
      </w:r>
      <w:r w:rsidR="008D76DD" w:rsidRPr="00A95C71">
        <w:rPr>
          <w:rFonts w:ascii="Times New Roman" w:hAnsi="Times New Roman"/>
          <w:sz w:val="24"/>
          <w:szCs w:val="24"/>
        </w:rPr>
        <w:t>e</w:t>
      </w:r>
      <w:r w:rsidRPr="00A95C71">
        <w:rPr>
          <w:rFonts w:ascii="Times New Roman" w:hAnsi="Times New Roman"/>
          <w:sz w:val="24"/>
          <w:szCs w:val="24"/>
        </w:rPr>
        <w:t xml:space="preserve"> divers at risk for dive-related injuries.</w:t>
      </w:r>
      <w:r w:rsidR="00FD22F1" w:rsidRPr="00A95C71">
        <w:rPr>
          <w:rFonts w:ascii="Times New Roman" w:hAnsi="Times New Roman"/>
          <w:sz w:val="24"/>
          <w:szCs w:val="24"/>
        </w:rPr>
        <w:t xml:space="preserve"> </w:t>
      </w:r>
      <w:r w:rsidRPr="00A95C71">
        <w:rPr>
          <w:rFonts w:ascii="Times New Roman" w:hAnsi="Times New Roman"/>
          <w:sz w:val="24"/>
          <w:szCs w:val="24"/>
        </w:rPr>
        <w:t xml:space="preserve">SCUBA surveys can </w:t>
      </w:r>
      <w:r w:rsidR="00D946D3" w:rsidRPr="00A95C71">
        <w:rPr>
          <w:rFonts w:ascii="Times New Roman" w:hAnsi="Times New Roman"/>
          <w:sz w:val="24"/>
          <w:szCs w:val="24"/>
        </w:rPr>
        <w:t xml:space="preserve">also </w:t>
      </w:r>
      <w:r w:rsidRPr="00A95C71">
        <w:rPr>
          <w:rFonts w:ascii="Times New Roman" w:hAnsi="Times New Roman"/>
          <w:sz w:val="24"/>
          <w:szCs w:val="24"/>
        </w:rPr>
        <w:t>introduce significant observer bias</w:t>
      </w:r>
      <w:r w:rsidR="001237D9" w:rsidRPr="00A95C71">
        <w:rPr>
          <w:rFonts w:ascii="Times New Roman" w:hAnsi="Times New Roman"/>
          <w:sz w:val="24"/>
          <w:szCs w:val="24"/>
        </w:rPr>
        <w:t xml:space="preserve">, as </w:t>
      </w:r>
      <w:r w:rsidRPr="00A95C71">
        <w:rPr>
          <w:rFonts w:ascii="Times New Roman" w:hAnsi="Times New Roman"/>
          <w:sz w:val="24"/>
          <w:szCs w:val="24"/>
        </w:rPr>
        <w:t xml:space="preserve">fish react differently to divers, particularly inside and outside of MPAs, potentially </w:t>
      </w:r>
      <w:r w:rsidR="008D76DD" w:rsidRPr="00A95C71">
        <w:rPr>
          <w:rFonts w:ascii="Times New Roman" w:hAnsi="Times New Roman"/>
          <w:sz w:val="24"/>
          <w:szCs w:val="24"/>
        </w:rPr>
        <w:t xml:space="preserve">impacting </w:t>
      </w:r>
      <w:r w:rsidR="001237D9" w:rsidRPr="00A95C71">
        <w:rPr>
          <w:rFonts w:ascii="Times New Roman" w:hAnsi="Times New Roman"/>
          <w:sz w:val="24"/>
          <w:szCs w:val="24"/>
        </w:rPr>
        <w:t>survey results</w:t>
      </w:r>
      <w:r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{"citationItems":[{"id":"ITEM-1","itemData":{"DOI":"10.1111/2041-210X.12262","ISSN":"2041210X","author":[{"dropping-particle":"","family":"Lindfield","given":"Steven J.","non-dropping-particle":"","parse-names":false,"suffix":""},{"dropping-particle":"","family":"Harvey","given":"Euan S.","non-dropping-particle":"","parse-names":false,"suffix":""},{"dropping-particle":"","family":"McIlwain","given":"Jennifer L.","non-dropping-particle":"","parse-names":false,"suffix":""},{"dropping-particle":"","family":"Halford","given":"Andrew R.","non-dropping-particle":"","parse-names":false,"suffix":""}],"container-title":"Methods in Ecology and Evolution","editor":[{"dropping-particle":"","family":"Börger","given":"Luca","non-dropping-particle":"","parse-names":false,"suffix":""}],"id":"ITEM-1","issue":"10","issued":{"date-parts":[["2014","10","1"]]},"page":"1061-1069","title":"Silent fish surveys: bubble-free diving highlights inaccuracies associated with SCUBA-based surveys in heavily fished areas","type":"article-journal","volume":"5"},"uris":["http://www.mendeley.com/documents/?uuid=2a0d4ae4-86b7-3cf7-85b8-713dbd09000c"]}],"mendeley":{"formattedCitation":"[5]","plainTextFormattedCitation":"[5]","previouslyFormattedCitation":"[5]"},"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[5]</w:t>
      </w:r>
      <w:r w:rsidRPr="00A95C71">
        <w:rPr>
          <w:rFonts w:ascii="Times New Roman" w:hAnsi="Times New Roman"/>
          <w:sz w:val="24"/>
          <w:szCs w:val="24"/>
        </w:rPr>
        <w:fldChar w:fldCharType="end"/>
      </w:r>
      <w:r w:rsidRPr="00A95C71">
        <w:rPr>
          <w:rFonts w:ascii="Times New Roman" w:hAnsi="Times New Roman"/>
          <w:sz w:val="24"/>
          <w:szCs w:val="24"/>
        </w:rPr>
        <w:t xml:space="preserve">. </w:t>
      </w:r>
    </w:p>
    <w:p w14:paraId="633BB73C" w14:textId="51DBAEA2" w:rsidR="005D11C5" w:rsidRPr="00A95C71" w:rsidRDefault="00C450A8"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Given</w:t>
      </w:r>
      <w:r w:rsidR="001237D9" w:rsidRPr="00A95C71">
        <w:rPr>
          <w:rFonts w:ascii="Times New Roman" w:hAnsi="Times New Roman"/>
          <w:sz w:val="24"/>
          <w:szCs w:val="24"/>
        </w:rPr>
        <w:t xml:space="preserve"> the above</w:t>
      </w:r>
      <w:r w:rsidR="005D11C5" w:rsidRPr="00A95C71">
        <w:rPr>
          <w:rFonts w:ascii="Times New Roman" w:hAnsi="Times New Roman"/>
          <w:sz w:val="24"/>
          <w:szCs w:val="24"/>
        </w:rPr>
        <w:t xml:space="preserve"> </w:t>
      </w:r>
      <w:r w:rsidR="00016EA7" w:rsidRPr="00A95C71">
        <w:rPr>
          <w:rFonts w:ascii="Times New Roman" w:hAnsi="Times New Roman"/>
          <w:sz w:val="24"/>
          <w:szCs w:val="24"/>
        </w:rPr>
        <w:t xml:space="preserve">logistical </w:t>
      </w:r>
      <w:r w:rsidR="00AF2682" w:rsidRPr="00A95C71">
        <w:rPr>
          <w:rFonts w:ascii="Times New Roman" w:hAnsi="Times New Roman"/>
          <w:sz w:val="24"/>
          <w:szCs w:val="24"/>
        </w:rPr>
        <w:t xml:space="preserve">and methodological </w:t>
      </w:r>
      <w:r w:rsidR="005D11C5" w:rsidRPr="00A95C71">
        <w:rPr>
          <w:rFonts w:ascii="Times New Roman" w:hAnsi="Times New Roman"/>
          <w:sz w:val="24"/>
          <w:szCs w:val="24"/>
        </w:rPr>
        <w:t>constraints</w:t>
      </w:r>
      <w:r w:rsidR="001237D9" w:rsidRPr="00A95C71">
        <w:rPr>
          <w:rFonts w:ascii="Times New Roman" w:hAnsi="Times New Roman"/>
          <w:sz w:val="24"/>
          <w:szCs w:val="24"/>
        </w:rPr>
        <w:t xml:space="preserve">, </w:t>
      </w:r>
      <w:r w:rsidR="005D11C5" w:rsidRPr="00A95C71">
        <w:rPr>
          <w:rFonts w:ascii="Times New Roman" w:hAnsi="Times New Roman"/>
          <w:sz w:val="24"/>
          <w:szCs w:val="24"/>
        </w:rPr>
        <w:t xml:space="preserve">MPA monitoring efforts </w:t>
      </w:r>
      <w:r w:rsidR="001237D9" w:rsidRPr="00A95C71">
        <w:rPr>
          <w:rFonts w:ascii="Times New Roman" w:hAnsi="Times New Roman"/>
          <w:sz w:val="24"/>
          <w:szCs w:val="24"/>
        </w:rPr>
        <w:t xml:space="preserve">are largely limited </w:t>
      </w:r>
      <w:ins w:id="24" w:author="Zachary Gold" w:date="2020-11-10T18:02:00Z">
        <w:r w:rsidR="00C97311">
          <w:rPr>
            <w:rFonts w:ascii="Times New Roman" w:hAnsi="Times New Roman"/>
            <w:sz w:val="24"/>
            <w:szCs w:val="24"/>
          </w:rPr>
          <w:t>t</w:t>
        </w:r>
      </w:ins>
      <w:r w:rsidR="005603E0" w:rsidRPr="00A95C71">
        <w:rPr>
          <w:rFonts w:ascii="Times New Roman" w:hAnsi="Times New Roman"/>
          <w:sz w:val="24"/>
          <w:szCs w:val="24"/>
        </w:rPr>
        <w:t xml:space="preserve">o shallow depths (e.g. &lt;30m) and </w:t>
      </w:r>
      <w:r w:rsidR="00926DAD" w:rsidRPr="00A95C71">
        <w:rPr>
          <w:rFonts w:ascii="Times New Roman" w:hAnsi="Times New Roman"/>
          <w:sz w:val="24"/>
          <w:szCs w:val="24"/>
        </w:rPr>
        <w:t xml:space="preserve">the most </w:t>
      </w:r>
      <w:r w:rsidR="005D11C5" w:rsidRPr="00A95C71">
        <w:rPr>
          <w:rFonts w:ascii="Times New Roman" w:hAnsi="Times New Roman"/>
          <w:sz w:val="24"/>
          <w:szCs w:val="24"/>
        </w:rPr>
        <w:t xml:space="preserve">economically or ecologically important taxa as proxies for ecosystem health </w:t>
      </w:r>
      <w:r w:rsidR="005D11C5"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{"citationItems":[{"id":"ITEM-1","itemData":{"abstract":"The Baseline Characterization of Kelp and Shallow Rock Ecosystems project is a collaboration between researchers at Vantuna Research Group at Occidental College and the Partnership for Interdisciplinary Studies of Coastal Oceans (PISCO) at the University of California Santa Barbara. In this project, researchers characterized kelp and shallow rock ecosystems inside and outside MPAs in the South Coast region. The baseline surveys, together with historical and future data, are enabling scientists to measure changes in species and communities over both short and long time scales. From 2011-2013, SCUBA divers surveyed kelp forests and associated reference sites to estimate fish, kelp and benthic invertebrate densities, fish size distributions, and percent cover of invertebrates and algae to produce a quantitative baseline characterization of the structure of kelp and shallow rock ecosystems in the South Coast. Kelp and shallow rock ecosystems inside the MPAs were compared with associated reference areas outside MPAs. Surveys were conducted using methods developed by PISCO and the Cooperative Research and Assessment of Nearshore Ecosystems (CRANE) program, which allowed integration of historical, long-term datasets into this analysis. As part of this project, researchers also worked to develop easily interpretable ecosystem indicators for assessing the state of kelp forests and made recommendations for future monitoring.","author":[{"dropping-particle":"","family":"Pondella II","given":"Daniel J","non-dropping-particle":"","parse-names":false,"suffix":""},{"dropping-particle":"","family":"Caselle","given":"Jennifer E","non-dropping-particle":"","parse-names":false,"suffix":""},{"dropping-particle":"","family":"Claisse","given":"Jeremy T","non-dropping-particle":"","parse-names":false,"suffix":""},{"dropping-particle":"","family":"Williams","given":"Jonathan P","non-dropping-particle":"","parse-names":false,"suffix":""},{"dropping-particle":"","family":"Davis","given":"Kathryn","non-dropping-particle":"","parse-names":false,"suffix":""},{"dropping-particle":"","family":"Williams","given":"Chelsea M","non-dropping-particle":"","parse-names":false,"suffix":""},{"dropping-particle":"","family":"Zahn","given":"Laurel A","non-dropping-particle":"","parse-names":false,"suffix":""}],"id":"ITEM-1","issued":{"date-parts":[["2015"]]},"publisher-place":"La Jolla, CA","title":"Baseline Characterization of the Shallow Rocky Reef and Kelp Forest Ecosystems of the South Coast Study Region","type":"article-journal"},"uris":["http://www.mendeley.com/documents/?uuid=1f966344-a8c1-4ea8-8384-b1966f0d11d3"]}],"mendeley":{"formattedCitation":"[6]","plainTextFormattedCitation":"[6]","previouslyFormattedCitation":"[6]"},"properties":{"noteIndex":0},"schema":"https://github.com/citation-style-language/schema/raw/master/csl-citation.json"}</w:instrText>
      </w:r>
      <w:r w:rsidR="005D11C5" w:rsidRPr="00A95C71">
        <w:rPr>
          <w:rFonts w:ascii="Times New Roman" w:hAnsi="Times New Roman"/>
          <w:sz w:val="24"/>
          <w:szCs w:val="24"/>
        </w:rPr>
        <w:fldChar w:fldCharType="separate"/>
      </w:r>
      <w:r w:rsidR="000F1EA9" w:rsidRPr="000F1EA9">
        <w:rPr>
          <w:rFonts w:ascii="Times New Roman" w:hAnsi="Times New Roman"/>
          <w:noProof/>
          <w:sz w:val="24"/>
          <w:szCs w:val="24"/>
        </w:rPr>
        <w:t>[6]</w:t>
      </w:r>
      <w:r w:rsidR="005D11C5" w:rsidRPr="00A95C71">
        <w:rPr>
          <w:rFonts w:ascii="Times New Roman" w:hAnsi="Times New Roman"/>
          <w:sz w:val="24"/>
          <w:szCs w:val="24"/>
        </w:rPr>
        <w:fldChar w:fldCharType="end"/>
      </w:r>
      <w:r w:rsidR="001237D9" w:rsidRPr="00A95C71">
        <w:rPr>
          <w:rFonts w:ascii="Times New Roman" w:hAnsi="Times New Roman"/>
          <w:sz w:val="24"/>
          <w:szCs w:val="24"/>
        </w:rPr>
        <w:t xml:space="preserve">. </w:t>
      </w:r>
      <w:r w:rsidR="00644268" w:rsidRPr="00A95C71">
        <w:rPr>
          <w:rFonts w:ascii="Times New Roman" w:hAnsi="Times New Roman"/>
          <w:sz w:val="24"/>
          <w:szCs w:val="24"/>
        </w:rPr>
        <w:t xml:space="preserve">Moreover, examining </w:t>
      </w:r>
      <w:r w:rsidR="001237D9" w:rsidRPr="00A95C71">
        <w:rPr>
          <w:rFonts w:ascii="Times New Roman" w:hAnsi="Times New Roman"/>
          <w:sz w:val="24"/>
          <w:szCs w:val="24"/>
        </w:rPr>
        <w:t>a predetermined subset of community diversity</w:t>
      </w:r>
      <w:r w:rsidR="005D11C5" w:rsidRPr="00A95C71">
        <w:rPr>
          <w:rFonts w:ascii="Times New Roman" w:hAnsi="Times New Roman"/>
          <w:sz w:val="24"/>
          <w:szCs w:val="24"/>
        </w:rPr>
        <w:t xml:space="preserve"> </w:t>
      </w:r>
      <w:r w:rsidR="004A05AB" w:rsidRPr="00A95C71">
        <w:rPr>
          <w:rFonts w:ascii="Times New Roman" w:hAnsi="Times New Roman"/>
          <w:sz w:val="24"/>
          <w:szCs w:val="24"/>
        </w:rPr>
        <w:t xml:space="preserve">potentially </w:t>
      </w:r>
      <w:r w:rsidR="001237D9" w:rsidRPr="00A95C71">
        <w:rPr>
          <w:rFonts w:ascii="Times New Roman" w:hAnsi="Times New Roman"/>
          <w:sz w:val="24"/>
          <w:szCs w:val="24"/>
        </w:rPr>
        <w:t xml:space="preserve">excludes </w:t>
      </w:r>
      <w:r w:rsidR="005D11C5" w:rsidRPr="00A95C71">
        <w:rPr>
          <w:rFonts w:ascii="Times New Roman" w:hAnsi="Times New Roman"/>
          <w:sz w:val="24"/>
          <w:szCs w:val="24"/>
        </w:rPr>
        <w:t>crucial functional groups</w:t>
      </w:r>
      <w:r w:rsidR="001237D9" w:rsidRPr="00A95C71">
        <w:rPr>
          <w:rFonts w:ascii="Times New Roman" w:hAnsi="Times New Roman"/>
          <w:sz w:val="24"/>
          <w:szCs w:val="24"/>
        </w:rPr>
        <w:t>,</w:t>
      </w:r>
      <w:r w:rsidR="005D11C5" w:rsidRPr="00A95C71">
        <w:rPr>
          <w:rFonts w:ascii="Times New Roman" w:hAnsi="Times New Roman"/>
          <w:sz w:val="24"/>
          <w:szCs w:val="24"/>
        </w:rPr>
        <w:t xml:space="preserve"> biasing ecosystem assessment </w:t>
      </w:r>
      <w:r w:rsidR="005D11C5"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10.1016/j.jembe.2013.02.039","ISSN":"00220981","author":[{"dropping-particle":"","family":"Bernard","given":"A.T.F.","non-dropping-particle":"","parse-names":false,"suffix":""},{"dropping-particle":"","family":"Götz","given":"A.","non-dropping-particle":"","parse-names":false,"suffix":""},{"dropping-particle":"","family":"Kerwath","given":"S.E.","non-dropping-particle":"","parse-names":false,"suffix":""},{"dropping-particle":"","family":"Wilke","given":"C.G.","non-dropping-particle":"","parse-names":false,"suffix":""}],"container-title":"Journal of Experimental Marine Biology and Ecology","id":"ITEM-1","issued":{"date-parts":[["2013","5"]]},"page":"75-84","title":"Observer bias and detection probability in underwater visual census of fish assemblages measured with independent double-observers","type":"article-journal","volume":"443"},"uris":["http://www.mendeley.com/documents/?uuid=59d0ef62-12a1-321a-b5cf-add12bea9d9f"]}],"mendeley":{"formattedCitation":"[7]","plainTextFormattedCitation":"[7]","previouslyFormattedCitation":"[7]"},"properties":{"noteIndex":0},"schema":"https://github.com/citation-style-language/schema/raw/master/csl-citation.json"}</w:instrText>
      </w:r>
      <w:r w:rsidR="005D11C5" w:rsidRPr="00A95C71">
        <w:rPr>
          <w:rFonts w:ascii="Times New Roman" w:hAnsi="Times New Roman"/>
          <w:sz w:val="24"/>
          <w:szCs w:val="24"/>
        </w:rPr>
        <w:fldChar w:fldCharType="separate"/>
      </w:r>
      <w:r w:rsidR="000F1EA9" w:rsidRPr="000F1EA9">
        <w:rPr>
          <w:rFonts w:ascii="Times New Roman" w:hAnsi="Times New Roman"/>
          <w:noProof/>
          <w:sz w:val="24"/>
          <w:szCs w:val="24"/>
        </w:rPr>
        <w:t>[7]</w:t>
      </w:r>
      <w:r w:rsidR="005D11C5" w:rsidRPr="00A95C71">
        <w:rPr>
          <w:rFonts w:ascii="Times New Roman" w:hAnsi="Times New Roman"/>
          <w:sz w:val="24"/>
          <w:szCs w:val="24"/>
        </w:rPr>
        <w:fldChar w:fldCharType="end"/>
      </w:r>
      <w:r w:rsidR="005D11C5" w:rsidRPr="00A95C71">
        <w:rPr>
          <w:rFonts w:ascii="Times New Roman" w:hAnsi="Times New Roman"/>
          <w:sz w:val="24"/>
          <w:szCs w:val="24"/>
        </w:rPr>
        <w:t xml:space="preserve">. </w:t>
      </w:r>
      <w:r w:rsidR="00016EA7" w:rsidRPr="00A95C71">
        <w:rPr>
          <w:rFonts w:ascii="Times New Roman" w:hAnsi="Times New Roman"/>
          <w:sz w:val="24"/>
          <w:szCs w:val="24"/>
        </w:rPr>
        <w:t xml:space="preserve">Combined, these </w:t>
      </w:r>
      <w:r w:rsidR="00587D91" w:rsidRPr="00A95C71">
        <w:rPr>
          <w:rFonts w:ascii="Times New Roman" w:hAnsi="Times New Roman"/>
          <w:sz w:val="24"/>
          <w:szCs w:val="24"/>
        </w:rPr>
        <w:t xml:space="preserve">issues </w:t>
      </w:r>
      <w:r w:rsidR="00016EA7" w:rsidRPr="00A95C71">
        <w:rPr>
          <w:rFonts w:ascii="Times New Roman" w:hAnsi="Times New Roman"/>
          <w:sz w:val="24"/>
          <w:szCs w:val="24"/>
        </w:rPr>
        <w:t xml:space="preserve">restrict the scope, scale, and frequency of visual surveys, </w:t>
      </w:r>
      <w:r w:rsidR="005D11C5" w:rsidRPr="00A95C71">
        <w:rPr>
          <w:rFonts w:ascii="Times New Roman" w:hAnsi="Times New Roman"/>
          <w:sz w:val="24"/>
          <w:szCs w:val="24"/>
        </w:rPr>
        <w:t>limit</w:t>
      </w:r>
      <w:r w:rsidR="00016EA7" w:rsidRPr="00A95C71">
        <w:rPr>
          <w:rFonts w:ascii="Times New Roman" w:hAnsi="Times New Roman"/>
          <w:sz w:val="24"/>
          <w:szCs w:val="24"/>
        </w:rPr>
        <w:t>ing</w:t>
      </w:r>
      <w:r w:rsidR="005D11C5" w:rsidRPr="00A95C71">
        <w:rPr>
          <w:rFonts w:ascii="Times New Roman" w:hAnsi="Times New Roman"/>
          <w:sz w:val="24"/>
          <w:szCs w:val="24"/>
        </w:rPr>
        <w:t xml:space="preserve"> the utility of SCUBA-based MPA surveys to quantify </w:t>
      </w:r>
      <w:r w:rsidR="00383D43" w:rsidRPr="00A95C71">
        <w:rPr>
          <w:rFonts w:ascii="Times New Roman" w:hAnsi="Times New Roman"/>
          <w:sz w:val="24"/>
          <w:szCs w:val="24"/>
        </w:rPr>
        <w:t>bio</w:t>
      </w:r>
      <w:r w:rsidR="005D11C5" w:rsidRPr="00A95C71">
        <w:rPr>
          <w:rFonts w:ascii="Times New Roman" w:hAnsi="Times New Roman"/>
          <w:sz w:val="24"/>
          <w:szCs w:val="24"/>
        </w:rPr>
        <w:t xml:space="preserve">diversity and trophic structure, </w:t>
      </w:r>
      <w:r w:rsidR="005D11C5" w:rsidRPr="00A95C71">
        <w:rPr>
          <w:rFonts w:ascii="Times New Roman" w:hAnsi="Times New Roman"/>
          <w:i/>
          <w:sz w:val="24"/>
          <w:szCs w:val="24"/>
        </w:rPr>
        <w:fldChar w:fldCharType="begin" w:fldLock="1"/>
      </w:r>
      <w:r w:rsidR="00A13BD0">
        <w:rPr>
          <w:rFonts w:ascii="Times New Roman" w:hAnsi="Times New Roman"/>
          <w:i/>
          <w:sz w:val="24"/>
          <w:szCs w:val="24"/>
        </w:rPr>
        <w:instrText>ADDIN CSL_CITATION {"citationItems":[{"id":"ITEM-1","itemData":{"DOI":"https://doi.org/10.1017/CBO9781316105412","ISBN":"1107089182","abstract":"The local diversity and global richness of coral reef fishes, along with the diversity manifested in their morphology, behaviour and ecology, provides fascinating and diverse opportunities for study. Reflecting the very latest research in a broad and ever-growing field, this comprehensive guide is a must-read for anyone interested in the ecology of fishes on coral reefs. Featuring contributions from leaders in the field, the 36 chapters cover the full spectrum of current research. They are presented in five parts, considering coral reef fishes in the context of ecology; patterns and processes; human intervention and impacts; conservation; and past and current debates. Beautifully illustrated in full-colour, this book is designed to summarise and help build upon current knowledge and to facilitate further research. It is an ideal resource for those new to the field as well as for experienced researchers.","author":[{"dropping-particle":"","family":"Usseglio","given":"Paolo","non-dropping-particle":"","parse-names":false,"suffix":""}],"id":"ITEM-1","issued":{"date-parts":[["2015"]]},"number-of-pages":"388","publisher":"Cambridge University Press","title":"Ecology of Fishes on Coral Reefs","type":"book"},"uris":["http://www.mendeley.com/documents/?uuid=f4ef2454-1217-4774-ad99-043b4831d92f"]}],"mendeley":{"formattedCitation":"[3]","plainTextFormattedCitation":"[3]","previouslyFormattedCitation":"[3]"},"properties":{"noteIndex":0},"schema":"https://github.com/citation-style-language/schema/raw/master/csl-citation.json"}</w:instrText>
      </w:r>
      <w:r w:rsidR="005D11C5" w:rsidRPr="00A95C71">
        <w:rPr>
          <w:rFonts w:ascii="Times New Roman" w:hAnsi="Times New Roman"/>
          <w:i/>
          <w:sz w:val="24"/>
          <w:szCs w:val="24"/>
        </w:rPr>
        <w:fldChar w:fldCharType="separate"/>
      </w:r>
      <w:r w:rsidR="000F1EA9" w:rsidRPr="000F1EA9">
        <w:rPr>
          <w:rFonts w:ascii="Times New Roman" w:hAnsi="Times New Roman"/>
          <w:noProof/>
          <w:sz w:val="24"/>
          <w:szCs w:val="24"/>
        </w:rPr>
        <w:t>[3]</w:t>
      </w:r>
      <w:r w:rsidR="005D11C5" w:rsidRPr="00A95C71">
        <w:rPr>
          <w:rFonts w:ascii="Times New Roman" w:hAnsi="Times New Roman"/>
          <w:sz w:val="24"/>
          <w:szCs w:val="24"/>
        </w:rPr>
        <w:fldChar w:fldCharType="end"/>
      </w:r>
      <w:r w:rsidR="005D11C5" w:rsidRPr="00A95C71">
        <w:rPr>
          <w:rFonts w:ascii="Times New Roman" w:hAnsi="Times New Roman"/>
          <w:i/>
          <w:sz w:val="24"/>
          <w:szCs w:val="24"/>
        </w:rPr>
        <w:t xml:space="preserve">, </w:t>
      </w:r>
      <w:r w:rsidR="005D11C5" w:rsidRPr="00A95C71">
        <w:rPr>
          <w:rFonts w:ascii="Times New Roman" w:hAnsi="Times New Roman"/>
          <w:sz w:val="24"/>
          <w:szCs w:val="24"/>
        </w:rPr>
        <w:t>data essential for assessing MPA effectiveness</w:t>
      </w:r>
      <w:r w:rsidR="005D11C5" w:rsidRPr="00A95C71">
        <w:rPr>
          <w:rFonts w:ascii="Times New Roman" w:hAnsi="Times New Roman"/>
          <w:i/>
          <w:sz w:val="24"/>
          <w:szCs w:val="24"/>
        </w:rPr>
        <w:t>.</w:t>
      </w:r>
      <w:r w:rsidR="005D11C5" w:rsidRPr="00A95C71">
        <w:rPr>
          <w:rFonts w:ascii="Times New Roman" w:hAnsi="Times New Roman"/>
          <w:sz w:val="24"/>
          <w:szCs w:val="24"/>
        </w:rPr>
        <w:t xml:space="preserve"> </w:t>
      </w:r>
    </w:p>
    <w:p w14:paraId="04F15A6F" w14:textId="08856633" w:rsidR="005D11C5" w:rsidRPr="00A95C71" w:rsidRDefault="005D11C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One promising new approach for assessing and monitoring marine ecosystems is environmental DNA</w:t>
      </w:r>
      <w:r w:rsidR="00B75115" w:rsidRPr="00A95C71">
        <w:rPr>
          <w:rFonts w:ascii="Times New Roman" w:hAnsi="Times New Roman"/>
          <w:sz w:val="24"/>
          <w:szCs w:val="24"/>
        </w:rPr>
        <w:t>, or “eDNA”</w:t>
      </w:r>
      <w:r w:rsidR="00AF2682" w:rsidRPr="00A95C71">
        <w:rPr>
          <w:rFonts w:ascii="Times New Roman" w:hAnsi="Times New Roman"/>
          <w:sz w:val="24"/>
          <w:szCs w:val="24"/>
        </w:rPr>
        <w:t xml:space="preserve">, </w:t>
      </w:r>
      <w:bookmarkStart w:id="25" w:name="OLE_LINK13"/>
      <w:bookmarkStart w:id="26" w:name="OLE_LINK14"/>
      <w:r w:rsidR="00644268" w:rsidRPr="00A95C71">
        <w:rPr>
          <w:rFonts w:ascii="Times New Roman" w:hAnsi="Times New Roman"/>
          <w:sz w:val="24"/>
          <w:szCs w:val="24"/>
        </w:rPr>
        <w:t xml:space="preserve">a technique based on isolation </w:t>
      </w:r>
      <w:r w:rsidR="00B75115" w:rsidRPr="00A95C71">
        <w:rPr>
          <w:rFonts w:ascii="Times New Roman" w:hAnsi="Times New Roman"/>
          <w:sz w:val="24"/>
          <w:szCs w:val="24"/>
        </w:rPr>
        <w:t>and sequenc</w:t>
      </w:r>
      <w:r w:rsidR="00644268" w:rsidRPr="00A95C71">
        <w:rPr>
          <w:rFonts w:ascii="Times New Roman" w:hAnsi="Times New Roman"/>
          <w:sz w:val="24"/>
          <w:szCs w:val="24"/>
        </w:rPr>
        <w:t>ing of</w:t>
      </w:r>
      <w:r w:rsidR="00B75115" w:rsidRPr="00A95C71">
        <w:rPr>
          <w:rFonts w:ascii="Times New Roman" w:hAnsi="Times New Roman"/>
          <w:sz w:val="24"/>
          <w:szCs w:val="24"/>
        </w:rPr>
        <w:t xml:space="preserve"> </w:t>
      </w:r>
      <w:r w:rsidR="00AF2682" w:rsidRPr="00A95C71">
        <w:rPr>
          <w:rFonts w:ascii="Times New Roman" w:hAnsi="Times New Roman"/>
          <w:sz w:val="24"/>
          <w:szCs w:val="24"/>
        </w:rPr>
        <w:t xml:space="preserve">freely associated </w:t>
      </w:r>
      <w:r w:rsidR="0068422B" w:rsidRPr="00A95C71">
        <w:rPr>
          <w:rFonts w:ascii="Times New Roman" w:hAnsi="Times New Roman"/>
          <w:sz w:val="24"/>
          <w:szCs w:val="24"/>
        </w:rPr>
        <w:t>DNA</w:t>
      </w:r>
      <w:r w:rsidR="00B75115" w:rsidRPr="00A95C71">
        <w:rPr>
          <w:rFonts w:ascii="Times New Roman" w:hAnsi="Times New Roman"/>
          <w:sz w:val="24"/>
          <w:szCs w:val="24"/>
        </w:rPr>
        <w:t xml:space="preserve"> from soil or water samples</w:t>
      </w:r>
      <w:r w:rsidR="00AD4E34" w:rsidRPr="00A95C71">
        <w:rPr>
          <w:rFonts w:ascii="Times New Roman" w:hAnsi="Times New Roman"/>
          <w:sz w:val="24"/>
          <w:szCs w:val="24"/>
        </w:rPr>
        <w:t xml:space="preserve"> </w:t>
      </w:r>
      <w:bookmarkEnd w:id="25"/>
      <w:bookmarkEnd w:id="26"/>
      <w:r w:rsidR="00AD4E34"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AD4E34"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00AD4E34" w:rsidRPr="00A95C71">
        <w:rPr>
          <w:rFonts w:ascii="Times New Roman" w:hAnsi="Times New Roman"/>
          <w:sz w:val="24"/>
          <w:szCs w:val="24"/>
        </w:rPr>
        <w:fldChar w:fldCharType="end"/>
      </w:r>
      <w:r w:rsidR="003C5BB9" w:rsidRPr="00A95C71">
        <w:rPr>
          <w:rFonts w:ascii="Times New Roman" w:hAnsi="Times New Roman"/>
          <w:sz w:val="24"/>
          <w:szCs w:val="24"/>
        </w:rPr>
        <w:t>.</w:t>
      </w:r>
      <w:r w:rsidR="00B75115" w:rsidRPr="00A95C71">
        <w:rPr>
          <w:rFonts w:ascii="Times New Roman" w:hAnsi="Times New Roman"/>
          <w:sz w:val="24"/>
          <w:szCs w:val="24"/>
        </w:rPr>
        <w:t xml:space="preserve"> </w:t>
      </w:r>
      <w:r w:rsidR="003C5BB9" w:rsidRPr="00A95C71">
        <w:rPr>
          <w:rFonts w:ascii="Times New Roman" w:hAnsi="Times New Roman"/>
          <w:sz w:val="24"/>
          <w:szCs w:val="24"/>
        </w:rPr>
        <w:t>Through</w:t>
      </w:r>
      <w:r w:rsidRPr="00A95C71">
        <w:rPr>
          <w:rFonts w:ascii="Times New Roman" w:hAnsi="Times New Roman"/>
          <w:sz w:val="24"/>
          <w:szCs w:val="24"/>
        </w:rPr>
        <w:t xml:space="preserve"> metabarcoding and</w:t>
      </w:r>
      <w:r w:rsidR="003C5BB9" w:rsidRPr="00A95C71">
        <w:rPr>
          <w:rFonts w:ascii="Times New Roman" w:hAnsi="Times New Roman"/>
          <w:sz w:val="24"/>
          <w:szCs w:val="24"/>
        </w:rPr>
        <w:t xml:space="preserve"> high-</w:t>
      </w:r>
      <w:r w:rsidR="003C5BB9" w:rsidRPr="00A95C71">
        <w:rPr>
          <w:rFonts w:ascii="Times New Roman" w:hAnsi="Times New Roman"/>
          <w:sz w:val="24"/>
          <w:szCs w:val="24"/>
        </w:rPr>
        <w:lastRenderedPageBreak/>
        <w:t>throughput</w:t>
      </w:r>
      <w:r w:rsidRPr="00A95C71">
        <w:rPr>
          <w:rFonts w:ascii="Times New Roman" w:hAnsi="Times New Roman"/>
          <w:sz w:val="24"/>
          <w:szCs w:val="24"/>
        </w:rPr>
        <w:t xml:space="preserve"> next generation sequencing, eDNA can </w:t>
      </w:r>
      <w:r w:rsidR="00AF2682" w:rsidRPr="00A95C71">
        <w:rPr>
          <w:rFonts w:ascii="Times New Roman" w:hAnsi="Times New Roman"/>
          <w:sz w:val="24"/>
          <w:szCs w:val="24"/>
        </w:rPr>
        <w:t xml:space="preserve">broadly </w:t>
      </w:r>
      <w:r w:rsidRPr="00A95C71">
        <w:rPr>
          <w:rFonts w:ascii="Times New Roman" w:hAnsi="Times New Roman"/>
          <w:sz w:val="24"/>
          <w:szCs w:val="24"/>
        </w:rPr>
        <w:t xml:space="preserve">survey </w:t>
      </w:r>
      <w:r w:rsidR="00AF2682" w:rsidRPr="00A95C71">
        <w:rPr>
          <w:rFonts w:ascii="Times New Roman" w:hAnsi="Times New Roman"/>
          <w:sz w:val="24"/>
          <w:szCs w:val="24"/>
        </w:rPr>
        <w:t>community</w:t>
      </w:r>
      <w:r w:rsidR="0068422B" w:rsidRPr="00A95C71">
        <w:rPr>
          <w:rFonts w:ascii="Times New Roman" w:hAnsi="Times New Roman"/>
          <w:sz w:val="24"/>
          <w:szCs w:val="24"/>
        </w:rPr>
        <w:t xml:space="preserve"> </w:t>
      </w:r>
      <w:r w:rsidRPr="00A95C71">
        <w:rPr>
          <w:rFonts w:ascii="Times New Roman" w:hAnsi="Times New Roman"/>
          <w:sz w:val="24"/>
          <w:szCs w:val="24"/>
        </w:rPr>
        <w:t xml:space="preserve">biodiversity in a rapid, repeatable, and affordable manner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Pr="00A95C71">
        <w:rPr>
          <w:rFonts w:ascii="Times New Roman" w:hAnsi="Times New Roman"/>
          <w:sz w:val="24"/>
          <w:szCs w:val="24"/>
        </w:rPr>
        <w:fldChar w:fldCharType="end"/>
      </w:r>
      <w:r w:rsidRPr="00A95C71">
        <w:rPr>
          <w:rFonts w:ascii="Times New Roman" w:hAnsi="Times New Roman"/>
          <w:sz w:val="24"/>
          <w:szCs w:val="24"/>
        </w:rPr>
        <w:t xml:space="preserve">. As such, eDNA </w:t>
      </w:r>
      <w:r w:rsidR="00B80239" w:rsidRPr="00A95C71">
        <w:rPr>
          <w:rFonts w:ascii="Times New Roman" w:hAnsi="Times New Roman"/>
          <w:sz w:val="24"/>
          <w:szCs w:val="24"/>
        </w:rPr>
        <w:t>is</w:t>
      </w:r>
      <w:r w:rsidRPr="00A95C71">
        <w:rPr>
          <w:rFonts w:ascii="Times New Roman" w:hAnsi="Times New Roman"/>
          <w:sz w:val="24"/>
          <w:szCs w:val="24"/>
        </w:rPr>
        <w:t xml:space="preserve"> ideally suited to intensive biodiversity monitoring programs, such as </w:t>
      </w:r>
      <w:r w:rsidR="00B80239" w:rsidRPr="00A95C71">
        <w:rPr>
          <w:rFonts w:ascii="Times New Roman" w:hAnsi="Times New Roman"/>
          <w:sz w:val="24"/>
          <w:szCs w:val="24"/>
        </w:rPr>
        <w:t>those required for</w:t>
      </w:r>
      <w:r w:rsidRPr="00A95C71">
        <w:rPr>
          <w:rFonts w:ascii="Times New Roman" w:hAnsi="Times New Roman"/>
          <w:sz w:val="24"/>
          <w:szCs w:val="24"/>
        </w:rPr>
        <w:t xml:space="preserve"> </w:t>
      </w:r>
      <w:r w:rsidR="00644268" w:rsidRPr="00A95C71">
        <w:rPr>
          <w:rFonts w:ascii="Times New Roman" w:hAnsi="Times New Roman"/>
          <w:sz w:val="24"/>
          <w:szCs w:val="24"/>
        </w:rPr>
        <w:t>MPAs</w:t>
      </w:r>
      <w:r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{"citationItems":[{"id":"ITEM-1","itemData":{"DOI":"10.1126/science.1251156","ISSN":"0036-8075","PMID":"24970068","abstract":"Responsive environmental policy demands a constant stream of information about the living world, but biological monitoring is difficult and expensive. For many species and ecosystems—especially in aquatic and marine environments—practical monitoring methods are lacking; even where methods do exist, they may be inefficient, highly destructive, or dependent on diminishing taxonomic expertise.","author":[{"dropping-particle":"","family":"Kelly","given":"Ryan P.","non-dropping-particle":"","parse-names":false,"suffix":""},{"dropping-particle":"","family":"Port","given":"Jesse a.","non-dropping-particle":"","parse-names":false,"suffix":""},{"dropping-particle":"","family":"Yamahara","given":"Kevan M.","non-dropping-particle":"","parse-names":false,"suffix":""},{"dropping-particle":"","family":"Martone","given":"Rebecca G.","non-dropping-particle":"","parse-names":false,"suffix":""},{"dropping-particle":"","family":"Lowell","given":"Natalie","non-dropping-particle":"","parse-names":false,"suffix":""},{"dropping-particle":"","family":"Thomsen","given":"Philip Francis","non-dropping-particle":"","parse-names":false,"suffix":""},{"dropping-particle":"","family":"Mach","given":"Megan E.","non-dropping-particle":"","parse-names":false,"suffix":""},{"dropping-particle":"","family":"Bennett","given":"Meredith","non-dropping-particle":"","parse-names":false,"suffix":""},{"dropping-particle":"","family":"Prahler","given":"Erin","non-dropping-particle":"","parse-names":false,"suffix":""},{"dropping-particle":"","family":"Caldwell","given":"Margaret R.","non-dropping-particle":"","parse-names":false,"suffix":""},{"dropping-particle":"","family":"Crowder","given":"Larry B.","non-dropping-particle":"","parse-names":false,"suffix":""}],"container-title":"Science","id":"ITEM-1","issue":"6191","issued":{"date-parts":[["2014"]]},"title":"Harnessing DNA to improve environmental management","type":"article-journal","volume":"344"},"uris":["http://www.mendeley.com/documents/?uuid=76db7766-e9b7-3bb8-87cd-543b1a1664c5"]}],"mendeley":{"formattedCitation":"[9]","plainTextFormattedCitation":"[9]","previouslyFormattedCitation":"[9]"},"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[9]</w:t>
      </w:r>
      <w:r w:rsidRPr="00A95C71">
        <w:rPr>
          <w:rFonts w:ascii="Times New Roman" w:hAnsi="Times New Roman"/>
          <w:sz w:val="24"/>
          <w:szCs w:val="24"/>
        </w:rPr>
        <w:fldChar w:fldCharType="end"/>
      </w:r>
      <w:r w:rsidRPr="00A95C71">
        <w:rPr>
          <w:rFonts w:ascii="Times New Roman" w:hAnsi="Times New Roman"/>
          <w:sz w:val="24"/>
          <w:szCs w:val="24"/>
        </w:rPr>
        <w:t>.</w:t>
      </w:r>
    </w:p>
    <w:p w14:paraId="3A26FB70" w14:textId="04953324" w:rsidR="005D11C5" w:rsidRPr="00A95C71" w:rsidRDefault="005D11C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eDNA has </w:t>
      </w:r>
      <w:r w:rsidR="009A6681" w:rsidRPr="00A95C71">
        <w:rPr>
          <w:rFonts w:ascii="Times New Roman" w:hAnsi="Times New Roman"/>
          <w:sz w:val="24"/>
          <w:szCs w:val="24"/>
        </w:rPr>
        <w:t xml:space="preserve">some </w:t>
      </w:r>
      <w:r w:rsidR="004A05AB" w:rsidRPr="00A95C71">
        <w:rPr>
          <w:rFonts w:ascii="Times New Roman" w:hAnsi="Times New Roman"/>
          <w:sz w:val="24"/>
          <w:szCs w:val="24"/>
        </w:rPr>
        <w:t xml:space="preserve">key </w:t>
      </w:r>
      <w:r w:rsidRPr="00A95C71">
        <w:rPr>
          <w:rFonts w:ascii="Times New Roman" w:hAnsi="Times New Roman"/>
          <w:sz w:val="24"/>
          <w:szCs w:val="24"/>
        </w:rPr>
        <w:t xml:space="preserve">advantages over traditional SCUBA-based survey methods. First, eDNA </w:t>
      </w:r>
      <w:r w:rsidR="003C5BB9" w:rsidRPr="00A95C71">
        <w:rPr>
          <w:rFonts w:ascii="Times New Roman" w:hAnsi="Times New Roman"/>
          <w:sz w:val="24"/>
          <w:szCs w:val="24"/>
        </w:rPr>
        <w:t xml:space="preserve">can </w:t>
      </w:r>
      <w:r w:rsidRPr="00A95C71">
        <w:rPr>
          <w:rFonts w:ascii="Times New Roman" w:hAnsi="Times New Roman"/>
          <w:sz w:val="24"/>
          <w:szCs w:val="24"/>
        </w:rPr>
        <w:t>capture a wide diversity of marine vertebrate taxa</w:t>
      </w:r>
      <w:r w:rsidR="004A05AB" w:rsidRPr="00A95C71">
        <w:rPr>
          <w:rFonts w:ascii="Times New Roman" w:hAnsi="Times New Roman"/>
          <w:sz w:val="24"/>
          <w:szCs w:val="24"/>
        </w:rPr>
        <w:t>,</w:t>
      </w:r>
      <w:r w:rsidRPr="00A95C71">
        <w:rPr>
          <w:rFonts w:ascii="Times New Roman" w:hAnsi="Times New Roman"/>
          <w:sz w:val="24"/>
          <w:szCs w:val="24"/>
        </w:rPr>
        <w:t xml:space="preserve"> </w:t>
      </w:r>
      <w:r w:rsidR="00B33D93" w:rsidRPr="00A95C71">
        <w:rPr>
          <w:rFonts w:ascii="Times New Roman" w:hAnsi="Times New Roman"/>
          <w:sz w:val="24"/>
          <w:szCs w:val="24"/>
        </w:rPr>
        <w:t>frequently</w:t>
      </w:r>
      <w:r w:rsidRPr="00A95C71">
        <w:rPr>
          <w:rFonts w:ascii="Times New Roman" w:hAnsi="Times New Roman"/>
          <w:sz w:val="24"/>
          <w:szCs w:val="24"/>
        </w:rPr>
        <w:t xml:space="preserve"> </w:t>
      </w:r>
      <w:r w:rsidR="00B33D93" w:rsidRPr="00A95C71">
        <w:rPr>
          <w:rFonts w:ascii="Times New Roman" w:hAnsi="Times New Roman"/>
          <w:sz w:val="24"/>
          <w:szCs w:val="24"/>
        </w:rPr>
        <w:t xml:space="preserve">detecting more species than </w:t>
      </w:r>
      <w:r w:rsidRPr="00A95C71">
        <w:rPr>
          <w:rFonts w:ascii="Times New Roman" w:hAnsi="Times New Roman"/>
          <w:sz w:val="24"/>
          <w:szCs w:val="24"/>
        </w:rPr>
        <w:t xml:space="preserve">traditional fish survey methods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{"citationItems":[{"id":"ITEM-1","itemData":{"DOI":"10.1371/journal.pone.0041732","ISSN":"1932-6203","PMID":"22952584","abstract":"Marine ecosystems worldwide are under threat with many fish species and populations suffering from human over-exploitation. This is greatly impacting global biodiversity, economy and human health. Intriguingly, marine fish are largely surveyed using selective and invasive methods, which are mostly limited to commercial species, and restricted to particular areas with favourable conditions. Furthermore, misidentification of species represents a major problem. Here, we investigate the potential of using metabarcoding of environmental DNA (eDNA) obtained directly from seawater samples to account for marine fish biodiversity. This eDNA approach has recently been used successfully in freshwater environments, but never in marine settings. We isolate eDNA from ½-litre seawater samples collected in a temperate marine ecosystem in Denmark. Using next-generation DNA sequencing of PCR amplicons, we obtain eDNA from 15 different fish species, including both important consumption species, as well as species rarely or never recorded by conventional monitoring. We also detect eDNA from a rare vagrant species in the area; European pilchard (Sardina pilchardus). Additionally, we detect four bird species. Records in national databases confirmed the occurrence of all detected species. To investigate the efficiency of the eDNA approach, we compared its performance with 9 methods conventionally used in marine fish surveys. Promisingly, eDNA covered the fish diversity better than or equal to any of the applied conventional methods. Our study demonstrates that even small samples of seawater contain eDNA from a wide range of local fish species. Finally, in order to examine the potential dispersal of eDNA in oceans, we performed an experiment addressing eDNA degradation in seawater, which shows that even small (100-bp) eDNA fragments degrades beyond detectability within days. Although further studies are needed to validate the eDNA approach in varying environmental conditions, our findings provide a strong proof-of-concept with great perspectives for future monitoring of marine biodiversity and resources.","author":[{"dropping-particle":"","family":"Thomsen","given":"Philip Francis","non-dropping-particle":"","parse-names":false,"suffix":""},{"dropping-particle":"","family":"Kielgast","given":"Jos","non-dropping-particle":"","parse-names":false,"suffix":""},{"dropping-particle":"","family":"Iversen","given":"Lars Lønsmann","non-dropping-particle":"","parse-names":false,"suffix":""},{"dropping-particle":"","family":"Møller","given":"Peter Rask","non-dropping-particle":"","parse-names":false,"suffix":""},{"dropping-particle":"","family":"Rasmussen","given":"Morten","non-dropping-particle":"","parse-names":false,"suffix":""},{"dropping-particle":"","family":"Willerslev","given":"Eske","non-dropping-particle":"","parse-names":false,"suffix":""}],"container-title":"PloS one","id":"ITEM-1","issue":"8","issued":{"date-parts":[["2012","1","29"]]},"page":"e41732","publisher":"Public Library of Science","title":"Detection of a diverse marine fish fauna using environmental DNA from seawater samples.","type":"article-journal","volume":"7"},"uris":["http://www.mendeley.com/documents/?uuid=b8a29307-5cb9-4c91-a166-0c29c5bd8bdf"]}],"mendeley":{"formattedCitation":"[10]","plainTextFormattedCitation":"[10]","previouslyFormattedCitation":"[10]"},"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[10]</w:t>
      </w:r>
      <w:r w:rsidRPr="00A95C71">
        <w:rPr>
          <w:rFonts w:ascii="Times New Roman" w:hAnsi="Times New Roman"/>
          <w:sz w:val="24"/>
          <w:szCs w:val="24"/>
        </w:rPr>
        <w:fldChar w:fldCharType="end"/>
      </w:r>
      <w:r w:rsidRPr="00A95C71">
        <w:rPr>
          <w:rFonts w:ascii="Times New Roman" w:hAnsi="Times New Roman"/>
          <w:sz w:val="24"/>
          <w:szCs w:val="24"/>
        </w:rPr>
        <w:t xml:space="preserve">. Second, eDNA detects rare and cryptic species that are </w:t>
      </w:r>
      <w:r w:rsidR="003C5BB9" w:rsidRPr="00A95C71">
        <w:rPr>
          <w:rFonts w:ascii="Times New Roman" w:hAnsi="Times New Roman"/>
          <w:sz w:val="24"/>
          <w:szCs w:val="24"/>
        </w:rPr>
        <w:t xml:space="preserve">frequently overlooked or ignored </w:t>
      </w:r>
      <w:r w:rsidRPr="00A95C71">
        <w:rPr>
          <w:rFonts w:ascii="Times New Roman" w:hAnsi="Times New Roman"/>
          <w:sz w:val="24"/>
          <w:szCs w:val="24"/>
        </w:rPr>
        <w:t xml:space="preserve">in traditional survey methods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{"citationItems":[{"id":"ITEM-1","itemData":{"DOI":"https://doi.org/10.1111/j.1095-8649.2001.tb00202.x","ISSN":"1095-8649","author":[{"dropping-particle":"","family":"Willis","given":"Trevor J","non-dropping-particle":"","parse-names":false,"suffix":""}],"container-title":"Journal of Fish Biology","id":"ITEM-1","issue":"5","issued":{"date-parts":[["2001"]]},"page":"1408-1411","publisher":"Wiley Online Library","title":"Visual census methods underestimate density and diversity of cryptic reef fishes","type":"article-journal","volume":"59"},"uris":["http://www.mendeley.com/documents/?uuid=da3afc46-0c8d-4fe8-a4cd-9bee06e65d9b"]},{"id":"ITEM-2","itemData":{"DOI":"https://doi.org/10.1111/mec.13481","ISSN":"1365-294X","author":[{"dropping-particle":"","family":"Port","given":"Jesse A","non-dropping-particle":"","parse-names":false,"suffix":""},{"dropping-particle":"","family":"O'Donnell","given":"James L","non-dropping-particle":"","parse-names":false,"suffix":""},{"dropping-particle":"","family":"Romero‐Maraccini","given":"Ofelia C","non-dropping-particle":"","parse-names":false,"suffix":""},{"dropping-particle":"","family":"Leary","given":"Paul R","non-dropping-particle":"","parse-names":false,"suffix":""},{"dropping-particle":"","family":"Litvin","given":"Steven Y","non-dropping-particle":"","parse-names":false,"suffix":""},{"dropping-particle":"","family":"Nickols","given":"Kerry J","non-dropping-particle":"","parse-names":false,"suffix":""},{"dropping-particle":"","family":"Yamahara","given":"Kevan M","non-dropping-particle":"","parse-names":false,"suffix":""},{"dropping-particle":"","family":"Kelly","given":"Ryan P","non-dropping-particle":"","parse-names":false,"suffix":""}],"container-title":"Molecular ecology","id":"ITEM-2","issued":{"date-parts":[["2015"]]},"publisher":"Wiley Online Library","title":"Assessing vertebrate biodiversity in a kelp forest ecosystem using environmental DNA","type":"article-journal"},"uris":["http://www.mendeley.com/documents/?uuid=5dcae887-4fb9-4950-8d80-55ca89e9dc21"]}],"mendeley":{"formattedCitation":"[11,12]","plainTextFormattedCitation":"[11,12]","previouslyFormattedCitation":"[11,12]"},"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[11,12]</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99649D" w:rsidRPr="00A95C71">
        <w:rPr>
          <w:rFonts w:ascii="Times New Roman" w:hAnsi="Times New Roman"/>
          <w:sz w:val="24"/>
          <w:szCs w:val="24"/>
        </w:rPr>
        <w:t>i</w:t>
      </w:r>
      <w:r w:rsidRPr="00A95C71">
        <w:rPr>
          <w:rFonts w:ascii="Times New Roman" w:hAnsi="Times New Roman"/>
          <w:sz w:val="24"/>
          <w:szCs w:val="24"/>
        </w:rPr>
        <w:t>ncluding both endangered and invasive species</w:t>
      </w:r>
      <w:r w:rsidR="003C5BB9"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Pr="00A95C71">
        <w:rPr>
          <w:rFonts w:ascii="Times New Roman" w:hAnsi="Times New Roman"/>
          <w:sz w:val="24"/>
          <w:szCs w:val="24"/>
        </w:rPr>
        <w:fldChar w:fldCharType="end"/>
      </w:r>
      <w:r w:rsidRPr="00A95C71">
        <w:rPr>
          <w:rFonts w:ascii="Times New Roman" w:hAnsi="Times New Roman"/>
          <w:sz w:val="24"/>
          <w:szCs w:val="24"/>
        </w:rPr>
        <w:t>. Third, eDNA collection is relatively simple</w:t>
      </w:r>
      <w:r w:rsidR="00644268" w:rsidRPr="00A95C71">
        <w:rPr>
          <w:rFonts w:ascii="Times New Roman" w:hAnsi="Times New Roman"/>
          <w:sz w:val="24"/>
          <w:szCs w:val="24"/>
        </w:rPr>
        <w:t>,</w:t>
      </w:r>
      <w:r w:rsidRPr="00A95C71">
        <w:rPr>
          <w:rFonts w:ascii="Times New Roman" w:hAnsi="Times New Roman"/>
          <w:sz w:val="24"/>
          <w:szCs w:val="24"/>
        </w:rPr>
        <w:t xml:space="preserve"> </w:t>
      </w:r>
      <w:r w:rsidR="00644268" w:rsidRPr="00A95C71">
        <w:rPr>
          <w:rFonts w:ascii="Times New Roman" w:hAnsi="Times New Roman"/>
          <w:sz w:val="24"/>
          <w:szCs w:val="24"/>
        </w:rPr>
        <w:t xml:space="preserve">requiring only </w:t>
      </w:r>
      <w:r w:rsidRPr="00A95C71">
        <w:rPr>
          <w:rFonts w:ascii="Times New Roman" w:hAnsi="Times New Roman"/>
          <w:sz w:val="24"/>
          <w:szCs w:val="24"/>
        </w:rPr>
        <w:t xml:space="preserve">small volumes of seawater (&lt; 3L) and </w:t>
      </w:r>
      <w:r w:rsidR="003C5BB9" w:rsidRPr="00A95C71">
        <w:rPr>
          <w:rFonts w:ascii="Times New Roman" w:hAnsi="Times New Roman"/>
          <w:sz w:val="24"/>
          <w:szCs w:val="24"/>
        </w:rPr>
        <w:t>simple</w:t>
      </w:r>
      <w:r w:rsidRPr="00A95C71">
        <w:rPr>
          <w:rFonts w:ascii="Times New Roman" w:hAnsi="Times New Roman"/>
          <w:sz w:val="24"/>
          <w:szCs w:val="24"/>
        </w:rPr>
        <w:t xml:space="preserve"> filtering techniques, allowing sampling by individuals with limited training, even in remote locations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10.3791/54741","ISSN":"1940-087X","author":[{"dropping-particle":"","family":"Miya","given":"Masaki","non-dropping-particle":"","parse-names":false,"suffix":""},{"dropping-particle":"","family":"Minamoto","given":"Toshifumi","non-dropping-particle":"","parse-names":false,"suffix":""},{"dropping-particle":"","family":"Yamanaka","given":"Hiroki","non-dropping-particle":"","parse-names":false,"suffix":""},{"dropping-particle":"","family":"Oka","given":"Shin-ichiro","non-dropping-particle":"","parse-names":false,"suffix":""},{"dropping-particle":"","family":"Sato","given":"Keiichi","non-dropping-particle":"","parse-names":false,"suffix":""},{"dropping-particle":"","family":"Yamamoto","given":"Satoshi","non-dropping-particle":"","parse-names":false,"suffix":""},{"dropping-particle":"","family":"Sado","given":"Tetsuya","non-dropping-particle":"","parse-names":false,"suffix":""},{"dropping-particle":"","family":"Doi","given":"Hideyuki","non-dropping-particle":"","parse-names":false,"suffix":""}],"container-title":"Journal of Visualized Experiments","id":"ITEM-1","issue":"117","issued":{"date-parts":[["2016","11","25"]]},"page":"e54741-e54741","title":"Use of a Filter Cartridge for Filtration of Water Samples and Extraction of Environmental DNA","type":"article-journal"},"uris":["http://www.mendeley.com/documents/?uuid=9dfa723f-ace3-3777-b93e-9b06cfe26382"]}],"mendeley":{"formattedCitation":"[13]","manualFormatting":"(Miya et al., 2016)","plainTextFormattedCitation":"[13]","previouslyFormattedCitation":"[13]"},"properties":{"noteIndex":0},"schema":"https://github.com/citation-style-language/schema/raw/master/csl-citation.json"}</w:instrText>
      </w:r>
      <w:r w:rsidRPr="00A95C71">
        <w:rPr>
          <w:rFonts w:ascii="Times New Roman" w:hAnsi="Times New Roman"/>
          <w:sz w:val="24"/>
          <w:szCs w:val="24"/>
        </w:rPr>
        <w:fldChar w:fldCharType="separate"/>
      </w:r>
      <w:r w:rsidR="005603E0" w:rsidRPr="00A95C71">
        <w:rPr>
          <w:rFonts w:ascii="Times New Roman" w:hAnsi="Times New Roman"/>
          <w:noProof/>
          <w:sz w:val="24"/>
          <w:szCs w:val="24"/>
        </w:rPr>
        <w:t>(Miya et al., 2016)</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0B6C7B" w:rsidRPr="00A95C71">
        <w:rPr>
          <w:rFonts w:ascii="Times New Roman" w:hAnsi="Times New Roman"/>
          <w:sz w:val="24"/>
          <w:szCs w:val="24"/>
        </w:rPr>
        <w:t>Forth</w:t>
      </w:r>
      <w:r w:rsidRPr="00A95C71">
        <w:rPr>
          <w:rFonts w:ascii="Times New Roman" w:hAnsi="Times New Roman"/>
          <w:sz w:val="24"/>
          <w:szCs w:val="24"/>
        </w:rPr>
        <w:t>, because eDNA doesn’t require diving, there are significant worker safety advantages.</w:t>
      </w:r>
      <w:r w:rsidR="000B5C60" w:rsidRPr="00A95C71">
        <w:rPr>
          <w:rFonts w:ascii="Times New Roman" w:hAnsi="Times New Roman"/>
          <w:sz w:val="24"/>
          <w:szCs w:val="24"/>
        </w:rPr>
        <w:t xml:space="preserve"> </w:t>
      </w:r>
      <w:r w:rsidRPr="00A95C71">
        <w:rPr>
          <w:rFonts w:ascii="Times New Roman" w:hAnsi="Times New Roman"/>
          <w:sz w:val="24"/>
          <w:szCs w:val="24"/>
        </w:rPr>
        <w:t xml:space="preserve">Lastly, eDNA </w:t>
      </w:r>
      <w:r w:rsidR="000B6C7B" w:rsidRPr="00A95C71">
        <w:rPr>
          <w:rFonts w:ascii="Times New Roman" w:hAnsi="Times New Roman"/>
          <w:sz w:val="24"/>
          <w:szCs w:val="24"/>
        </w:rPr>
        <w:t xml:space="preserve">is affordable (e.g. ~$50/sample) and </w:t>
      </w:r>
      <w:r w:rsidRPr="00A95C71">
        <w:rPr>
          <w:rFonts w:ascii="Times New Roman" w:hAnsi="Times New Roman"/>
          <w:sz w:val="24"/>
          <w:szCs w:val="24"/>
        </w:rPr>
        <w:t xml:space="preserve">has the potential for automation, allowing for </w:t>
      </w:r>
      <w:r w:rsidR="000B6C7B" w:rsidRPr="00A95C71">
        <w:rPr>
          <w:rFonts w:ascii="Times New Roman" w:hAnsi="Times New Roman"/>
          <w:sz w:val="24"/>
          <w:szCs w:val="24"/>
        </w:rPr>
        <w:t>remote sample collection and high</w:t>
      </w:r>
      <w:r w:rsidR="00C60C44" w:rsidRPr="00A95C71">
        <w:rPr>
          <w:rFonts w:ascii="Times New Roman" w:hAnsi="Times New Roman"/>
          <w:sz w:val="24"/>
          <w:szCs w:val="24"/>
        </w:rPr>
        <w:t xml:space="preserve"> throughput autonomous lab processing</w:t>
      </w:r>
      <w:r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{"citationItems":[{"id":"ITEM-1","itemData":{"DOI":"https://doi.org/10.3389/fmars.2019.00373","ISSN":"2296-7745","author":[{"dropping-particle":"","family":"Yamahara","given":"Kevan Masato","non-dropping-particle":"","parse-names":false,"suffix":""},{"dropping-particle":"","family":"Preston","given":"Christina Marie","non-dropping-particle":"","parse-names":false,"suffix":""},{"dropping-particle":"","family":"Birch","given":"Jim M","non-dropping-particle":"","parse-names":false,"suffix":""},{"dropping-particle":"","family":"Walz","given":"Kristine R","non-dropping-particle":"","parse-names":false,"suffix":""},{"dropping-particle":"","family":"Marin III","given":"Roman","non-dropping-particle":"","parse-names":false,"suffix":""},{"dropping-particle":"","family":"Jensen","given":"Scott","non-dropping-particle":"","parse-names":false,"suffix":""},{"dropping-particle":"","family":"Pargett","given":"Douglas","non-dropping-particle":"","parse-names":false,"suffix":""},{"dropping-particle":"","family":"Roman","given":"Brent","non-dropping-particle":"","parse-names":false,"suffix":""},{"dropping-particle":"","family":"Zhang","given":"Yanwu","non-dropping-particle":"","parse-names":false,"suffix":""},{"dropping-particle":"","family":"Ryan","given":"John","non-dropping-particle":"","parse-names":false,"suffix":""}],"container-title":"Frontiers in Marine Science","id":"ITEM-1","issued":{"date-parts":[["2019"]]},"page":"373","publisher":"Frontiers","title":"In-situ Autonomous Acquisition and Preservation of Marine Environmental DNA Using an Autonomous Underwater Vehicle","type":"article-journal","volume":"6"},"uris":["http://www.mendeley.com/documents/?uuid=e1114d63-4c71-44fe-91d0-4d9c56a4d783"]}],"mendeley":{"formattedCitation":"[14]","plainTextFormattedCitation":"[14]","previouslyFormattedCitation":"[14]"},"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[14]</w:t>
      </w:r>
      <w:r w:rsidRPr="00A95C71">
        <w:rPr>
          <w:rFonts w:ascii="Times New Roman" w:hAnsi="Times New Roman"/>
          <w:sz w:val="24"/>
          <w:szCs w:val="24"/>
        </w:rPr>
        <w:fldChar w:fldCharType="end"/>
      </w:r>
      <w:r w:rsidRPr="00A95C71">
        <w:rPr>
          <w:rFonts w:ascii="Times New Roman" w:hAnsi="Times New Roman"/>
          <w:sz w:val="24"/>
          <w:szCs w:val="24"/>
        </w:rPr>
        <w:t>.</w:t>
      </w:r>
    </w:p>
    <w:p w14:paraId="0CBD1008" w14:textId="2206DDC6" w:rsidR="0089377E" w:rsidRPr="00A95C71" w:rsidRDefault="004A05AB"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Despite these advantages</w:t>
      </w:r>
      <w:r w:rsidR="00B33D93" w:rsidRPr="00A95C71">
        <w:rPr>
          <w:rFonts w:ascii="Times New Roman" w:hAnsi="Times New Roman"/>
          <w:sz w:val="24"/>
          <w:szCs w:val="24"/>
        </w:rPr>
        <w:t xml:space="preserve">, eDNA also has </w:t>
      </w:r>
      <w:r w:rsidR="009463D6" w:rsidRPr="00A95C71">
        <w:rPr>
          <w:rFonts w:ascii="Times New Roman" w:hAnsi="Times New Roman"/>
          <w:sz w:val="24"/>
          <w:szCs w:val="24"/>
        </w:rPr>
        <w:t>limitations</w:t>
      </w:r>
      <w:r w:rsidR="009A6681" w:rsidRPr="00A95C71">
        <w:rPr>
          <w:rFonts w:ascii="Times New Roman" w:hAnsi="Times New Roman"/>
          <w:sz w:val="24"/>
          <w:szCs w:val="24"/>
        </w:rPr>
        <w:t xml:space="preserve">. </w:t>
      </w:r>
      <w:r w:rsidR="00AB5A89" w:rsidRPr="00A95C71">
        <w:rPr>
          <w:rFonts w:ascii="Times New Roman" w:hAnsi="Times New Roman"/>
          <w:sz w:val="24"/>
          <w:szCs w:val="24"/>
        </w:rPr>
        <w:t xml:space="preserve">Of particular concern </w:t>
      </w:r>
      <w:r w:rsidR="00B04272" w:rsidRPr="00A95C71">
        <w:rPr>
          <w:rFonts w:ascii="Times New Roman" w:hAnsi="Times New Roman"/>
          <w:sz w:val="24"/>
          <w:szCs w:val="24"/>
        </w:rPr>
        <w:t>is</w:t>
      </w:r>
      <w:r w:rsidR="00AB5A89" w:rsidRPr="00A95C71">
        <w:rPr>
          <w:rFonts w:ascii="Times New Roman" w:hAnsi="Times New Roman"/>
          <w:sz w:val="24"/>
          <w:szCs w:val="24"/>
        </w:rPr>
        <w:t xml:space="preserve"> </w:t>
      </w:r>
      <w:r w:rsidR="009463D6" w:rsidRPr="00A95C71">
        <w:rPr>
          <w:rFonts w:ascii="Times New Roman" w:hAnsi="Times New Roman"/>
          <w:sz w:val="24"/>
          <w:szCs w:val="24"/>
        </w:rPr>
        <w:t>PCR</w:t>
      </w:r>
      <w:r w:rsidR="00BF67BD" w:rsidRPr="00A95C71">
        <w:rPr>
          <w:rFonts w:ascii="Times New Roman" w:hAnsi="Times New Roman"/>
          <w:sz w:val="24"/>
          <w:szCs w:val="24"/>
        </w:rPr>
        <w:t xml:space="preserve"> </w:t>
      </w:r>
      <w:r w:rsidR="009463D6" w:rsidRPr="00A95C71">
        <w:rPr>
          <w:rFonts w:ascii="Times New Roman" w:hAnsi="Times New Roman"/>
          <w:sz w:val="24"/>
          <w:szCs w:val="24"/>
        </w:rPr>
        <w:t>bias</w:t>
      </w:r>
      <w:r w:rsidR="00BF67BD" w:rsidRPr="00A95C71">
        <w:rPr>
          <w:rFonts w:ascii="Times New Roman" w:hAnsi="Times New Roman"/>
          <w:sz w:val="24"/>
          <w:szCs w:val="24"/>
        </w:rPr>
        <w:t xml:space="preserve"> </w:t>
      </w:r>
      <w:r w:rsidR="00AB5A89" w:rsidRPr="00A95C71">
        <w:rPr>
          <w:rFonts w:ascii="Times New Roman" w:hAnsi="Times New Roman"/>
          <w:sz w:val="24"/>
          <w:szCs w:val="24"/>
        </w:rPr>
        <w:t>that can result in</w:t>
      </w:r>
      <w:r w:rsidR="00BF67BD" w:rsidRPr="00A95C71">
        <w:rPr>
          <w:rFonts w:ascii="Times New Roman" w:hAnsi="Times New Roman"/>
          <w:sz w:val="24"/>
          <w:szCs w:val="24"/>
        </w:rPr>
        <w:t xml:space="preserve"> preferential amplification of </w:t>
      </w:r>
      <w:r w:rsidR="00AB5A89" w:rsidRPr="00A95C71">
        <w:rPr>
          <w:rFonts w:ascii="Times New Roman" w:hAnsi="Times New Roman"/>
          <w:sz w:val="24"/>
          <w:szCs w:val="24"/>
        </w:rPr>
        <w:t>particular taxa</w:t>
      </w:r>
      <w:r w:rsidR="005603E0" w:rsidRPr="00A95C71">
        <w:rPr>
          <w:rFonts w:ascii="Times New Roman" w:hAnsi="Times New Roman"/>
          <w:sz w:val="24"/>
          <w:szCs w:val="24"/>
        </w:rPr>
        <w:t xml:space="preserve"> </w:t>
      </w:r>
      <w:r w:rsidR="00B1068B"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mendeley":{"formattedCitation":"[15]","plainTextFormattedCitation":"[15]","previouslyFormattedCitation":"[15]"},"properties":{"noteIndex":0},"schema":"https://github.com/citation-style-language/schema/raw/master/csl-citation.json"}</w:instrText>
      </w:r>
      <w:r w:rsidR="00B1068B" w:rsidRPr="00A95C71">
        <w:rPr>
          <w:rFonts w:ascii="Times New Roman" w:hAnsi="Times New Roman"/>
          <w:sz w:val="24"/>
          <w:szCs w:val="24"/>
        </w:rPr>
        <w:fldChar w:fldCharType="separate"/>
      </w:r>
      <w:r w:rsidR="000F1EA9" w:rsidRPr="000F1EA9">
        <w:rPr>
          <w:rFonts w:ascii="Times New Roman" w:hAnsi="Times New Roman"/>
          <w:noProof/>
          <w:sz w:val="24"/>
          <w:szCs w:val="24"/>
        </w:rPr>
        <w:t>[15]</w:t>
      </w:r>
      <w:r w:rsidR="00B1068B" w:rsidRPr="00A95C71">
        <w:rPr>
          <w:rFonts w:ascii="Times New Roman" w:hAnsi="Times New Roman"/>
          <w:sz w:val="24"/>
          <w:szCs w:val="24"/>
        </w:rPr>
        <w:fldChar w:fldCharType="end"/>
      </w:r>
      <w:r w:rsidR="009463D6" w:rsidRPr="00A95C71">
        <w:rPr>
          <w:rFonts w:ascii="Times New Roman" w:hAnsi="Times New Roman"/>
          <w:sz w:val="24"/>
          <w:szCs w:val="24"/>
        </w:rPr>
        <w:t xml:space="preserve">. </w:t>
      </w:r>
      <w:r w:rsidR="0089377E" w:rsidRPr="00A95C71">
        <w:rPr>
          <w:rFonts w:ascii="Times New Roman" w:hAnsi="Times New Roman"/>
          <w:sz w:val="24"/>
          <w:szCs w:val="24"/>
        </w:rPr>
        <w:t xml:space="preserve">Additionally, </w:t>
      </w:r>
      <w:r w:rsidR="000B6C7B" w:rsidRPr="00A95C71">
        <w:rPr>
          <w:rFonts w:ascii="Times New Roman" w:hAnsi="Times New Roman"/>
          <w:sz w:val="24"/>
          <w:szCs w:val="24"/>
        </w:rPr>
        <w:t xml:space="preserve">detection probabilities can be influenced by species specific eDNA </w:t>
      </w:r>
      <w:r w:rsidR="0089377E" w:rsidRPr="00A95C71">
        <w:rPr>
          <w:rFonts w:ascii="Times New Roman" w:hAnsi="Times New Roman"/>
          <w:sz w:val="24"/>
          <w:szCs w:val="24"/>
        </w:rPr>
        <w:t>g</w:t>
      </w:r>
      <w:r w:rsidR="00BF67BD" w:rsidRPr="00A95C71">
        <w:rPr>
          <w:rFonts w:ascii="Times New Roman" w:hAnsi="Times New Roman"/>
          <w:sz w:val="24"/>
          <w:szCs w:val="24"/>
        </w:rPr>
        <w:t>eneration and d</w:t>
      </w:r>
      <w:r w:rsidR="0082421C" w:rsidRPr="00A95C71">
        <w:rPr>
          <w:rFonts w:ascii="Times New Roman" w:hAnsi="Times New Roman"/>
          <w:sz w:val="24"/>
          <w:szCs w:val="24"/>
        </w:rPr>
        <w:t xml:space="preserve">egradation rates </w:t>
      </w:r>
      <w:r w:rsidR="0082421C"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82421C"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0082421C" w:rsidRPr="00A95C71">
        <w:rPr>
          <w:rFonts w:ascii="Times New Roman" w:hAnsi="Times New Roman"/>
          <w:sz w:val="24"/>
          <w:szCs w:val="24"/>
        </w:rPr>
        <w:fldChar w:fldCharType="end"/>
      </w:r>
      <w:r w:rsidR="00B04272" w:rsidRPr="00A95C71">
        <w:rPr>
          <w:rFonts w:ascii="Times New Roman" w:hAnsi="Times New Roman"/>
          <w:sz w:val="24"/>
          <w:szCs w:val="24"/>
        </w:rPr>
        <w:t xml:space="preserve">, </w:t>
      </w:r>
      <w:r w:rsidR="000B6C7B" w:rsidRPr="00A95C71">
        <w:rPr>
          <w:rFonts w:ascii="Times New Roman" w:hAnsi="Times New Roman"/>
          <w:sz w:val="24"/>
          <w:szCs w:val="24"/>
        </w:rPr>
        <w:t xml:space="preserve">an issue potentially further complicated by </w:t>
      </w:r>
      <w:r w:rsidR="00B04272" w:rsidRPr="00A95C71">
        <w:rPr>
          <w:rFonts w:ascii="Times New Roman" w:hAnsi="Times New Roman"/>
          <w:sz w:val="24"/>
          <w:szCs w:val="24"/>
        </w:rPr>
        <w:t>the</w:t>
      </w:r>
      <w:r w:rsidR="0089377E" w:rsidRPr="00A95C71">
        <w:rPr>
          <w:rFonts w:ascii="Times New Roman" w:hAnsi="Times New Roman"/>
          <w:sz w:val="24"/>
          <w:szCs w:val="24"/>
        </w:rPr>
        <w:t xml:space="preserve"> </w:t>
      </w:r>
      <w:r w:rsidR="0082421C" w:rsidRPr="00A95C71">
        <w:rPr>
          <w:rFonts w:ascii="Times New Roman" w:hAnsi="Times New Roman"/>
          <w:sz w:val="24"/>
          <w:szCs w:val="24"/>
        </w:rPr>
        <w:t xml:space="preserve">transport of eDNA </w:t>
      </w:r>
      <w:r w:rsidR="0089377E" w:rsidRPr="00A95C71">
        <w:rPr>
          <w:rFonts w:ascii="Times New Roman" w:hAnsi="Times New Roman"/>
          <w:sz w:val="24"/>
          <w:szCs w:val="24"/>
        </w:rPr>
        <w:t xml:space="preserve">on ocean currents </w:t>
      </w:r>
      <w:r w:rsidR="0082421C"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{"citationItems":[{"id":"ITEM-1","itemData":{"DOI":"10.3389/fmars.2019.00477","ISSN":"2296-7745","author":[{"dropping-particle":"","family":"Andruszkiewicz","given":"Elizabeth A","non-dropping-particle":"","parse-names":false,"suffix":""},{"dropping-particle":"","family":"Koseff","given":"Jeffrey R","non-dropping-particle":"","parse-names":false,"suffix":""},{"dropping-particle":"","family":"Fringer","given":"Oliver B","non-dropping-particle":"","parse-names":false,"suffix":""},{"dropping-particle":"","family":"Ouellette","given":"Nicholas T","non-dropping-particle":"","parse-names":false,"suffix":""},{"dropping-particle":"","family":"Lowe","given":"Anna B","non-dropping-particle":"","parse-names":false,"suffix":""},{"dropping-particle":"","family":"Edwards","given":"Christopher A","non-dropping-particle":"","parse-names":false,"suffix":""},{"dropping-particle":"","family":"Boehm","given":"Alexandria B","non-dropping-particle":"","parse-names":false,"suffix":""}],"container-title":"Frontiers in Marine Science","id":"ITEM-1","issued":{"date-parts":[["2019"]]},"page":"477","publisher":"Frontiers","title":"Modeling environmental DNA transport in the coastal ocean using Lagrangian particle tracking","type":"article-journal","volume":"6"},"uris":["http://www.mendeley.com/documents/?uuid=c61ac842-9da8-428a-91da-7ef66865c741"]}],"mendeley":{"formattedCitation":"[16]","plainTextFormattedCitation":"[16]","previouslyFormattedCitation":"[16]"},"properties":{"noteIndex":0},"schema":"https://github.com/citation-style-language/schema/raw/master/csl-citation.json"}</w:instrText>
      </w:r>
      <w:r w:rsidR="0082421C" w:rsidRPr="00A95C71">
        <w:rPr>
          <w:rFonts w:ascii="Times New Roman" w:hAnsi="Times New Roman"/>
          <w:sz w:val="24"/>
          <w:szCs w:val="24"/>
        </w:rPr>
        <w:fldChar w:fldCharType="separate"/>
      </w:r>
      <w:r w:rsidR="000F1EA9" w:rsidRPr="000F1EA9">
        <w:rPr>
          <w:rFonts w:ascii="Times New Roman" w:hAnsi="Times New Roman"/>
          <w:noProof/>
          <w:sz w:val="24"/>
          <w:szCs w:val="24"/>
        </w:rPr>
        <w:t>[16]</w:t>
      </w:r>
      <w:r w:rsidR="0082421C" w:rsidRPr="00A95C71">
        <w:rPr>
          <w:rFonts w:ascii="Times New Roman" w:hAnsi="Times New Roman"/>
          <w:sz w:val="24"/>
          <w:szCs w:val="24"/>
        </w:rPr>
        <w:fldChar w:fldCharType="end"/>
      </w:r>
      <w:r w:rsidR="0082421C" w:rsidRPr="00A95C71">
        <w:rPr>
          <w:rFonts w:ascii="Times New Roman" w:hAnsi="Times New Roman"/>
          <w:sz w:val="24"/>
          <w:szCs w:val="24"/>
        </w:rPr>
        <w:t>.</w:t>
      </w:r>
      <w:r w:rsidR="0089377E" w:rsidRPr="00A95C71">
        <w:rPr>
          <w:rFonts w:ascii="Times New Roman" w:hAnsi="Times New Roman"/>
          <w:sz w:val="24"/>
          <w:szCs w:val="24"/>
        </w:rPr>
        <w:t xml:space="preserve"> </w:t>
      </w:r>
      <w:r w:rsidR="00587D91" w:rsidRPr="00A95C71">
        <w:rPr>
          <w:rFonts w:ascii="Times New Roman" w:hAnsi="Times New Roman"/>
          <w:sz w:val="24"/>
          <w:szCs w:val="24"/>
        </w:rPr>
        <w:t>Furthermore</w:t>
      </w:r>
      <w:r w:rsidR="00AF2682" w:rsidRPr="00A95C71">
        <w:rPr>
          <w:rFonts w:ascii="Times New Roman" w:hAnsi="Times New Roman"/>
          <w:sz w:val="24"/>
          <w:szCs w:val="24"/>
        </w:rPr>
        <w:t>,</w:t>
      </w:r>
      <w:r w:rsidR="0089377E" w:rsidRPr="00A95C71">
        <w:rPr>
          <w:rFonts w:ascii="Times New Roman" w:hAnsi="Times New Roman"/>
          <w:sz w:val="24"/>
          <w:szCs w:val="24"/>
        </w:rPr>
        <w:t xml:space="preserve"> primer design, bioinformatic, and reference database limitations </w:t>
      </w:r>
      <w:r w:rsidR="00AF2682" w:rsidRPr="00A95C71">
        <w:rPr>
          <w:rFonts w:ascii="Times New Roman" w:hAnsi="Times New Roman"/>
          <w:sz w:val="24"/>
          <w:szCs w:val="24"/>
        </w:rPr>
        <w:t xml:space="preserve">can also </w:t>
      </w:r>
      <w:r w:rsidR="0089377E" w:rsidRPr="00A95C71">
        <w:rPr>
          <w:rFonts w:ascii="Times New Roman" w:hAnsi="Times New Roman"/>
          <w:sz w:val="24"/>
          <w:szCs w:val="24"/>
        </w:rPr>
        <w:t xml:space="preserve">affect the accuracy of taxonomic assignment </w:t>
      </w:r>
      <w:r w:rsidR="000B1848" w:rsidRPr="00A95C71">
        <w:rPr>
          <w:rFonts w:ascii="Times New Roman" w:hAnsi="Times New Roman"/>
          <w:sz w:val="24"/>
          <w:szCs w:val="24"/>
        </w:rPr>
        <w:t xml:space="preserve">from </w:t>
      </w:r>
      <w:r w:rsidR="00AF2682" w:rsidRPr="00A95C71">
        <w:rPr>
          <w:rFonts w:ascii="Times New Roman" w:hAnsi="Times New Roman"/>
          <w:sz w:val="24"/>
          <w:szCs w:val="24"/>
        </w:rPr>
        <w:t xml:space="preserve">eDNA </w:t>
      </w:r>
      <w:r w:rsidR="0089377E"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{"citationItems":[{"id":"ITEM-1","itemData":{"DOI":"doi:10.1111/2041-210X.12849","ISSN":"2041-210X","abstract":"Abstract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Evolution","id":"ITEM-1","issue":"1","issued":{"date-parts":[["2018"]]},"page":"134-147","title":"Scrutinizing key steps for reliable metabarcoding of environmental samples","type":"article-journal","volume":"9"},"uris":["http://www.mendeley.com/documents/?uuid=e48ebe71-5f15-461a-9e26-1e73fa081324"]}],"mendeley":{"formattedCitation":"[17]","plainTextFormattedCitation":"[17]","previouslyFormattedCitation":"[17]"},"properties":{"noteIndex":0},"schema":"https://github.com/citation-style-language/schema/raw/master/csl-citation.json"}</w:instrText>
      </w:r>
      <w:r w:rsidR="0089377E" w:rsidRPr="00A95C71">
        <w:rPr>
          <w:rFonts w:ascii="Times New Roman" w:hAnsi="Times New Roman"/>
          <w:sz w:val="24"/>
          <w:szCs w:val="24"/>
        </w:rPr>
        <w:fldChar w:fldCharType="separate"/>
      </w:r>
      <w:r w:rsidR="000F1EA9" w:rsidRPr="000F1EA9">
        <w:rPr>
          <w:rFonts w:ascii="Times New Roman" w:hAnsi="Times New Roman"/>
          <w:noProof/>
          <w:sz w:val="24"/>
          <w:szCs w:val="24"/>
        </w:rPr>
        <w:t>[17]</w:t>
      </w:r>
      <w:r w:rsidR="0089377E" w:rsidRPr="00A95C71">
        <w:rPr>
          <w:rFonts w:ascii="Times New Roman" w:hAnsi="Times New Roman"/>
          <w:sz w:val="24"/>
          <w:szCs w:val="24"/>
        </w:rPr>
        <w:fldChar w:fldCharType="end"/>
      </w:r>
      <w:r w:rsidR="0089377E" w:rsidRPr="00A95C71">
        <w:rPr>
          <w:rFonts w:ascii="Times New Roman" w:hAnsi="Times New Roman"/>
          <w:sz w:val="24"/>
          <w:szCs w:val="24"/>
        </w:rPr>
        <w:t>.</w:t>
      </w:r>
    </w:p>
    <w:p w14:paraId="59AA5643" w14:textId="25E615D7" w:rsidR="00B33D93" w:rsidRPr="00A95C71" w:rsidRDefault="00DA7A7A"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Unlike well-established visual surveys</w:t>
      </w:r>
      <w:r w:rsidR="00B04272" w:rsidRPr="00A95C71">
        <w:rPr>
          <w:rFonts w:ascii="Times New Roman" w:hAnsi="Times New Roman"/>
          <w:sz w:val="24"/>
          <w:szCs w:val="24"/>
        </w:rPr>
        <w:t xml:space="preserve">, the </w:t>
      </w:r>
      <w:r w:rsidRPr="00A95C71">
        <w:rPr>
          <w:rFonts w:ascii="Times New Roman" w:hAnsi="Times New Roman"/>
          <w:sz w:val="24"/>
          <w:szCs w:val="24"/>
        </w:rPr>
        <w:t xml:space="preserve">impact of </w:t>
      </w:r>
      <w:r w:rsidR="00B04272" w:rsidRPr="00A95C71">
        <w:rPr>
          <w:rFonts w:ascii="Times New Roman" w:hAnsi="Times New Roman"/>
          <w:sz w:val="24"/>
          <w:szCs w:val="24"/>
        </w:rPr>
        <w:t>biases in eDNA metabarcoding are not well characterized</w:t>
      </w:r>
      <w:r w:rsidR="00A825DA" w:rsidRPr="00A95C71">
        <w:rPr>
          <w:rFonts w:ascii="Times New Roman" w:hAnsi="Times New Roman"/>
          <w:sz w:val="24"/>
          <w:szCs w:val="24"/>
        </w:rPr>
        <w:t>, and may be less problematic than believed</w:t>
      </w:r>
      <w:r w:rsidR="00B04272" w:rsidRPr="00A95C71">
        <w:rPr>
          <w:rFonts w:ascii="Times New Roman" w:hAnsi="Times New Roman"/>
          <w:sz w:val="24"/>
          <w:szCs w:val="24"/>
        </w:rPr>
        <w:t>.</w:t>
      </w:r>
      <w:r w:rsidR="00A825DA" w:rsidRPr="00A95C71">
        <w:rPr>
          <w:rFonts w:ascii="Times New Roman" w:hAnsi="Times New Roman"/>
          <w:sz w:val="24"/>
          <w:szCs w:val="24"/>
        </w:rPr>
        <w:t xml:space="preserve"> For example</w:t>
      </w:r>
      <w:r w:rsidR="00B04272" w:rsidRPr="00A95C71">
        <w:rPr>
          <w:rFonts w:ascii="Times New Roman" w:hAnsi="Times New Roman"/>
          <w:sz w:val="24"/>
          <w:szCs w:val="24"/>
        </w:rPr>
        <w:t xml:space="preserve"> </w:t>
      </w:r>
      <w:r w:rsidR="00A825DA" w:rsidRPr="00A95C71">
        <w:rPr>
          <w:rFonts w:ascii="Times New Roman" w:hAnsi="Times New Roman"/>
          <w:sz w:val="24"/>
          <w:szCs w:val="24"/>
        </w:rPr>
        <w:t xml:space="preserve">recent </w:t>
      </w:r>
      <w:r w:rsidR="00F7361A" w:rsidRPr="00A95C71">
        <w:rPr>
          <w:rFonts w:ascii="Times New Roman" w:hAnsi="Times New Roman"/>
          <w:sz w:val="24"/>
          <w:szCs w:val="24"/>
        </w:rPr>
        <w:t xml:space="preserve">studies </w:t>
      </w:r>
      <w:r w:rsidR="00A825DA" w:rsidRPr="00A95C71">
        <w:rPr>
          <w:rFonts w:ascii="Times New Roman" w:hAnsi="Times New Roman"/>
          <w:sz w:val="24"/>
          <w:szCs w:val="24"/>
        </w:rPr>
        <w:t>show</w:t>
      </w:r>
      <w:r w:rsidR="000F4DC0" w:rsidRPr="00A95C71">
        <w:rPr>
          <w:rFonts w:ascii="Times New Roman" w:hAnsi="Times New Roman"/>
          <w:sz w:val="24"/>
          <w:szCs w:val="24"/>
        </w:rPr>
        <w:t xml:space="preserve"> that </w:t>
      </w:r>
      <w:r w:rsidR="000B1848" w:rsidRPr="00A95C71">
        <w:rPr>
          <w:rFonts w:ascii="Times New Roman" w:hAnsi="Times New Roman"/>
          <w:sz w:val="24"/>
          <w:szCs w:val="24"/>
        </w:rPr>
        <w:t>impacts of PCR bias can be mitigated by</w:t>
      </w:r>
      <w:r w:rsidR="0049607F" w:rsidRPr="00A95C71">
        <w:rPr>
          <w:rFonts w:ascii="Times New Roman" w:hAnsi="Times New Roman"/>
          <w:sz w:val="24"/>
          <w:szCs w:val="24"/>
        </w:rPr>
        <w:t xml:space="preserve"> technical replicates and site occupancy modelling </w:t>
      </w:r>
      <w:r w:rsidR="00A36D0B"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{"citationItems":[{"id":"ITEM-1","itemData":{"DOI":"10.1002/ece3.3764","ISSN":"20457758","abstract":"© 2018. 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systems.","author":[{"dropping-particle":"","family":"Chambert","given":"Thierry","non-dropping-particle":"","parse-names":false,"suffix":""},{"dropping-particle":"","family":"Pilliod","given":"David S.","non-dropping-particle":"","parse-names":false,"suffix":""},{"dropping-particle":"","family":"Goldberg","given":"Caren S.","non-dropping-particle":"","parse-names":false,"suffix":""},{"dropping-particle":"","family":"Doi","given":"Hideyuki","non-dropping-particle":"","parse-names":false,"suffix":""},{"dropping-particle":"","family":"Takahara","given":"Teruhiko","non-dropping-particle":"","parse-names":false,"suffix":""}],"container-title":"Ecology and Evolution","id":"ITEM-1","issue":"6","issued":{"date-parts":[["2018","3","1"]]},"page":"3468-3477","publisher":"John Wiley and Sons Ltd","title":"An analytical framework for estimating aquatic species density from environmental DNA","type":"article-journal","volume":"8"},"uris":["http://www.mendeley.com/documents/?uuid=4bb5dde8-92c1-35b8-8617-24b15ac180c7"]},{"id":"ITEM-2","itemData":{"DOI":"doi:10.1111/2041-210X.12849","ISSN":"2041-210X","abstract":"Abstract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Evolution","id":"ITEM-2","issue":"1","issued":{"date-parts":[["2018"]]},"page":"134-147","title":"Scrutinizing key steps for reliable metabarcoding of environmental samples","type":"article-journal","volume":"9"},"uris":["http://www.mendeley.com/documents/?uuid=e48ebe71-5f15-461a-9e26-1e73fa081324"]},{"id":"ITEM-3","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Reports","id":"ITEM-3","issue":"1","issued":{"date-parts":[["2019"]]},"page":"3581","publisher":"Nature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mendeley":{"formattedCitation":"[17–19]","plainTextFormattedCitation":"[17–19]","previouslyFormattedCitation":"[17–19]"},"properties":{"noteIndex":0},"schema":"https://github.com/citation-style-language/schema/raw/master/csl-citation.json"}</w:instrText>
      </w:r>
      <w:r w:rsidR="00A36D0B" w:rsidRPr="00A95C71">
        <w:rPr>
          <w:rFonts w:ascii="Times New Roman" w:hAnsi="Times New Roman"/>
          <w:sz w:val="24"/>
          <w:szCs w:val="24"/>
        </w:rPr>
        <w:fldChar w:fldCharType="separate"/>
      </w:r>
      <w:r w:rsidR="000F1EA9" w:rsidRPr="000F1EA9">
        <w:rPr>
          <w:rFonts w:ascii="Times New Roman" w:hAnsi="Times New Roman"/>
          <w:noProof/>
          <w:sz w:val="24"/>
          <w:szCs w:val="24"/>
        </w:rPr>
        <w:t>[17–19]</w:t>
      </w:r>
      <w:r w:rsidR="00A36D0B" w:rsidRPr="00A95C71">
        <w:rPr>
          <w:rFonts w:ascii="Times New Roman" w:hAnsi="Times New Roman"/>
          <w:sz w:val="24"/>
          <w:szCs w:val="24"/>
        </w:rPr>
        <w:fldChar w:fldCharType="end"/>
      </w:r>
      <w:r w:rsidR="0049607F" w:rsidRPr="00A95C71">
        <w:rPr>
          <w:rFonts w:ascii="Times New Roman" w:hAnsi="Times New Roman"/>
          <w:sz w:val="24"/>
          <w:szCs w:val="24"/>
        </w:rPr>
        <w:t xml:space="preserve">. Similarly, </w:t>
      </w:r>
      <w:r w:rsidR="000B1848" w:rsidRPr="00A95C71">
        <w:rPr>
          <w:rFonts w:ascii="Times New Roman" w:hAnsi="Times New Roman"/>
          <w:spacing w:val="-2"/>
          <w:sz w:val="24"/>
          <w:szCs w:val="24"/>
        </w:rPr>
        <w:t xml:space="preserve">because </w:t>
      </w:r>
      <w:r w:rsidR="000B1848" w:rsidRPr="00A95C71">
        <w:rPr>
          <w:rFonts w:ascii="Times New Roman" w:hAnsi="Times New Roman"/>
          <w:sz w:val="24"/>
          <w:szCs w:val="24"/>
        </w:rPr>
        <w:t xml:space="preserve">eDNA signals decay relatively rapidly (e.g. hours to days; </w:t>
      </w:r>
      <w:r w:rsidR="000B1848"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10.1007/s12562-019-01341-z","ISSN":"0919-9268","author":[{"dropping-particle":"","family":"Murakami","given":"Hiroaki","non-dropping-particle":"","parse-names":false,"suffix":""},{"dropping-particle":"","family":"Yoon","given":"Seokjin","non-dropping-particle":"","parse-names":false,"suffix":""},{"dropping-particle":"","family":"Kasai","given":"Akihide","non-dropping-particle":"","parse-names":false,"suffix":""},{"dropping-particle":"","family":"Minamoto","given":"Toshifumi","non-dropping-particle":"","parse-names":false,"suffix":""},{"dropping-particle":"","family":"Yamamoto","given":"Satoshi","non-dropping-particle":"","parse-names":false,"suffix":""},{"dropping-particle":"","family":"Sakata","given":"Masayuki K","non-dropping-particle":"","parse-names":false,"suffix":""},{"dropping-particle":"","family":"Horiuchi","given":"Tomoya","non-dropping-particle":"","parse-names":false,"suffix":""},{"dropping-particle":"","family":"Sawada","given":"Hideki","non-dropping-particle":"","parse-names":false,"suffix":""},{"dropping-particle":"","family":"Kondoh","given":"Michio","non-dropping-particle":"","parse-names":false,"suffix":""},{"dropping-particle":"","family":"Yamashita","given":"Yoh","non-dropping-particle":"","parse-names":false,"suffix":""}],"container-title":"Fisheries science","id":"ITEM-1","issue":"2","issued":{"date-parts":[["2019"]]},"page":"327-337","publisher":"Springer","title":"Dispersion and degradation of environmental DNA from caged fish in a marine environment","type":"article-journal","volume":"85"},"uris":["http://www.mendeley.com/documents/?uuid=d9890d12-9584-419d-816a-4611d2db95df"]},{"id":"ITEM-2","itemData":{"ISSN":"2399-3642","author":[{"dropping-particle":"","family":"Collins","given":"Rupert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Biology","id":"ITEM-2","issue":"1","issued":{"date-parts":[["2018"]]},"page":"1-11","publisher":"Nature Publishing Group","title":"Persistence of environmental DNA in marine systems","type":"article-journal","volume":"1"},"uris":["http://www.mendeley.com/documents/?uuid=3c35a507-dcf9-4595-821c-34645aeaf7a8"]}],"mendeley":{"formattedCitation":"[20,21]","plainTextFormattedCitation":"[20,21]","previouslyFormattedCitation":"[20,21]"},"properties":{"noteIndex":0},"schema":"https://github.com/citation-style-language/schema/raw/master/csl-citation.json"}</w:instrText>
      </w:r>
      <w:r w:rsidR="000B1848" w:rsidRPr="00A95C71">
        <w:rPr>
          <w:rFonts w:ascii="Times New Roman" w:hAnsi="Times New Roman"/>
          <w:sz w:val="24"/>
          <w:szCs w:val="24"/>
        </w:rPr>
        <w:fldChar w:fldCharType="separate"/>
      </w:r>
      <w:r w:rsidR="000F1EA9" w:rsidRPr="000F1EA9">
        <w:rPr>
          <w:rFonts w:ascii="Times New Roman" w:hAnsi="Times New Roman"/>
          <w:noProof/>
          <w:sz w:val="24"/>
          <w:szCs w:val="24"/>
        </w:rPr>
        <w:t>[20,21]</w:t>
      </w:r>
      <w:r w:rsidR="000B1848" w:rsidRPr="00A95C71">
        <w:rPr>
          <w:rFonts w:ascii="Times New Roman" w:hAnsi="Times New Roman"/>
          <w:sz w:val="24"/>
          <w:szCs w:val="24"/>
        </w:rPr>
        <w:fldChar w:fldCharType="end"/>
      </w:r>
      <w:r w:rsidR="000B1848" w:rsidRPr="00A95C71">
        <w:rPr>
          <w:rFonts w:ascii="Times New Roman" w:hAnsi="Times New Roman"/>
          <w:sz w:val="24"/>
          <w:szCs w:val="24"/>
        </w:rPr>
        <w:t xml:space="preserve">, </w:t>
      </w:r>
      <w:r w:rsidR="0049607F" w:rsidRPr="00A95C71">
        <w:rPr>
          <w:rFonts w:ascii="Times New Roman" w:hAnsi="Times New Roman"/>
          <w:sz w:val="24"/>
          <w:szCs w:val="24"/>
        </w:rPr>
        <w:t>eDNA signatures</w:t>
      </w:r>
      <w:r w:rsidR="000B1848" w:rsidRPr="00A95C71">
        <w:rPr>
          <w:rFonts w:ascii="Times New Roman" w:hAnsi="Times New Roman"/>
          <w:sz w:val="24"/>
          <w:szCs w:val="24"/>
        </w:rPr>
        <w:t xml:space="preserve"> are surprisingly stable</w:t>
      </w:r>
      <w:r w:rsidR="0049607F" w:rsidRPr="00A95C71">
        <w:rPr>
          <w:rFonts w:ascii="Times New Roman" w:hAnsi="Times New Roman"/>
          <w:sz w:val="24"/>
          <w:szCs w:val="24"/>
        </w:rPr>
        <w:t xml:space="preserve"> </w:t>
      </w:r>
      <w:r w:rsidR="0049607F"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{"citationItems":[{"id":"ITEM-1","itemData":{"DOI":"https://doi.org/10.7717/peerj.4521","ISSN":"2167-8359","author":[{"dropping-particle":"","family":"Kelly","given":"Ryan P","non-dropping-particle":"","parse-names":false,"suffix":""},{"dropping-particle":"","family":"Gallego","given":"Ramón","non-dropping-particle":"","parse-names":false,"suffix":""},{"dropping-particle":"","family":"Jacobs-Palmer","given":"Emily","non-dropping-particle":"","parse-names":false,"suffix":""}],"container-title":"PeerJ","id":"ITEM-1","issued":{"date-parts":[["2018"]]},"page":"e4521","publisher":"PeerJ Inc.","title":"The effect of tides on nearshore environmental DNA","type":"article-journal","volume":"6"},"uris":["http://www.mendeley.com/documents/?uuid=eebe8284-ca4f-4284-831b-167deca00235"]}],"mendeley":{"formattedCitation":"[22]","plainTextFormattedCitation":"[22]","previouslyFormattedCitation":"[22]"},"properties":{"noteIndex":0},"schema":"https://github.com/citation-style-language/schema/raw/master/csl-citation.json"}</w:instrText>
      </w:r>
      <w:r w:rsidR="0049607F"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[22]</w:t>
      </w:r>
      <w:r w:rsidR="0049607F" w:rsidRPr="00A95C71">
        <w:rPr>
          <w:rFonts w:ascii="Times New Roman" w:hAnsi="Times New Roman"/>
          <w:spacing w:val="-2"/>
          <w:sz w:val="24"/>
          <w:szCs w:val="24"/>
        </w:rPr>
        <w:fldChar w:fldCharType="end"/>
      </w:r>
      <w:r w:rsidR="000B1848" w:rsidRPr="00A95C71">
        <w:rPr>
          <w:rFonts w:ascii="Times New Roman" w:hAnsi="Times New Roman"/>
          <w:spacing w:val="-2"/>
          <w:sz w:val="24"/>
          <w:szCs w:val="24"/>
        </w:rPr>
        <w:t xml:space="preserve">. </w:t>
      </w:r>
      <w:r w:rsidR="00F7361A" w:rsidRPr="00A95C71">
        <w:rPr>
          <w:rFonts w:ascii="Times New Roman" w:hAnsi="Times New Roman"/>
          <w:spacing w:val="-2"/>
          <w:sz w:val="24"/>
          <w:szCs w:val="24"/>
        </w:rPr>
        <w:t xml:space="preserve">As such, </w:t>
      </w:r>
      <w:r w:rsidR="00626378" w:rsidRPr="00A95C71">
        <w:rPr>
          <w:rFonts w:ascii="Times New Roman" w:hAnsi="Times New Roman"/>
          <w:sz w:val="24"/>
          <w:szCs w:val="24"/>
        </w:rPr>
        <w:t xml:space="preserve">eDNA </w:t>
      </w:r>
      <w:r w:rsidR="00F7361A" w:rsidRPr="00A95C71">
        <w:rPr>
          <w:rFonts w:ascii="Times New Roman" w:hAnsi="Times New Roman"/>
          <w:sz w:val="24"/>
          <w:szCs w:val="24"/>
        </w:rPr>
        <w:t>holds</w:t>
      </w:r>
      <w:r w:rsidR="00B902B6" w:rsidRPr="00A95C71">
        <w:rPr>
          <w:rFonts w:ascii="Times New Roman" w:hAnsi="Times New Roman"/>
          <w:sz w:val="24"/>
          <w:szCs w:val="24"/>
        </w:rPr>
        <w:t xml:space="preserve"> </w:t>
      </w:r>
      <w:r w:rsidR="0049607F" w:rsidRPr="00A95C71">
        <w:rPr>
          <w:rFonts w:ascii="Times New Roman" w:hAnsi="Times New Roman"/>
          <w:sz w:val="24"/>
          <w:szCs w:val="24"/>
        </w:rPr>
        <w:t xml:space="preserve">tremendous </w:t>
      </w:r>
      <w:r w:rsidR="00626378" w:rsidRPr="00A95C71">
        <w:rPr>
          <w:rFonts w:ascii="Times New Roman" w:hAnsi="Times New Roman"/>
          <w:sz w:val="24"/>
          <w:szCs w:val="24"/>
        </w:rPr>
        <w:t>promise for monitoring marine ecosystems</w:t>
      </w:r>
      <w:r w:rsidR="00A825DA" w:rsidRPr="00A95C71">
        <w:rPr>
          <w:rFonts w:ascii="Times New Roman" w:hAnsi="Times New Roman"/>
          <w:sz w:val="24"/>
          <w:szCs w:val="24"/>
        </w:rPr>
        <w:t>.</w:t>
      </w:r>
      <w:r w:rsidR="00F7361A" w:rsidRPr="00A95C71">
        <w:rPr>
          <w:rFonts w:ascii="Times New Roman" w:hAnsi="Times New Roman"/>
          <w:sz w:val="24"/>
          <w:szCs w:val="24"/>
        </w:rPr>
        <w:t xml:space="preserve"> </w:t>
      </w:r>
      <w:r w:rsidR="00A825DA" w:rsidRPr="00A95C71">
        <w:rPr>
          <w:rFonts w:ascii="Times New Roman" w:hAnsi="Times New Roman"/>
          <w:sz w:val="24"/>
          <w:szCs w:val="24"/>
        </w:rPr>
        <w:t>R</w:t>
      </w:r>
      <w:r w:rsidR="0049607F" w:rsidRPr="00A95C71">
        <w:rPr>
          <w:rFonts w:ascii="Times New Roman" w:hAnsi="Times New Roman"/>
          <w:sz w:val="24"/>
          <w:szCs w:val="24"/>
        </w:rPr>
        <w:t>ealizing that promise</w:t>
      </w:r>
      <w:r w:rsidR="00A825DA" w:rsidRPr="00A95C71">
        <w:rPr>
          <w:rFonts w:ascii="Times New Roman" w:hAnsi="Times New Roman"/>
          <w:sz w:val="24"/>
          <w:szCs w:val="24"/>
        </w:rPr>
        <w:t xml:space="preserve">, </w:t>
      </w:r>
      <w:r w:rsidR="00A825DA" w:rsidRPr="00A95C71">
        <w:rPr>
          <w:rFonts w:ascii="Times New Roman" w:hAnsi="Times New Roman"/>
          <w:sz w:val="24"/>
          <w:szCs w:val="24"/>
        </w:rPr>
        <w:lastRenderedPageBreak/>
        <w:t>however,</w:t>
      </w:r>
      <w:r w:rsidR="0049607F" w:rsidRPr="00A95C71">
        <w:rPr>
          <w:rFonts w:ascii="Times New Roman" w:hAnsi="Times New Roman"/>
          <w:sz w:val="24"/>
          <w:szCs w:val="24"/>
        </w:rPr>
        <w:t xml:space="preserve"> requires </w:t>
      </w:r>
      <w:r w:rsidR="00AF2682" w:rsidRPr="00A95C71">
        <w:rPr>
          <w:rFonts w:ascii="Times New Roman" w:hAnsi="Times New Roman"/>
          <w:sz w:val="24"/>
          <w:szCs w:val="24"/>
        </w:rPr>
        <w:t xml:space="preserve">a better understanding of how </w:t>
      </w:r>
      <w:r w:rsidR="0049607F" w:rsidRPr="00A95C71">
        <w:rPr>
          <w:rFonts w:ascii="Times New Roman" w:hAnsi="Times New Roman"/>
          <w:sz w:val="24"/>
          <w:szCs w:val="24"/>
        </w:rPr>
        <w:t>visual surveys and eDNA metabarcoding approaches</w:t>
      </w:r>
      <w:r w:rsidR="00AF2682" w:rsidRPr="00A95C71">
        <w:rPr>
          <w:rFonts w:ascii="Times New Roman" w:hAnsi="Times New Roman"/>
          <w:sz w:val="24"/>
          <w:szCs w:val="24"/>
        </w:rPr>
        <w:t xml:space="preserve"> compare in direct field applications</w:t>
      </w:r>
      <w:r w:rsidR="0049607F" w:rsidRPr="00A95C71">
        <w:rPr>
          <w:rFonts w:ascii="Times New Roman" w:hAnsi="Times New Roman"/>
          <w:sz w:val="24"/>
          <w:szCs w:val="24"/>
        </w:rPr>
        <w:t>.</w:t>
      </w:r>
    </w:p>
    <w:p w14:paraId="0488CA7D" w14:textId="40029CF7" w:rsidR="005D11C5" w:rsidRPr="00A95C71" w:rsidRDefault="003C3178"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The </w:t>
      </w:r>
      <w:r w:rsidR="00AB1EEC" w:rsidRPr="00A95C71">
        <w:rPr>
          <w:rFonts w:ascii="Times New Roman" w:hAnsi="Times New Roman"/>
          <w:sz w:val="24"/>
          <w:szCs w:val="24"/>
        </w:rPr>
        <w:t>Channel Islands MPA Network</w:t>
      </w:r>
      <w:r w:rsidR="005D11C5" w:rsidRPr="00A95C71">
        <w:rPr>
          <w:rFonts w:ascii="Times New Roman" w:hAnsi="Times New Roman"/>
          <w:sz w:val="24"/>
          <w:szCs w:val="24"/>
        </w:rPr>
        <w:t xml:space="preserve"> </w:t>
      </w:r>
      <w:r w:rsidRPr="00A95C71">
        <w:rPr>
          <w:rFonts w:ascii="Times New Roman" w:hAnsi="Times New Roman"/>
          <w:sz w:val="24"/>
          <w:szCs w:val="24"/>
        </w:rPr>
        <w:t xml:space="preserve">spans &gt;1000 reefs across </w:t>
      </w:r>
      <w:r w:rsidR="00AA6D77" w:rsidRPr="00A95C71">
        <w:rPr>
          <w:rFonts w:ascii="Times New Roman" w:hAnsi="Times New Roman"/>
          <w:sz w:val="24"/>
          <w:szCs w:val="24"/>
        </w:rPr>
        <w:t xml:space="preserve">8 </w:t>
      </w:r>
      <w:r w:rsidRPr="00A95C71">
        <w:rPr>
          <w:rFonts w:ascii="Times New Roman" w:hAnsi="Times New Roman"/>
          <w:sz w:val="24"/>
          <w:szCs w:val="24"/>
        </w:rPr>
        <w:t xml:space="preserve">islands of the coast of Southern California. It </w:t>
      </w:r>
      <w:r w:rsidR="0049607F" w:rsidRPr="00A95C71">
        <w:rPr>
          <w:rFonts w:ascii="Times New Roman" w:hAnsi="Times New Roman"/>
          <w:sz w:val="24"/>
          <w:szCs w:val="24"/>
        </w:rPr>
        <w:t xml:space="preserve">is </w:t>
      </w:r>
      <w:r w:rsidR="00CA3753" w:rsidRPr="00A95C71">
        <w:rPr>
          <w:rFonts w:ascii="Times New Roman" w:hAnsi="Times New Roman"/>
          <w:sz w:val="24"/>
          <w:szCs w:val="24"/>
        </w:rPr>
        <w:t xml:space="preserve">monitored </w:t>
      </w:r>
      <w:r w:rsidR="002451CD" w:rsidRPr="00A95C71">
        <w:rPr>
          <w:rFonts w:ascii="Times New Roman" w:hAnsi="Times New Roman"/>
          <w:sz w:val="24"/>
          <w:szCs w:val="24"/>
        </w:rPr>
        <w:t>by</w:t>
      </w:r>
      <w:r w:rsidR="0049607F" w:rsidRPr="00A95C71">
        <w:rPr>
          <w:rFonts w:ascii="Times New Roman" w:hAnsi="Times New Roman"/>
          <w:sz w:val="24"/>
          <w:szCs w:val="24"/>
        </w:rPr>
        <w:t xml:space="preserve"> </w:t>
      </w:r>
      <w:r w:rsidR="00122CD1" w:rsidRPr="00A95C71">
        <w:rPr>
          <w:rFonts w:ascii="Times New Roman" w:hAnsi="Times New Roman"/>
          <w:sz w:val="24"/>
          <w:szCs w:val="24"/>
        </w:rPr>
        <w:t xml:space="preserve">several programs including </w:t>
      </w:r>
      <w:r w:rsidR="0049607F" w:rsidRPr="00A95C71">
        <w:rPr>
          <w:rFonts w:ascii="Times New Roman" w:hAnsi="Times New Roman"/>
          <w:sz w:val="24"/>
          <w:szCs w:val="24"/>
        </w:rPr>
        <w:t xml:space="preserve">the </w:t>
      </w:r>
      <w:r w:rsidR="00BC0DCE" w:rsidRPr="00A95C71">
        <w:rPr>
          <w:rFonts w:ascii="Times New Roman" w:hAnsi="Times New Roman"/>
          <w:sz w:val="24"/>
          <w:szCs w:val="24"/>
        </w:rPr>
        <w:t>Kelp Forest Monitoring Program</w:t>
      </w:r>
      <w:r w:rsidR="002451CD" w:rsidRPr="00A95C71">
        <w:rPr>
          <w:rFonts w:ascii="Times New Roman" w:hAnsi="Times New Roman"/>
          <w:sz w:val="24"/>
          <w:szCs w:val="24"/>
        </w:rPr>
        <w:t>, which</w:t>
      </w:r>
      <w:r w:rsidR="000473E5" w:rsidRPr="00A95C71">
        <w:rPr>
          <w:rFonts w:ascii="Times New Roman" w:hAnsi="Times New Roman"/>
          <w:sz w:val="24"/>
          <w:szCs w:val="24"/>
        </w:rPr>
        <w:t xml:space="preserve"> </w:t>
      </w:r>
      <w:r w:rsidR="00AF2682" w:rsidRPr="00A95C71">
        <w:rPr>
          <w:rFonts w:ascii="Times New Roman" w:hAnsi="Times New Roman"/>
          <w:sz w:val="24"/>
          <w:szCs w:val="24"/>
        </w:rPr>
        <w:t>conducts</w:t>
      </w:r>
      <w:r w:rsidR="000473E5" w:rsidRPr="00A95C71">
        <w:rPr>
          <w:rFonts w:ascii="Times New Roman" w:hAnsi="Times New Roman"/>
          <w:sz w:val="24"/>
          <w:szCs w:val="24"/>
        </w:rPr>
        <w:t xml:space="preserve"> visual </w:t>
      </w:r>
      <w:r w:rsidR="002451CD" w:rsidRPr="00A95C71">
        <w:rPr>
          <w:rFonts w:ascii="Times New Roman" w:hAnsi="Times New Roman"/>
          <w:sz w:val="24"/>
          <w:szCs w:val="24"/>
        </w:rPr>
        <w:t xml:space="preserve">monitoring surveys </w:t>
      </w:r>
      <w:r w:rsidR="00D82DD2" w:rsidRPr="00A95C71">
        <w:rPr>
          <w:rFonts w:ascii="Times New Roman" w:hAnsi="Times New Roman"/>
          <w:sz w:val="24"/>
          <w:szCs w:val="24"/>
        </w:rPr>
        <w:t>of</w:t>
      </w:r>
      <w:r w:rsidR="005D11C5" w:rsidRPr="00A95C71">
        <w:rPr>
          <w:rFonts w:ascii="Times New Roman" w:hAnsi="Times New Roman"/>
          <w:sz w:val="24"/>
          <w:szCs w:val="24"/>
        </w:rPr>
        <w:t xml:space="preserve"> </w:t>
      </w:r>
      <w:r w:rsidR="00122CD1" w:rsidRPr="00A95C71">
        <w:rPr>
          <w:rFonts w:ascii="Times New Roman" w:hAnsi="Times New Roman"/>
          <w:sz w:val="24"/>
          <w:szCs w:val="24"/>
        </w:rPr>
        <w:t>41 invertebrates and over 100 fishes</w:t>
      </w:r>
      <w:r w:rsidR="005603E0" w:rsidRPr="00A95C71">
        <w:rPr>
          <w:rFonts w:ascii="Times New Roman" w:hAnsi="Times New Roman"/>
          <w:sz w:val="24"/>
          <w:szCs w:val="24"/>
        </w:rPr>
        <w:t xml:space="preserve"> </w:t>
      </w:r>
      <w:r w:rsidR="005603E0"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{"citationItems":[{"id":"ITEM-1","itemData":{"DOI":"https://doi.org/10.1890/13-0562R.1","ISSN":"1939-9170","author":[{"dropping-particle":"","family":"Kushner","given":"David J","non-dropping-particle":"","parse-names":false,"suffix":""},{"dropping-particle":"","family":"Rassweiler","given":"Andrew","non-dropping-particle":"","parse-names":false,"suffix":""},{"dropping-particle":"","family":"McLaughlin","given":"John P","non-dropping-particle":"","parse-names":false,"suffix":""},{"dropping-particle":"","family":"Lafferty","given":"Kevin D","non-dropping-particle":"","parse-names":false,"suffix":""}],"container-title":"Ecology","id":"ITEM-1","issue":"11","issued":{"date-parts":[["2013"]]},"page":"2655","publisher":"Wiley-Blackwell","title":"A multi-decade time series of kelp forest community structure at the California Channel Islands","type":"article-journal","volume":"94"},"uris":["http://www.mendeley.com/documents/?uuid=27a49882-32e9-45eb-9c80-00683aa4118b"]}],"mendeley":{"formattedCitation":"[23]","plainTextFormattedCitation":"[23]","previouslyFormattedCitation":"[23]"},"properties":{"noteIndex":0},"schema":"https://github.com/citation-style-language/schema/raw/master/csl-citation.json"}</w:instrText>
      </w:r>
      <w:r w:rsidR="005603E0" w:rsidRPr="00A95C71">
        <w:rPr>
          <w:rFonts w:ascii="Times New Roman" w:hAnsi="Times New Roman"/>
          <w:sz w:val="24"/>
          <w:szCs w:val="24"/>
        </w:rPr>
        <w:fldChar w:fldCharType="separate"/>
      </w:r>
      <w:r w:rsidR="000F1EA9" w:rsidRPr="000F1EA9">
        <w:rPr>
          <w:rFonts w:ascii="Times New Roman" w:hAnsi="Times New Roman"/>
          <w:noProof/>
          <w:sz w:val="24"/>
          <w:szCs w:val="24"/>
        </w:rPr>
        <w:t>[23]</w:t>
      </w:r>
      <w:r w:rsidR="005603E0" w:rsidRPr="00A95C71">
        <w:rPr>
          <w:rFonts w:ascii="Times New Roman" w:hAnsi="Times New Roman"/>
          <w:sz w:val="24"/>
          <w:szCs w:val="24"/>
        </w:rPr>
        <w:fldChar w:fldCharType="end"/>
      </w:r>
      <w:r w:rsidR="005D11C5" w:rsidRPr="00A95C71">
        <w:rPr>
          <w:rFonts w:ascii="Times New Roman" w:hAnsi="Times New Roman"/>
          <w:sz w:val="24"/>
          <w:szCs w:val="24"/>
        </w:rPr>
        <w:t xml:space="preserve">. </w:t>
      </w:r>
      <w:r w:rsidR="00840C5A" w:rsidRPr="00A95C71">
        <w:rPr>
          <w:rFonts w:ascii="Times New Roman" w:hAnsi="Times New Roman"/>
          <w:sz w:val="24"/>
          <w:szCs w:val="24"/>
        </w:rPr>
        <w:t>In total</w:t>
      </w:r>
      <w:r w:rsidR="000473E5" w:rsidRPr="00A95C71">
        <w:rPr>
          <w:rFonts w:ascii="Times New Roman" w:hAnsi="Times New Roman"/>
          <w:sz w:val="24"/>
          <w:szCs w:val="24"/>
        </w:rPr>
        <w:t xml:space="preserve"> only</w:t>
      </w:r>
      <w:r w:rsidR="00B27817" w:rsidRPr="00A95C71">
        <w:rPr>
          <w:rFonts w:ascii="Times New Roman" w:hAnsi="Times New Roman"/>
          <w:sz w:val="24"/>
          <w:szCs w:val="24"/>
        </w:rPr>
        <w:t xml:space="preserve"> </w:t>
      </w:r>
      <w:r w:rsidR="00122CD1" w:rsidRPr="00A95C71">
        <w:rPr>
          <w:rFonts w:ascii="Times New Roman" w:hAnsi="Times New Roman"/>
          <w:sz w:val="24"/>
          <w:szCs w:val="24"/>
        </w:rPr>
        <w:t xml:space="preserve">94 </w:t>
      </w:r>
      <w:r w:rsidR="00B27817" w:rsidRPr="00A95C71">
        <w:rPr>
          <w:rFonts w:ascii="Times New Roman" w:hAnsi="Times New Roman"/>
          <w:sz w:val="24"/>
          <w:szCs w:val="24"/>
        </w:rPr>
        <w:t xml:space="preserve">of the </w:t>
      </w:r>
      <w:r w:rsidR="000473E5" w:rsidRPr="00A95C71">
        <w:rPr>
          <w:rFonts w:ascii="Times New Roman" w:hAnsi="Times New Roman"/>
          <w:sz w:val="24"/>
          <w:szCs w:val="24"/>
        </w:rPr>
        <w:t>&gt;1000</w:t>
      </w:r>
      <w:r w:rsidR="00B27817" w:rsidRPr="00A95C71">
        <w:rPr>
          <w:rFonts w:ascii="Times New Roman" w:hAnsi="Times New Roman"/>
          <w:sz w:val="24"/>
          <w:szCs w:val="24"/>
        </w:rPr>
        <w:t xml:space="preserve"> Channel Island reefs</w:t>
      </w:r>
      <w:r w:rsidR="00723011" w:rsidRPr="00A95C71">
        <w:rPr>
          <w:rFonts w:ascii="Times New Roman" w:hAnsi="Times New Roman"/>
          <w:sz w:val="24"/>
          <w:szCs w:val="24"/>
        </w:rPr>
        <w:t xml:space="preserve"> are surveyed, </w:t>
      </w:r>
      <w:r w:rsidR="000473E5" w:rsidRPr="00A95C71">
        <w:rPr>
          <w:rFonts w:ascii="Times New Roman" w:hAnsi="Times New Roman"/>
          <w:sz w:val="24"/>
          <w:szCs w:val="24"/>
        </w:rPr>
        <w:t xml:space="preserve">and </w:t>
      </w:r>
      <w:r w:rsidR="00AF2682" w:rsidRPr="00A95C71">
        <w:rPr>
          <w:rFonts w:ascii="Times New Roman" w:hAnsi="Times New Roman"/>
          <w:sz w:val="24"/>
          <w:szCs w:val="24"/>
        </w:rPr>
        <w:t>just</w:t>
      </w:r>
      <w:r w:rsidR="00B27817" w:rsidRPr="00A95C71">
        <w:rPr>
          <w:rFonts w:ascii="Times New Roman" w:hAnsi="Times New Roman"/>
          <w:sz w:val="24"/>
          <w:szCs w:val="24"/>
        </w:rPr>
        <w:t xml:space="preserve"> </w:t>
      </w:r>
      <w:r w:rsidR="000F411F" w:rsidRPr="00A95C71">
        <w:rPr>
          <w:rFonts w:ascii="Times New Roman" w:hAnsi="Times New Roman"/>
          <w:sz w:val="24"/>
          <w:szCs w:val="24"/>
        </w:rPr>
        <w:t>once per year</w:t>
      </w:r>
      <w:r w:rsidR="00A36D0B" w:rsidRPr="00A95C71">
        <w:rPr>
          <w:rFonts w:ascii="Times New Roman" w:hAnsi="Times New Roman"/>
          <w:sz w:val="24"/>
          <w:szCs w:val="24"/>
        </w:rPr>
        <w:t xml:space="preserve"> </w:t>
      </w:r>
      <w:r w:rsidR="00A36D0B"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{"citationItems":[{"id":"ITEM-1","itemData":{"abstract":"The Baseline Characterization of Kelp and Shallow Rock Ecosystems project is a collaboration between researchers at Vantuna Research Group at Occidental College and the Partnership for Interdisciplinary Studies of Coastal Oceans (PISCO) at the University of California Santa Barbara. In this project, researchers characterized kelp and shallow rock ecosystems inside and outside MPAs in the South Coast region. The baseline surveys, together with historical and future data, are enabling scientists to measure changes in species and communities over both short and long time scales. From 2011-2013, SCUBA divers surveyed kelp forests and associated reference sites to estimate fish, kelp and benthic invertebrate densities, fish size distributions, and percent cover of invertebrates and algae to produce a quantitative baseline characterization of the structure of kelp and shallow rock ecosystems in the South Coast. Kelp and shallow rock ecosystems inside the MPAs were compared with associated reference areas outside MPAs. Surveys were conducted using methods developed by PISCO and the Cooperative Research and Assessment of Nearshore Ecosystems (CRANE) program, which allowed integration of historical, long-term datasets into this analysis. As part of this project, researchers also worked to develop easily interpretable ecosystem indicators for assessing the state of kelp forests and made recommendations for future monitoring.","author":[{"dropping-particle":"","family":"Pondella II","given":"Daniel J","non-dropping-particle":"","parse-names":false,"suffix":""},{"dropping-particle":"","family":"Caselle","given":"Jennifer E","non-dropping-particle":"","parse-names":false,"suffix":""},{"dropping-particle":"","family":"Claisse","given":"Jeremy T","non-dropping-particle":"","parse-names":false,"suffix":""},{"dropping-particle":"","family":"Williams","given":"Jonathan P","non-dropping-particle":"","parse-names":false,"suffix":""},{"dropping-particle":"","family":"Davis","given":"Kathryn","non-dropping-particle":"","parse-names":false,"suffix":""},{"dropping-particle":"","family":"Williams","given":"Chelsea M","non-dropping-particle":"","parse-names":false,"suffix":""},{"dropping-particle":"","family":"Zahn","given":"Laurel A","non-dropping-particle":"","parse-names":false,"suffix":""}],"id":"ITEM-1","issued":{"date-parts":[["2015"]]},"publisher-place":"La Jolla, CA","title":"Baseline Characterization of the Shallow Rocky Reef and Kelp Forest Ecosystems of the South Coast Study Region","type":"article-journal"},"uris":["http://www.mendeley.com/documents/?uuid=1f966344-a8c1-4ea8-8384-b1966f0d11d3"]}],"mendeley":{"formattedCitation":"[6]","plainTextFormattedCitation":"[6]","previouslyFormattedCitation":"[6]"},"properties":{"noteIndex":0},"schema":"https://github.com/citation-style-language/schema/raw/master/csl-citation.json"}</w:instrText>
      </w:r>
      <w:r w:rsidR="00A36D0B" w:rsidRPr="00A95C71">
        <w:rPr>
          <w:rFonts w:ascii="Times New Roman" w:hAnsi="Times New Roman"/>
          <w:sz w:val="24"/>
          <w:szCs w:val="24"/>
        </w:rPr>
        <w:fldChar w:fldCharType="separate"/>
      </w:r>
      <w:r w:rsidR="000F1EA9" w:rsidRPr="000F1EA9">
        <w:rPr>
          <w:rFonts w:ascii="Times New Roman" w:hAnsi="Times New Roman"/>
          <w:noProof/>
          <w:sz w:val="24"/>
          <w:szCs w:val="24"/>
        </w:rPr>
        <w:t>[6]</w:t>
      </w:r>
      <w:r w:rsidR="00A36D0B" w:rsidRPr="00A95C71">
        <w:rPr>
          <w:rFonts w:ascii="Times New Roman" w:hAnsi="Times New Roman"/>
          <w:sz w:val="24"/>
          <w:szCs w:val="24"/>
        </w:rPr>
        <w:fldChar w:fldCharType="end"/>
      </w:r>
      <w:r w:rsidR="00723011" w:rsidRPr="00A95C71">
        <w:rPr>
          <w:rFonts w:ascii="Times New Roman" w:hAnsi="Times New Roman"/>
          <w:sz w:val="24"/>
          <w:szCs w:val="24"/>
        </w:rPr>
        <w:t xml:space="preserve">, </w:t>
      </w:r>
      <w:r w:rsidR="000F411F" w:rsidRPr="00A95C71">
        <w:rPr>
          <w:rFonts w:ascii="Times New Roman" w:hAnsi="Times New Roman"/>
          <w:sz w:val="24"/>
          <w:szCs w:val="24"/>
        </w:rPr>
        <w:t>miss</w:t>
      </w:r>
      <w:r w:rsidR="00723011" w:rsidRPr="00A95C71">
        <w:rPr>
          <w:rFonts w:ascii="Times New Roman" w:hAnsi="Times New Roman"/>
          <w:sz w:val="24"/>
          <w:szCs w:val="24"/>
        </w:rPr>
        <w:t>ing</w:t>
      </w:r>
      <w:r w:rsidR="000F411F" w:rsidRPr="00A95C71">
        <w:rPr>
          <w:rFonts w:ascii="Times New Roman" w:hAnsi="Times New Roman"/>
          <w:sz w:val="24"/>
          <w:szCs w:val="24"/>
        </w:rPr>
        <w:t xml:space="preserve"> </w:t>
      </w:r>
      <w:r w:rsidR="000473E5" w:rsidRPr="00A95C71">
        <w:rPr>
          <w:rFonts w:ascii="Times New Roman" w:hAnsi="Times New Roman"/>
          <w:sz w:val="24"/>
          <w:szCs w:val="24"/>
        </w:rPr>
        <w:t xml:space="preserve">the </w:t>
      </w:r>
      <w:r w:rsidR="000F411F" w:rsidRPr="00A95C71">
        <w:rPr>
          <w:rFonts w:ascii="Times New Roman" w:hAnsi="Times New Roman"/>
          <w:sz w:val="24"/>
          <w:szCs w:val="24"/>
        </w:rPr>
        <w:t>seasonal dynamics</w:t>
      </w:r>
      <w:r w:rsidR="00B27817" w:rsidRPr="00A95C71">
        <w:rPr>
          <w:rFonts w:ascii="Times New Roman" w:hAnsi="Times New Roman"/>
          <w:sz w:val="24"/>
          <w:szCs w:val="24"/>
        </w:rPr>
        <w:t xml:space="preserve"> in the variable Southern California Bight</w:t>
      </w:r>
      <w:r w:rsidR="000473E5" w:rsidRPr="00A95C71">
        <w:rPr>
          <w:rFonts w:ascii="Times New Roman" w:hAnsi="Times New Roman"/>
          <w:sz w:val="24"/>
          <w:szCs w:val="24"/>
        </w:rPr>
        <w:t xml:space="preserve">, </w:t>
      </w:r>
      <w:r w:rsidR="00B27817" w:rsidRPr="00A95C71">
        <w:rPr>
          <w:rFonts w:ascii="Times New Roman" w:hAnsi="Times New Roman"/>
          <w:sz w:val="24"/>
          <w:szCs w:val="24"/>
        </w:rPr>
        <w:t xml:space="preserve">limiting the scope and scale of assessment </w:t>
      </w:r>
      <w:r w:rsidR="000F411F"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{"citationItems":[{"id":"ITEM-1","itemData":{"DOI":"https://doi.org/10.1111/1365-2664.13463","ISSN":"0021-8901","author":[{"dropping-particle":"","family":"Nickols","given":"Kerry J","non-dropping-particle":"","parse-names":false,"suffix":""},{"dropping-particle":"","family":"White","given":"J Wilson","non-dropping-particle":"","parse-names":false,"suffix":""},{"dropping-particle":"","family":"Malone","given":"Dan","non-dropping-particle":"","parse-names":false,"suffix":""},{"dropping-particle":"","family":"Carr","given":"Mark H","non-dropping-particle":"","parse-names":false,"suffix":""},{"dropping-particle":"","family":"Starr","given":"Richard M","non-dropping-particle":"","parse-names":false,"suffix":""},{"dropping-particle":"","family":"Baskett","given":"Marissa L","non-dropping-particle":"","parse-names":false,"suffix":""},{"dropping-particle":"","family":"Hastings","given":"Alan","non-dropping-particle":"","parse-names":false,"suffix":""},{"dropping-particle":"","family":"Botsford","given":"Louis W","non-dropping-particle":"","parse-names":false,"suffix":""}],"container-title":"Journal of Applied Ecology","id":"ITEM-1","issue":"10","issued":{"date-parts":[["2019"]]},"page":"2376-2385","publisher":"Wiley Online Library","title":"Setting ecological expectations for adaptive management of marine protected areas","type":"article-journal","volume":"56"},"uris":["http://www.mendeley.com/documents/?uuid=a4f4f9ae-6e20-42de-89ec-81e707c2d791"]}],"mendeley":{"formattedCitation":"[2]","plainTextFormattedCitation":"[2]","previouslyFormattedCitation":"[2]"},"properties":{"noteIndex":0},"schema":"https://github.com/citation-style-language/schema/raw/master/csl-citation.json"}</w:instrText>
      </w:r>
      <w:r w:rsidR="000F411F" w:rsidRPr="00A95C71">
        <w:rPr>
          <w:rFonts w:ascii="Times New Roman" w:hAnsi="Times New Roman"/>
          <w:sz w:val="24"/>
          <w:szCs w:val="24"/>
        </w:rPr>
        <w:fldChar w:fldCharType="separate"/>
      </w:r>
      <w:r w:rsidR="000F1EA9" w:rsidRPr="000F1EA9">
        <w:rPr>
          <w:rFonts w:ascii="Times New Roman" w:hAnsi="Times New Roman"/>
          <w:noProof/>
          <w:sz w:val="24"/>
          <w:szCs w:val="24"/>
        </w:rPr>
        <w:t>[2]</w:t>
      </w:r>
      <w:r w:rsidR="000F411F" w:rsidRPr="00A95C71">
        <w:rPr>
          <w:rFonts w:ascii="Times New Roman" w:hAnsi="Times New Roman"/>
          <w:sz w:val="24"/>
          <w:szCs w:val="24"/>
        </w:rPr>
        <w:fldChar w:fldCharType="end"/>
      </w:r>
      <w:r w:rsidR="000F411F" w:rsidRPr="00A95C71">
        <w:rPr>
          <w:rFonts w:ascii="Times New Roman" w:hAnsi="Times New Roman"/>
          <w:sz w:val="24"/>
          <w:szCs w:val="24"/>
        </w:rPr>
        <w:t xml:space="preserve">. </w:t>
      </w:r>
      <w:r w:rsidR="00723011" w:rsidRPr="00A95C71">
        <w:rPr>
          <w:rFonts w:ascii="Times New Roman" w:hAnsi="Times New Roman"/>
          <w:sz w:val="24"/>
          <w:szCs w:val="24"/>
        </w:rPr>
        <w:t xml:space="preserve">While born of logistical necessity, the </w:t>
      </w:r>
      <w:r w:rsidR="006A1145" w:rsidRPr="00A95C71">
        <w:rPr>
          <w:rFonts w:ascii="Times New Roman" w:hAnsi="Times New Roman"/>
          <w:sz w:val="24"/>
          <w:szCs w:val="24"/>
        </w:rPr>
        <w:t xml:space="preserve">spatial and temporal </w:t>
      </w:r>
      <w:r w:rsidR="000473E5" w:rsidRPr="00A95C71">
        <w:rPr>
          <w:rFonts w:ascii="Times New Roman" w:hAnsi="Times New Roman"/>
          <w:sz w:val="24"/>
          <w:szCs w:val="24"/>
        </w:rPr>
        <w:t xml:space="preserve">limits </w:t>
      </w:r>
      <w:r w:rsidR="00723011" w:rsidRPr="00A95C71">
        <w:rPr>
          <w:rFonts w:ascii="Times New Roman" w:hAnsi="Times New Roman"/>
          <w:sz w:val="24"/>
          <w:szCs w:val="24"/>
        </w:rPr>
        <w:t>of this survey protocol</w:t>
      </w:r>
      <w:r w:rsidR="005D11C5" w:rsidRPr="00A95C71">
        <w:rPr>
          <w:rFonts w:ascii="Times New Roman" w:hAnsi="Times New Roman"/>
          <w:sz w:val="24"/>
          <w:szCs w:val="24"/>
        </w:rPr>
        <w:t xml:space="preserve"> makes accurately assessing the health of this MPA network difficult</w:t>
      </w:r>
      <w:r w:rsidR="000F411F" w:rsidRPr="00A95C71">
        <w:rPr>
          <w:rFonts w:ascii="Times New Roman" w:hAnsi="Times New Roman"/>
          <w:sz w:val="24"/>
          <w:szCs w:val="24"/>
        </w:rPr>
        <w:t xml:space="preserve"> </w:t>
      </w:r>
      <w:r w:rsidR="00B0295D"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{"citationItems":[{"id":"ITEM-1","itemData":{"DOI":"https://doi.org/10.1111/1365-2664.13463","ISSN":"0021-8901","author":[{"dropping-particle":"","family":"Nickols","given":"Kerry J","non-dropping-particle":"","parse-names":false,"suffix":""},{"dropping-particle":"","family":"White","given":"J Wilson","non-dropping-particle":"","parse-names":false,"suffix":""},{"dropping-particle":"","family":"Malone","given":"Dan","non-dropping-particle":"","parse-names":false,"suffix":""},{"dropping-particle":"","family":"Carr","given":"Mark H","non-dropping-particle":"","parse-names":false,"suffix":""},{"dropping-particle":"","family":"Starr","given":"Richard M","non-dropping-particle":"","parse-names":false,"suffix":""},{"dropping-particle":"","family":"Baskett","given":"Marissa L","non-dropping-particle":"","parse-names":false,"suffix":""},{"dropping-particle":"","family":"Hastings","given":"Alan","non-dropping-particle":"","parse-names":false,"suffix":""},{"dropping-particle":"","family":"Botsford","given":"Louis W","non-dropping-particle":"","parse-names":false,"suffix":""}],"container-title":"Journal of Applied Ecology","id":"ITEM-1","issue":"10","issued":{"date-parts":[["2019"]]},"page":"2376-2385","publisher":"Wiley Online Library","title":"Setting ecological expectations for adaptive management of marine protected areas","type":"article-journal","volume":"56"},"uris":["http://www.mendeley.com/documents/?uuid=a4f4f9ae-6e20-42de-89ec-81e707c2d791"]},{"id":"ITEM-2","itemData":{"DOI":"10.1038/srep14102","ISSN":"2045-2322","PMID":"26373803","abstract":"Oceans currently face a variety of threats, requiring ecosystem-based approaches to management such as networks of marine protected areas (MPAs). We evaluated changes in fish biomass on temperate rocky reefs over the decade following implementation of a network of MPAs in the northern Channel Islands, California. We found that the biomass of targeted (i.e. fished) species has increased consistently inside all MPAs in the network, with an effect of geography on the strength of the response. More interesting, biomass of targeted fish species also increased outside MPAs, although only 27% as rapidly as in the protected areas, indicating that redistribution of fishing effort has not severely affected unprotected populations. Whether the increase outside of MPAs is due to changes in fishing pressure, fisheries management actions, adult spillover, favorable environmental conditions, or a combination of all four remains unknown. We evaluated methods of controlling for biogeographic or environmental variation across networks of protected areas and found similar performance of models incorporating empirical sea surface temperature versus a simple geographic blocking term based on assemblage structure. The patterns observed are promising indicators of the success of this network, but more work is needed to understand how ecological and physical contexts affect MPA performance.","author":[{"dropping-particle":"","family":"Caselle","given":"Jennifer E","non-dropping-particle":"","parse-names":false,"suffix":""},{"dropping-particle":"","family":"Rassweiler","given":"Andrew","non-dropping-particle":"","parse-names":false,"suffix":""},{"dropping-particle":"","family":"Hamilton","given":"Scott L","non-dropping-particle":"","parse-names":false,"suffix":""},{"dropping-particle":"","family":"Warner","given":"Robert R","non-dropping-particle":"","parse-names":false,"suffix":""}],"container-title":"Scientific reports","id":"ITEM-2","issued":{"date-parts":[["2015","1"]]},"page":"14102","title":"Recovery trajectories of kelp forest animals are rapid yet spatially variable across a network of temperate marine protected areas.","type":"article-journal","volume":"5"},"uris":["http://www.mendeley.com/documents/?uuid=28ee5cfb-c7d3-42cc-9df0-1ed994f19359"]}],"mendeley":{"formattedCitation":"[2,24]","plainTextFormattedCitation":"[2,24]","previouslyFormattedCitation":"[2,24]"},"properties":{"noteIndex":0},"schema":"https://github.com/citation-style-language/schema/raw/master/csl-citation.json"}</w:instrText>
      </w:r>
      <w:r w:rsidR="00B0295D" w:rsidRPr="00A95C71">
        <w:rPr>
          <w:rFonts w:ascii="Times New Roman" w:hAnsi="Times New Roman"/>
          <w:sz w:val="24"/>
          <w:szCs w:val="24"/>
        </w:rPr>
        <w:fldChar w:fldCharType="separate"/>
      </w:r>
      <w:r w:rsidR="000F1EA9" w:rsidRPr="000F1EA9">
        <w:rPr>
          <w:rFonts w:ascii="Times New Roman" w:hAnsi="Times New Roman"/>
          <w:noProof/>
          <w:sz w:val="24"/>
          <w:szCs w:val="24"/>
        </w:rPr>
        <w:t>[2,24]</w:t>
      </w:r>
      <w:r w:rsidR="00B0295D" w:rsidRPr="00A95C71">
        <w:rPr>
          <w:rFonts w:ascii="Times New Roman" w:hAnsi="Times New Roman"/>
          <w:sz w:val="24"/>
          <w:szCs w:val="24"/>
        </w:rPr>
        <w:fldChar w:fldCharType="end"/>
      </w:r>
      <w:r w:rsidR="000473E5" w:rsidRPr="00A95C71">
        <w:rPr>
          <w:rFonts w:ascii="Times New Roman" w:hAnsi="Times New Roman"/>
          <w:sz w:val="24"/>
          <w:szCs w:val="24"/>
        </w:rPr>
        <w:t xml:space="preserve"> and </w:t>
      </w:r>
      <w:r w:rsidR="00723011" w:rsidRPr="00A95C71">
        <w:rPr>
          <w:rFonts w:ascii="Times New Roman" w:hAnsi="Times New Roman"/>
          <w:sz w:val="24"/>
          <w:szCs w:val="24"/>
        </w:rPr>
        <w:t xml:space="preserve">suggests the need </w:t>
      </w:r>
      <w:r w:rsidR="000473E5" w:rsidRPr="00A95C71">
        <w:rPr>
          <w:rFonts w:ascii="Times New Roman" w:hAnsi="Times New Roman"/>
          <w:sz w:val="24"/>
          <w:szCs w:val="24"/>
        </w:rPr>
        <w:t xml:space="preserve">for </w:t>
      </w:r>
      <w:r w:rsidR="005D11C5" w:rsidRPr="00A95C71">
        <w:rPr>
          <w:rFonts w:ascii="Times New Roman" w:hAnsi="Times New Roman"/>
          <w:sz w:val="24"/>
          <w:szCs w:val="24"/>
        </w:rPr>
        <w:t>new approaches that produce data on</w:t>
      </w:r>
      <w:r w:rsidR="004508AF" w:rsidRPr="00A95C71">
        <w:rPr>
          <w:rFonts w:ascii="Times New Roman" w:hAnsi="Times New Roman"/>
          <w:sz w:val="24"/>
          <w:szCs w:val="24"/>
        </w:rPr>
        <w:t xml:space="preserve"> </w:t>
      </w:r>
      <w:r w:rsidR="005D11C5" w:rsidRPr="00A95C71">
        <w:rPr>
          <w:rFonts w:ascii="Times New Roman" w:hAnsi="Times New Roman"/>
          <w:sz w:val="24"/>
          <w:szCs w:val="24"/>
        </w:rPr>
        <w:t>broader taxonomic, spatial and temporal scales.</w:t>
      </w:r>
    </w:p>
    <w:p w14:paraId="60CFD925" w14:textId="7BD79DD0" w:rsidR="007B1618" w:rsidRPr="00A95C71" w:rsidRDefault="00840C5A"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This study tests the efficacy of eDNA for MPA monitoring and to better understand the advantages and shortcomings of eDNA methods. We do this through a </w:t>
      </w:r>
      <w:r w:rsidR="005D11C5" w:rsidRPr="00A95C71">
        <w:rPr>
          <w:rFonts w:ascii="Times New Roman" w:hAnsi="Times New Roman"/>
          <w:sz w:val="24"/>
          <w:szCs w:val="24"/>
        </w:rPr>
        <w:t xml:space="preserve">side-by-side comparisons </w:t>
      </w:r>
      <w:r w:rsidR="005D2851" w:rsidRPr="00A95C71">
        <w:rPr>
          <w:rFonts w:ascii="Times New Roman" w:hAnsi="Times New Roman"/>
          <w:sz w:val="24"/>
          <w:szCs w:val="24"/>
        </w:rPr>
        <w:t xml:space="preserve">of eDNA metabarcoding and </w:t>
      </w:r>
      <w:r w:rsidR="005D11C5" w:rsidRPr="00A95C71">
        <w:rPr>
          <w:rFonts w:ascii="Times New Roman" w:hAnsi="Times New Roman"/>
          <w:sz w:val="24"/>
          <w:szCs w:val="24"/>
        </w:rPr>
        <w:t>visual survey</w:t>
      </w:r>
      <w:r w:rsidRPr="00A95C71">
        <w:rPr>
          <w:rFonts w:ascii="Times New Roman" w:hAnsi="Times New Roman"/>
          <w:sz w:val="24"/>
          <w:szCs w:val="24"/>
        </w:rPr>
        <w:t>s</w:t>
      </w:r>
      <w:r w:rsidR="005D2851" w:rsidRPr="00A95C71">
        <w:rPr>
          <w:rFonts w:ascii="Times New Roman" w:hAnsi="Times New Roman"/>
          <w:sz w:val="24"/>
          <w:szCs w:val="24"/>
        </w:rPr>
        <w:t xml:space="preserve"> </w:t>
      </w:r>
      <w:r w:rsidRPr="00A95C71">
        <w:rPr>
          <w:rFonts w:ascii="Times New Roman" w:hAnsi="Times New Roman"/>
          <w:sz w:val="24"/>
          <w:szCs w:val="24"/>
        </w:rPr>
        <w:t xml:space="preserve">of fish communities </w:t>
      </w:r>
      <w:r w:rsidR="00FA0D45" w:rsidRPr="00A95C71">
        <w:rPr>
          <w:rFonts w:ascii="Times New Roman" w:hAnsi="Times New Roman"/>
          <w:sz w:val="24"/>
          <w:szCs w:val="24"/>
        </w:rPr>
        <w:t>conducted by the National Parks Service</w:t>
      </w:r>
      <w:r w:rsidR="005D11C5" w:rsidRPr="00A95C71">
        <w:rPr>
          <w:rFonts w:ascii="Times New Roman" w:hAnsi="Times New Roman"/>
          <w:sz w:val="24"/>
          <w:szCs w:val="24"/>
        </w:rPr>
        <w:t>.</w:t>
      </w:r>
    </w:p>
    <w:bookmarkEnd w:id="20"/>
    <w:bookmarkEnd w:id="21"/>
    <w:p w14:paraId="4951DE26" w14:textId="62D15393" w:rsidR="00343311" w:rsidRPr="000F1EA9" w:rsidRDefault="007B1618" w:rsidP="00A95C71">
      <w:pPr>
        <w:pStyle w:val="MDPI21heading1"/>
        <w:spacing w:line="480" w:lineRule="auto"/>
        <w:rPr>
          <w:rFonts w:ascii="Times New Roman" w:hAnsi="Times New Roman"/>
          <w:sz w:val="36"/>
          <w:szCs w:val="36"/>
        </w:rPr>
      </w:pPr>
      <w:r w:rsidRPr="000F1EA9">
        <w:rPr>
          <w:rFonts w:ascii="Times New Roman" w:hAnsi="Times New Roman"/>
          <w:sz w:val="36"/>
          <w:szCs w:val="36"/>
        </w:rPr>
        <w:t xml:space="preserve">Materials and Methods </w:t>
      </w:r>
    </w:p>
    <w:p w14:paraId="178AFA7B" w14:textId="1183A774" w:rsidR="00343311" w:rsidRPr="000F1EA9" w:rsidRDefault="00343311" w:rsidP="00A95C71">
      <w:pPr>
        <w:pStyle w:val="MDPI21heading1"/>
        <w:spacing w:before="0" w:after="0" w:line="480" w:lineRule="auto"/>
        <w:rPr>
          <w:rFonts w:ascii="Times New Roman" w:hAnsi="Times New Roman"/>
          <w:sz w:val="32"/>
          <w:szCs w:val="32"/>
          <w:rPrChange w:id="27" w:author="Zachary Gold" w:date="2020-11-10T17:03:00Z">
            <w:rPr>
              <w:rFonts w:ascii="Times New Roman" w:hAnsi="Times New Roman"/>
              <w:sz w:val="24"/>
              <w:szCs w:val="24"/>
            </w:rPr>
          </w:rPrChange>
        </w:rPr>
      </w:pPr>
      <w:r w:rsidRPr="000F1EA9">
        <w:rPr>
          <w:rFonts w:ascii="Times New Roman" w:hAnsi="Times New Roman"/>
          <w:sz w:val="32"/>
          <w:szCs w:val="32"/>
          <w:rPrChange w:id="28" w:author="Zachary Gold" w:date="2020-11-10T17:03:00Z">
            <w:rPr>
              <w:rFonts w:ascii="Times New Roman" w:hAnsi="Times New Roman"/>
              <w:b w:val="0"/>
              <w:bCs/>
              <w:i/>
              <w:iCs/>
              <w:sz w:val="24"/>
              <w:szCs w:val="24"/>
            </w:rPr>
          </w:rPrChange>
        </w:rPr>
        <w:t xml:space="preserve">Sample </w:t>
      </w:r>
      <w:ins w:id="29" w:author="Zachary Gold" w:date="2020-11-10T21:58:00Z">
        <w:r w:rsidR="00191983">
          <w:rPr>
            <w:rFonts w:ascii="Times New Roman" w:hAnsi="Times New Roman"/>
            <w:sz w:val="32"/>
            <w:szCs w:val="32"/>
          </w:rPr>
          <w:t>c</w:t>
        </w:r>
      </w:ins>
      <w:del w:id="30" w:author="Zachary Gold" w:date="2020-11-10T21:58:00Z">
        <w:r w:rsidRPr="000F1EA9" w:rsidDel="00191983">
          <w:rPr>
            <w:rFonts w:ascii="Times New Roman" w:hAnsi="Times New Roman"/>
            <w:sz w:val="32"/>
            <w:szCs w:val="32"/>
            <w:rPrChange w:id="31" w:author="Zachary Gold" w:date="2020-11-10T17:03:00Z">
              <w:rPr>
                <w:rFonts w:ascii="Times New Roman" w:hAnsi="Times New Roman"/>
                <w:b w:val="0"/>
                <w:bCs/>
                <w:i/>
                <w:iCs/>
                <w:sz w:val="24"/>
                <w:szCs w:val="24"/>
              </w:rPr>
            </w:rPrChange>
          </w:rPr>
          <w:delText>C</w:delText>
        </w:r>
      </w:del>
      <w:r w:rsidRPr="000F1EA9">
        <w:rPr>
          <w:rFonts w:ascii="Times New Roman" w:hAnsi="Times New Roman"/>
          <w:sz w:val="32"/>
          <w:szCs w:val="32"/>
          <w:rPrChange w:id="32" w:author="Zachary Gold" w:date="2020-11-10T17:03:00Z">
            <w:rPr>
              <w:rFonts w:ascii="Times New Roman" w:hAnsi="Times New Roman"/>
              <w:b w:val="0"/>
              <w:bCs/>
              <w:i/>
              <w:iCs/>
              <w:sz w:val="24"/>
              <w:szCs w:val="24"/>
            </w:rPr>
          </w:rPrChange>
        </w:rPr>
        <w:t>ollection</w:t>
      </w:r>
    </w:p>
    <w:p w14:paraId="4514D59C" w14:textId="6E28A385" w:rsidR="001F40F9" w:rsidRDefault="00BF15C4"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We conducted our study at</w:t>
      </w:r>
      <w:r w:rsidR="005D11C5" w:rsidRPr="00A95C71">
        <w:rPr>
          <w:rFonts w:ascii="Times New Roman" w:hAnsi="Times New Roman"/>
          <w:spacing w:val="-2"/>
          <w:sz w:val="24"/>
          <w:szCs w:val="24"/>
        </w:rPr>
        <w:t xml:space="preserve"> Scorpion State Marine Reserve</w:t>
      </w:r>
      <w:r w:rsidR="005D2851" w:rsidRPr="00A95C71">
        <w:rPr>
          <w:rFonts w:ascii="Times New Roman" w:hAnsi="Times New Roman"/>
          <w:spacing w:val="-2"/>
          <w:sz w:val="24"/>
          <w:szCs w:val="24"/>
        </w:rPr>
        <w:t xml:space="preserve"> within the Channel Islands National </w:t>
      </w:r>
      <w:r w:rsidR="00122CD1" w:rsidRPr="00A95C71">
        <w:rPr>
          <w:rFonts w:ascii="Times New Roman" w:hAnsi="Times New Roman"/>
          <w:spacing w:val="-2"/>
          <w:sz w:val="24"/>
          <w:szCs w:val="24"/>
        </w:rPr>
        <w:t xml:space="preserve">Park and National </w:t>
      </w:r>
      <w:r w:rsidR="005D2851" w:rsidRPr="00A95C71">
        <w:rPr>
          <w:rFonts w:ascii="Times New Roman" w:hAnsi="Times New Roman"/>
          <w:spacing w:val="-2"/>
          <w:sz w:val="24"/>
          <w:szCs w:val="24"/>
        </w:rPr>
        <w:t>Marine Sanctuary</w:t>
      </w:r>
      <w:r w:rsidR="005D11C5" w:rsidRPr="00A95C71">
        <w:rPr>
          <w:rFonts w:ascii="Times New Roman" w:hAnsi="Times New Roman"/>
          <w:spacing w:val="-2"/>
          <w:sz w:val="24"/>
          <w:szCs w:val="24"/>
        </w:rPr>
        <w:t xml:space="preserve">. </w:t>
      </w:r>
      <w:r w:rsidRPr="00A95C71">
        <w:rPr>
          <w:rFonts w:ascii="Times New Roman" w:hAnsi="Times New Roman"/>
          <w:spacing w:val="-2"/>
          <w:sz w:val="24"/>
          <w:szCs w:val="24"/>
        </w:rPr>
        <w:t xml:space="preserve">To </w:t>
      </w:r>
      <w:r w:rsidR="00522646" w:rsidRPr="00A95C71">
        <w:rPr>
          <w:rFonts w:ascii="Times New Roman" w:hAnsi="Times New Roman"/>
          <w:spacing w:val="-2"/>
          <w:sz w:val="24"/>
          <w:szCs w:val="24"/>
        </w:rPr>
        <w:t xml:space="preserve">determine the degree to which eDNA could </w:t>
      </w:r>
      <w:r w:rsidRPr="00A95C71">
        <w:rPr>
          <w:rFonts w:ascii="Times New Roman" w:hAnsi="Times New Roman"/>
          <w:spacing w:val="-2"/>
          <w:sz w:val="24"/>
          <w:szCs w:val="24"/>
        </w:rPr>
        <w:t xml:space="preserve">capture </w:t>
      </w:r>
      <w:r w:rsidR="005D2851" w:rsidRPr="00A95C71">
        <w:rPr>
          <w:rFonts w:ascii="Times New Roman" w:hAnsi="Times New Roman"/>
          <w:spacing w:val="-2"/>
          <w:sz w:val="24"/>
          <w:szCs w:val="24"/>
        </w:rPr>
        <w:t>documented differences inside and outside this MPA</w:t>
      </w:r>
      <w:r w:rsidR="005D11C5" w:rsidRPr="00A95C71">
        <w:rPr>
          <w:rFonts w:ascii="Times New Roman" w:hAnsi="Times New Roman"/>
          <w:spacing w:val="-2"/>
          <w:sz w:val="24"/>
          <w:szCs w:val="24"/>
        </w:rPr>
        <w:t>, we sampled three sites: 1</w:t>
      </w:r>
      <w:commentRangeStart w:id="33"/>
      <w:commentRangeStart w:id="34"/>
      <w:r w:rsidR="005D11C5" w:rsidRPr="00A95C71">
        <w:rPr>
          <w:rFonts w:ascii="Times New Roman" w:hAnsi="Times New Roman"/>
          <w:spacing w:val="-2"/>
          <w:sz w:val="24"/>
          <w:szCs w:val="24"/>
        </w:rPr>
        <w:t>) inside the MPA</w:t>
      </w:r>
      <w:ins w:id="35" w:author="Zachary Gold" w:date="2020-11-10T21:50:00Z">
        <w:r w:rsidR="00191983">
          <w:rPr>
            <w:rFonts w:ascii="Times New Roman" w:hAnsi="Times New Roman"/>
            <w:spacing w:val="-2"/>
            <w:sz w:val="24"/>
            <w:szCs w:val="24"/>
          </w:rPr>
          <w:t xml:space="preserve"> (</w:t>
        </w:r>
      </w:ins>
      <w:ins w:id="36" w:author="Zachary Gold" w:date="2020-11-10T21:51:00Z">
        <w:r w:rsidR="00191983" w:rsidRPr="00191983">
          <w:rPr>
            <w:rFonts w:ascii="Times New Roman" w:hAnsi="Times New Roman"/>
            <w:spacing w:val="-2"/>
            <w:sz w:val="24"/>
            <w:szCs w:val="24"/>
          </w:rPr>
          <w:t>34.05223</w:t>
        </w:r>
        <w:r w:rsidR="00191983">
          <w:rPr>
            <w:rFonts w:ascii="Times New Roman" w:hAnsi="Times New Roman"/>
            <w:spacing w:val="-2"/>
            <w:sz w:val="24"/>
            <w:szCs w:val="24"/>
          </w:rPr>
          <w:t xml:space="preserve"> N </w:t>
        </w:r>
      </w:ins>
      <w:r w:rsidR="005D11C5" w:rsidRPr="00A95C71">
        <w:rPr>
          <w:rFonts w:ascii="Times New Roman" w:hAnsi="Times New Roman"/>
          <w:spacing w:val="-2"/>
          <w:sz w:val="24"/>
          <w:szCs w:val="24"/>
        </w:rPr>
        <w:t xml:space="preserve">, </w:t>
      </w:r>
      <w:ins w:id="37" w:author="Zachary Gold" w:date="2020-11-10T21:51:00Z">
        <w:r w:rsidR="00191983" w:rsidRPr="00191983">
          <w:rPr>
            <w:rFonts w:ascii="Times New Roman" w:hAnsi="Times New Roman"/>
            <w:spacing w:val="-2"/>
            <w:sz w:val="24"/>
            <w:szCs w:val="24"/>
          </w:rPr>
          <w:t xml:space="preserve">119.58253 </w:t>
        </w:r>
        <w:r w:rsidR="00191983">
          <w:rPr>
            <w:rFonts w:ascii="Times New Roman" w:hAnsi="Times New Roman"/>
            <w:spacing w:val="-2"/>
            <w:sz w:val="24"/>
            <w:szCs w:val="24"/>
          </w:rPr>
          <w:t xml:space="preserve">W) </w:t>
        </w:r>
      </w:ins>
      <w:r w:rsidR="005D11C5" w:rsidRPr="00A95C71">
        <w:rPr>
          <w:rFonts w:ascii="Times New Roman" w:hAnsi="Times New Roman"/>
          <w:spacing w:val="-2"/>
          <w:sz w:val="24"/>
          <w:szCs w:val="24"/>
        </w:rPr>
        <w:t>2) outside but adjacent</w:t>
      </w:r>
      <w:r w:rsidR="00692A0A" w:rsidRPr="00A95C71">
        <w:rPr>
          <w:rFonts w:ascii="Times New Roman" w:hAnsi="Times New Roman"/>
          <w:spacing w:val="-2"/>
          <w:sz w:val="24"/>
          <w:szCs w:val="24"/>
        </w:rPr>
        <w:t xml:space="preserve"> (&lt;0.5km)</w:t>
      </w:r>
      <w:r w:rsidR="005D11C5" w:rsidRPr="00A95C71">
        <w:rPr>
          <w:rFonts w:ascii="Times New Roman" w:hAnsi="Times New Roman"/>
          <w:spacing w:val="-2"/>
          <w:sz w:val="24"/>
          <w:szCs w:val="24"/>
        </w:rPr>
        <w:t xml:space="preserve"> to the MPA (</w:t>
      </w:r>
      <w:r w:rsidR="0037760F" w:rsidRPr="00A95C71">
        <w:rPr>
          <w:rFonts w:ascii="Times New Roman" w:hAnsi="Times New Roman"/>
          <w:spacing w:val="-2"/>
          <w:sz w:val="24"/>
          <w:szCs w:val="24"/>
        </w:rPr>
        <w:t>“</w:t>
      </w:r>
      <w:r w:rsidR="005D11C5" w:rsidRPr="00A95C71">
        <w:rPr>
          <w:rFonts w:ascii="Times New Roman" w:hAnsi="Times New Roman"/>
          <w:spacing w:val="-2"/>
          <w:sz w:val="24"/>
          <w:szCs w:val="24"/>
        </w:rPr>
        <w:t>edge site</w:t>
      </w:r>
      <w:r w:rsidR="0037760F" w:rsidRPr="00A95C71">
        <w:rPr>
          <w:rFonts w:ascii="Times New Roman" w:hAnsi="Times New Roman"/>
          <w:spacing w:val="-2"/>
          <w:sz w:val="24"/>
          <w:szCs w:val="24"/>
        </w:rPr>
        <w:t>”</w:t>
      </w:r>
      <w:ins w:id="38" w:author="Zachary Gold" w:date="2020-11-10T21:51:00Z">
        <w:r w:rsidR="00191983">
          <w:rPr>
            <w:rFonts w:ascii="Times New Roman" w:hAnsi="Times New Roman"/>
            <w:spacing w:val="-2"/>
            <w:sz w:val="24"/>
            <w:szCs w:val="24"/>
          </w:rPr>
          <w:t xml:space="preserve">; </w:t>
        </w:r>
        <w:r w:rsidR="00191983" w:rsidRPr="00191983">
          <w:rPr>
            <w:rFonts w:ascii="Times New Roman" w:hAnsi="Times New Roman"/>
            <w:spacing w:val="-2"/>
            <w:sz w:val="24"/>
            <w:szCs w:val="24"/>
          </w:rPr>
          <w:t>34.04415</w:t>
        </w:r>
        <w:r w:rsidR="00191983">
          <w:rPr>
            <w:rFonts w:ascii="Times New Roman" w:hAnsi="Times New Roman"/>
            <w:spacing w:val="-2"/>
            <w:sz w:val="24"/>
            <w:szCs w:val="24"/>
          </w:rPr>
          <w:t xml:space="preserve"> N</w:t>
        </w:r>
      </w:ins>
      <w:ins w:id="39" w:author="Zachary Gold" w:date="2020-11-10T21:52:00Z">
        <w:r w:rsidR="00191983">
          <w:rPr>
            <w:rFonts w:ascii="Times New Roman" w:hAnsi="Times New Roman"/>
            <w:spacing w:val="-2"/>
            <w:sz w:val="24"/>
            <w:szCs w:val="24"/>
          </w:rPr>
          <w:t xml:space="preserve">, </w:t>
        </w:r>
        <w:r w:rsidR="00191983" w:rsidRPr="00191983">
          <w:rPr>
            <w:rFonts w:ascii="Times New Roman" w:hAnsi="Times New Roman"/>
            <w:spacing w:val="-2"/>
            <w:sz w:val="24"/>
            <w:szCs w:val="24"/>
          </w:rPr>
          <w:t>119.54245</w:t>
        </w:r>
        <w:r w:rsidR="00191983">
          <w:rPr>
            <w:rFonts w:ascii="Times New Roman" w:hAnsi="Times New Roman"/>
            <w:spacing w:val="-2"/>
            <w:sz w:val="24"/>
            <w:szCs w:val="24"/>
          </w:rPr>
          <w:t xml:space="preserve"> W</w:t>
        </w:r>
      </w:ins>
      <w:r w:rsidR="005D11C5" w:rsidRPr="00A95C71">
        <w:rPr>
          <w:rFonts w:ascii="Times New Roman" w:hAnsi="Times New Roman"/>
          <w:spacing w:val="-2"/>
          <w:sz w:val="24"/>
          <w:szCs w:val="24"/>
        </w:rPr>
        <w:t xml:space="preserve">), and 3) </w:t>
      </w:r>
      <w:r w:rsidR="00692A0A" w:rsidRPr="00A95C71">
        <w:rPr>
          <w:rFonts w:ascii="Times New Roman" w:hAnsi="Times New Roman"/>
          <w:spacing w:val="-2"/>
          <w:sz w:val="24"/>
          <w:szCs w:val="24"/>
        </w:rPr>
        <w:t xml:space="preserve">2.3km </w:t>
      </w:r>
      <w:r w:rsidR="005D11C5" w:rsidRPr="00A95C71">
        <w:rPr>
          <w:rFonts w:ascii="Times New Roman" w:hAnsi="Times New Roman"/>
          <w:spacing w:val="-2"/>
          <w:sz w:val="24"/>
          <w:szCs w:val="24"/>
        </w:rPr>
        <w:t>outside the MPA boundary (</w:t>
      </w:r>
      <w:r w:rsidR="0037760F" w:rsidRPr="00A95C71">
        <w:rPr>
          <w:rFonts w:ascii="Times New Roman" w:hAnsi="Times New Roman"/>
          <w:spacing w:val="-2"/>
          <w:sz w:val="24"/>
          <w:szCs w:val="24"/>
        </w:rPr>
        <w:t>“</w:t>
      </w:r>
      <w:r w:rsidR="005D11C5" w:rsidRPr="00A95C71">
        <w:rPr>
          <w:rFonts w:ascii="Times New Roman" w:hAnsi="Times New Roman"/>
          <w:spacing w:val="-2"/>
          <w:sz w:val="24"/>
          <w:szCs w:val="24"/>
        </w:rPr>
        <w:t>outside site</w:t>
      </w:r>
      <w:r w:rsidR="0037760F" w:rsidRPr="00A95C71">
        <w:rPr>
          <w:rFonts w:ascii="Times New Roman" w:hAnsi="Times New Roman"/>
          <w:spacing w:val="-2"/>
          <w:sz w:val="24"/>
          <w:szCs w:val="24"/>
        </w:rPr>
        <w:t>”;</w:t>
      </w:r>
      <w:ins w:id="40" w:author="Zachary Gold" w:date="2020-11-10T21:52:00Z">
        <w:r w:rsidR="00191983" w:rsidRPr="00191983">
          <w:t xml:space="preserve"> </w:t>
        </w:r>
        <w:r w:rsidR="00191983" w:rsidRPr="00191983">
          <w:rPr>
            <w:rFonts w:ascii="Times New Roman" w:hAnsi="Times New Roman"/>
            <w:spacing w:val="-2"/>
            <w:sz w:val="24"/>
            <w:szCs w:val="24"/>
          </w:rPr>
          <w:t>34.0383</w:t>
        </w:r>
        <w:r w:rsidR="00191983">
          <w:rPr>
            <w:rFonts w:ascii="Times New Roman" w:hAnsi="Times New Roman"/>
            <w:spacing w:val="-2"/>
            <w:sz w:val="24"/>
            <w:szCs w:val="24"/>
          </w:rPr>
          <w:t xml:space="preserve">7 N, </w:t>
        </w:r>
      </w:ins>
      <w:ins w:id="41" w:author="Zachary Gold" w:date="2020-11-10T21:53:00Z">
        <w:r w:rsidR="00191983" w:rsidRPr="00191983">
          <w:rPr>
            <w:rFonts w:ascii="Times New Roman" w:hAnsi="Times New Roman"/>
            <w:spacing w:val="-2"/>
            <w:sz w:val="24"/>
            <w:szCs w:val="24"/>
          </w:rPr>
          <w:t>119.5253</w:t>
        </w:r>
        <w:r w:rsidR="00191983">
          <w:rPr>
            <w:rFonts w:ascii="Times New Roman" w:hAnsi="Times New Roman"/>
            <w:spacing w:val="-2"/>
            <w:sz w:val="24"/>
            <w:szCs w:val="24"/>
          </w:rPr>
          <w:t xml:space="preserve"> W</w:t>
        </w:r>
      </w:ins>
      <w:ins w:id="42" w:author="Zachary Gold" w:date="2020-11-10T21:52:00Z">
        <w:r w:rsidR="00191983">
          <w:rPr>
            <w:rFonts w:ascii="Times New Roman" w:hAnsi="Times New Roman"/>
            <w:spacing w:val="-2"/>
            <w:sz w:val="24"/>
            <w:szCs w:val="24"/>
          </w:rPr>
          <w:t>;</w:t>
        </w:r>
      </w:ins>
      <w:r w:rsidR="0037760F" w:rsidRPr="00A95C71">
        <w:rPr>
          <w:rFonts w:ascii="Times New Roman" w:hAnsi="Times New Roman"/>
          <w:spacing w:val="-2"/>
          <w:sz w:val="24"/>
          <w:szCs w:val="24"/>
        </w:rPr>
        <w:t xml:space="preserve"> </w:t>
      </w:r>
      <w:commentRangeEnd w:id="33"/>
      <w:r w:rsidR="00DF3405">
        <w:rPr>
          <w:rStyle w:val="CommentReference"/>
          <w:rFonts w:asciiTheme="minorHAnsi" w:eastAsiaTheme="minorHAnsi" w:hAnsiTheme="minorHAnsi" w:cstheme="minorBidi"/>
          <w:snapToGrid/>
          <w:color w:val="auto"/>
          <w:lang w:eastAsia="en-US" w:bidi="ar-SA"/>
        </w:rPr>
        <w:commentReference w:id="33"/>
      </w:r>
      <w:commentRangeEnd w:id="34"/>
      <w:r w:rsidR="00191983">
        <w:rPr>
          <w:rStyle w:val="CommentReference"/>
          <w:rFonts w:asciiTheme="minorHAnsi" w:eastAsiaTheme="minorHAnsi" w:hAnsiTheme="minorHAnsi" w:cstheme="minorBidi"/>
          <w:snapToGrid/>
          <w:color w:val="auto"/>
          <w:lang w:eastAsia="en-US" w:bidi="ar-SA"/>
        </w:rPr>
        <w:commentReference w:id="34"/>
      </w:r>
      <w:r w:rsidR="005D11C5" w:rsidRPr="00A95C71">
        <w:rPr>
          <w:rFonts w:ascii="Times New Roman" w:hAnsi="Times New Roman"/>
          <w:spacing w:val="-2"/>
          <w:sz w:val="24"/>
          <w:szCs w:val="24"/>
        </w:rPr>
        <w:t>Fi</w:t>
      </w:r>
      <w:ins w:id="43" w:author="Zachary Gold" w:date="2020-11-10T17:01:00Z">
        <w:r w:rsidR="000F1EA9">
          <w:rPr>
            <w:rFonts w:ascii="Times New Roman" w:hAnsi="Times New Roman"/>
            <w:spacing w:val="-2"/>
            <w:sz w:val="24"/>
            <w:szCs w:val="24"/>
          </w:rPr>
          <w:t>g</w:t>
        </w:r>
      </w:ins>
      <w:del w:id="44" w:author="Zachary Gold" w:date="2020-11-10T17:01:00Z">
        <w:r w:rsidR="005D11C5" w:rsidRPr="00A95C71" w:rsidDel="000F1EA9">
          <w:rPr>
            <w:rFonts w:ascii="Times New Roman" w:hAnsi="Times New Roman"/>
            <w:spacing w:val="-2"/>
            <w:sz w:val="24"/>
            <w:szCs w:val="24"/>
          </w:rPr>
          <w:delText>gure</w:delText>
        </w:r>
      </w:del>
      <w:r w:rsidR="005D11C5" w:rsidRPr="00A95C71">
        <w:rPr>
          <w:rFonts w:ascii="Times New Roman" w:hAnsi="Times New Roman"/>
          <w:spacing w:val="-2"/>
          <w:sz w:val="24"/>
          <w:szCs w:val="24"/>
        </w:rPr>
        <w:t xml:space="preserve"> 1). At each </w:t>
      </w:r>
      <w:r w:rsidR="00522646" w:rsidRPr="00A95C71">
        <w:rPr>
          <w:rFonts w:ascii="Times New Roman" w:hAnsi="Times New Roman"/>
          <w:spacing w:val="-2"/>
          <w:sz w:val="24"/>
          <w:szCs w:val="24"/>
        </w:rPr>
        <w:t xml:space="preserve">of these three </w:t>
      </w:r>
      <w:r w:rsidR="005D11C5" w:rsidRPr="00A95C71">
        <w:rPr>
          <w:rFonts w:ascii="Times New Roman" w:hAnsi="Times New Roman"/>
          <w:spacing w:val="-2"/>
          <w:sz w:val="24"/>
          <w:szCs w:val="24"/>
        </w:rPr>
        <w:t>site</w:t>
      </w:r>
      <w:r w:rsidR="00522646" w:rsidRPr="00A95C71">
        <w:rPr>
          <w:rFonts w:ascii="Times New Roman" w:hAnsi="Times New Roman"/>
          <w:spacing w:val="-2"/>
          <w:sz w:val="24"/>
          <w:szCs w:val="24"/>
        </w:rPr>
        <w:t>s</w:t>
      </w:r>
      <w:r w:rsidR="005D11C5" w:rsidRPr="00A95C71">
        <w:rPr>
          <w:rFonts w:ascii="Times New Roman" w:hAnsi="Times New Roman"/>
          <w:spacing w:val="-2"/>
          <w:sz w:val="24"/>
          <w:szCs w:val="24"/>
        </w:rPr>
        <w:t xml:space="preserve">, we sampled </w:t>
      </w:r>
      <w:r w:rsidR="00122CD1" w:rsidRPr="00A95C71">
        <w:rPr>
          <w:rFonts w:ascii="Times New Roman" w:hAnsi="Times New Roman"/>
          <w:spacing w:val="-2"/>
          <w:sz w:val="24"/>
          <w:szCs w:val="24"/>
        </w:rPr>
        <w:t xml:space="preserve">directly </w:t>
      </w:r>
      <w:r w:rsidR="005D11C5" w:rsidRPr="00A95C71">
        <w:rPr>
          <w:rFonts w:ascii="Times New Roman" w:hAnsi="Times New Roman"/>
          <w:spacing w:val="-2"/>
          <w:sz w:val="24"/>
          <w:szCs w:val="24"/>
        </w:rPr>
        <w:t>along a 1</w:t>
      </w:r>
      <w:r w:rsidR="00E635E6" w:rsidRPr="00A95C71">
        <w:rPr>
          <w:rFonts w:ascii="Times New Roman" w:hAnsi="Times New Roman"/>
          <w:spacing w:val="-2"/>
          <w:sz w:val="24"/>
          <w:szCs w:val="24"/>
        </w:rPr>
        <w:t>0</w:t>
      </w:r>
      <w:r w:rsidR="005D11C5" w:rsidRPr="00A95C71">
        <w:rPr>
          <w:rFonts w:ascii="Times New Roman" w:hAnsi="Times New Roman"/>
          <w:spacing w:val="-2"/>
          <w:sz w:val="24"/>
          <w:szCs w:val="24"/>
        </w:rPr>
        <w:t>0</w:t>
      </w:r>
      <w:r w:rsidR="005603E0"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m </w:t>
      </w:r>
      <w:r w:rsidR="00122CD1" w:rsidRPr="00A95C71">
        <w:rPr>
          <w:rFonts w:ascii="Times New Roman" w:hAnsi="Times New Roman"/>
          <w:spacing w:val="-2"/>
          <w:sz w:val="24"/>
          <w:szCs w:val="24"/>
        </w:rPr>
        <w:t xml:space="preserve">fixed </w:t>
      </w:r>
      <w:r w:rsidR="005D11C5" w:rsidRPr="00A95C71">
        <w:rPr>
          <w:rFonts w:ascii="Times New Roman" w:hAnsi="Times New Roman"/>
          <w:spacing w:val="-2"/>
          <w:sz w:val="24"/>
          <w:szCs w:val="24"/>
        </w:rPr>
        <w:t>transect</w:t>
      </w:r>
      <w:r w:rsidR="005603E0" w:rsidRPr="00A95C71">
        <w:rPr>
          <w:rFonts w:ascii="Times New Roman" w:hAnsi="Times New Roman"/>
          <w:spacing w:val="-2"/>
          <w:sz w:val="24"/>
          <w:szCs w:val="24"/>
        </w:rPr>
        <w:t xml:space="preserve"> used by the </w:t>
      </w:r>
      <w:r w:rsidR="00BC0DCE" w:rsidRPr="00A95C71">
        <w:rPr>
          <w:rFonts w:ascii="Times New Roman" w:hAnsi="Times New Roman"/>
          <w:sz w:val="24"/>
          <w:szCs w:val="24"/>
        </w:rPr>
        <w:t xml:space="preserve">Kelp Forest Monitoring Program </w:t>
      </w:r>
      <w:r w:rsidR="005603E0" w:rsidRPr="00A95C71">
        <w:rPr>
          <w:rFonts w:ascii="Times New Roman" w:hAnsi="Times New Roman"/>
          <w:spacing w:val="-2"/>
          <w:sz w:val="24"/>
          <w:szCs w:val="24"/>
        </w:rPr>
        <w:t xml:space="preserve">for visual </w:t>
      </w:r>
      <w:r w:rsidR="005603E0" w:rsidRPr="00A95C71">
        <w:rPr>
          <w:rFonts w:ascii="Times New Roman" w:hAnsi="Times New Roman"/>
          <w:spacing w:val="-2"/>
          <w:sz w:val="24"/>
          <w:szCs w:val="24"/>
        </w:rPr>
        <w:lastRenderedPageBreak/>
        <w:t>monitoring</w:t>
      </w:r>
      <w:r w:rsidR="005D11C5" w:rsidRPr="00A95C71">
        <w:rPr>
          <w:rFonts w:ascii="Times New Roman" w:hAnsi="Times New Roman"/>
          <w:spacing w:val="-2"/>
          <w:sz w:val="24"/>
          <w:szCs w:val="24"/>
        </w:rPr>
        <w:t xml:space="preserve">, </w:t>
      </w:r>
      <w:r w:rsidR="005D2851" w:rsidRPr="00A95C71">
        <w:rPr>
          <w:rFonts w:ascii="Times New Roman" w:hAnsi="Times New Roman"/>
          <w:spacing w:val="-2"/>
          <w:sz w:val="24"/>
          <w:szCs w:val="24"/>
        </w:rPr>
        <w:t xml:space="preserve">using a GPS to ensure transects overlapped </w:t>
      </w:r>
      <w:r w:rsidR="00122CD1"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{"citationItems":[{"id":"ITEM-1","itemData":{"DOI":"https://doi.org/10.1890/13-0562R.1","ISSN":"1939-9170","author":[{"dropping-particle":"","family":"Kushner","given":"David J","non-dropping-particle":"","parse-names":false,"suffix":""},{"dropping-particle":"","family":"Rassweiler","given":"Andrew","non-dropping-particle":"","parse-names":false,"suffix":""},{"dropping-particle":"","family":"McLaughlin","given":"John P","non-dropping-particle":"","parse-names":false,"suffix":""},{"dropping-particle":"","family":"Lafferty","given":"Kevin D","non-dropping-particle":"","parse-names":false,"suffix":""}],"container-title":"Ecology","id":"ITEM-1","issue":"11","issued":{"date-parts":[["2013"]]},"page":"2655","publisher":"Wiley-Blackwell","title":"A multi-decade time series of kelp forest community structure at the California Channel Islands","type":"article-journal","volume":"94"},"uris":["http://www.mendeley.com/documents/?uuid=27a49882-32e9-45eb-9c80-00683aa4118b"]}],"mendeley":{"formattedCitation":"[23]","plainTextFormattedCitation":"[23]","previouslyFormattedCitation":"[23]"},"properties":{"noteIndex":0},"schema":"https://github.com/citation-style-language/schema/raw/master/csl-citation.json"}</w:instrText>
      </w:r>
      <w:r w:rsidR="00122CD1"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[23]</w:t>
      </w:r>
      <w:r w:rsidR="00122CD1" w:rsidRPr="00A95C71">
        <w:rPr>
          <w:rFonts w:ascii="Times New Roman" w:hAnsi="Times New Roman"/>
          <w:spacing w:val="-2"/>
          <w:sz w:val="24"/>
          <w:szCs w:val="24"/>
        </w:rPr>
        <w:fldChar w:fldCharType="end"/>
      </w:r>
      <w:r w:rsidR="005D2851" w:rsidRPr="00A95C71">
        <w:rPr>
          <w:rFonts w:ascii="Times New Roman" w:hAnsi="Times New Roman"/>
          <w:spacing w:val="-2"/>
          <w:sz w:val="24"/>
          <w:szCs w:val="24"/>
        </w:rPr>
        <w:t xml:space="preserve">. We collected </w:t>
      </w:r>
      <w:r w:rsidR="005D11C5" w:rsidRPr="00A95C71">
        <w:rPr>
          <w:rFonts w:ascii="Times New Roman" w:hAnsi="Times New Roman"/>
          <w:spacing w:val="-2"/>
          <w:sz w:val="24"/>
          <w:szCs w:val="24"/>
        </w:rPr>
        <w:t xml:space="preserve">three replicate 1L water samples from </w:t>
      </w:r>
      <w:r w:rsidR="005D2851" w:rsidRPr="00A95C71">
        <w:rPr>
          <w:rFonts w:ascii="Times New Roman" w:hAnsi="Times New Roman"/>
          <w:spacing w:val="-2"/>
          <w:sz w:val="24"/>
          <w:szCs w:val="24"/>
        </w:rPr>
        <w:t xml:space="preserve">three locations on </w:t>
      </w:r>
      <w:r w:rsidR="005D11C5" w:rsidRPr="00A95C71">
        <w:rPr>
          <w:rFonts w:ascii="Times New Roman" w:hAnsi="Times New Roman"/>
          <w:spacing w:val="-2"/>
          <w:sz w:val="24"/>
          <w:szCs w:val="24"/>
        </w:rPr>
        <w:t>each</w:t>
      </w:r>
      <w:r w:rsidR="005D2851" w:rsidRPr="00A95C71">
        <w:rPr>
          <w:rFonts w:ascii="Times New Roman" w:hAnsi="Times New Roman"/>
          <w:spacing w:val="-2"/>
          <w:sz w:val="24"/>
          <w:szCs w:val="24"/>
        </w:rPr>
        <w:t xml:space="preserve"> transect</w:t>
      </w:r>
      <w:r w:rsidR="00C060E6" w:rsidRPr="00A95C71">
        <w:rPr>
          <w:rFonts w:ascii="Times New Roman" w:hAnsi="Times New Roman"/>
          <w:spacing w:val="-2"/>
          <w:sz w:val="24"/>
          <w:szCs w:val="24"/>
        </w:rPr>
        <w:t xml:space="preserve">, totaling </w:t>
      </w:r>
      <w:r w:rsidR="005D11C5" w:rsidRPr="00A95C71">
        <w:rPr>
          <w:rFonts w:ascii="Times New Roman" w:hAnsi="Times New Roman"/>
          <w:spacing w:val="-2"/>
          <w:sz w:val="24"/>
          <w:szCs w:val="24"/>
        </w:rPr>
        <w:t xml:space="preserve">9 </w:t>
      </w:r>
      <w:r w:rsidR="00EC194F" w:rsidRPr="00A95C71">
        <w:rPr>
          <w:rFonts w:ascii="Times New Roman" w:hAnsi="Times New Roman"/>
          <w:spacing w:val="-2"/>
          <w:sz w:val="24"/>
          <w:szCs w:val="24"/>
        </w:rPr>
        <w:t xml:space="preserve">spatially structured replicates </w:t>
      </w:r>
      <w:r w:rsidR="005D11C5" w:rsidRPr="00A95C71">
        <w:rPr>
          <w:rFonts w:ascii="Times New Roman" w:hAnsi="Times New Roman"/>
          <w:spacing w:val="-2"/>
          <w:sz w:val="24"/>
          <w:szCs w:val="24"/>
        </w:rPr>
        <w:t xml:space="preserve">per </w:t>
      </w:r>
      <w:r w:rsidR="00422386" w:rsidRPr="00A95C71">
        <w:rPr>
          <w:rFonts w:ascii="Times New Roman" w:hAnsi="Times New Roman"/>
          <w:spacing w:val="-2"/>
          <w:sz w:val="24"/>
          <w:szCs w:val="24"/>
        </w:rPr>
        <w:t>site</w:t>
      </w:r>
      <w:r w:rsidR="005D11C5" w:rsidRPr="00A95C71">
        <w:rPr>
          <w:rFonts w:ascii="Times New Roman" w:hAnsi="Times New Roman"/>
          <w:spacing w:val="-2"/>
          <w:sz w:val="24"/>
          <w:szCs w:val="24"/>
        </w:rPr>
        <w:t xml:space="preserve">. Due to </w:t>
      </w:r>
      <w:r w:rsidR="00AB1EEC" w:rsidRPr="00A95C71">
        <w:rPr>
          <w:rFonts w:ascii="Times New Roman" w:hAnsi="Times New Roman"/>
          <w:spacing w:val="-2"/>
          <w:sz w:val="24"/>
          <w:szCs w:val="24"/>
        </w:rPr>
        <w:t>fieldwork logistical</w:t>
      </w:r>
      <w:r w:rsidR="005D11C5" w:rsidRPr="00A95C71">
        <w:rPr>
          <w:rFonts w:ascii="Times New Roman" w:hAnsi="Times New Roman"/>
          <w:spacing w:val="-2"/>
          <w:sz w:val="24"/>
          <w:szCs w:val="24"/>
        </w:rPr>
        <w:t xml:space="preserve"> challenges, each site was sampled on a different day with a maximum of 72 hours between sampling events.</w:t>
      </w:r>
      <w:r w:rsidR="005A7DA9" w:rsidRPr="00A95C71">
        <w:rPr>
          <w:rFonts w:ascii="Times New Roman" w:hAnsi="Times New Roman"/>
          <w:spacing w:val="-2"/>
          <w:sz w:val="24"/>
          <w:szCs w:val="24"/>
        </w:rPr>
        <w:t xml:space="preserve"> </w:t>
      </w:r>
    </w:p>
    <w:p w14:paraId="158AA36A" w14:textId="769CF5D9" w:rsidR="000E7052" w:rsidRPr="000E7052" w:rsidRDefault="000E7052" w:rsidP="000E7052">
      <w:pPr>
        <w:pStyle w:val="MDPI51figurecaption"/>
        <w:spacing w:line="480" w:lineRule="auto"/>
        <w:rPr>
          <w:rFonts w:ascii="Times New Roman" w:hAnsi="Times New Roman"/>
          <w:b/>
          <w:sz w:val="24"/>
          <w:szCs w:val="24"/>
        </w:rPr>
      </w:pPr>
      <w:r w:rsidRPr="00A95C71">
        <w:rPr>
          <w:rFonts w:ascii="Times New Roman" w:hAnsi="Times New Roman"/>
          <w:b/>
          <w:sz w:val="24"/>
          <w:szCs w:val="24"/>
        </w:rPr>
        <w:t>Figure 1.</w:t>
      </w:r>
      <w:r w:rsidRPr="00A95C71">
        <w:rPr>
          <w:rFonts w:ascii="Times New Roman" w:hAnsi="Times New Roman"/>
          <w:sz w:val="24"/>
          <w:szCs w:val="24"/>
        </w:rPr>
        <w:t xml:space="preserve"> Map of </w:t>
      </w:r>
      <w:commentRangeStart w:id="45"/>
      <w:commentRangeStart w:id="46"/>
      <w:commentRangeStart w:id="47"/>
      <w:r w:rsidRPr="00A95C71">
        <w:rPr>
          <w:rFonts w:ascii="Times New Roman" w:hAnsi="Times New Roman"/>
          <w:sz w:val="24"/>
          <w:szCs w:val="24"/>
        </w:rPr>
        <w:t>Scorpion State Marine Reserve off Santa Cruz Island, CA</w:t>
      </w:r>
      <w:commentRangeEnd w:id="45"/>
      <w:r w:rsidR="00DF3405">
        <w:rPr>
          <w:rStyle w:val="CommentReference"/>
          <w:rFonts w:asciiTheme="minorHAnsi" w:eastAsiaTheme="minorHAnsi" w:hAnsiTheme="minorHAnsi" w:cstheme="minorBidi"/>
          <w:color w:val="auto"/>
          <w:lang w:eastAsia="en-US" w:bidi="ar-SA"/>
        </w:rPr>
        <w:commentReference w:id="45"/>
      </w:r>
      <w:commentRangeEnd w:id="46"/>
      <w:r w:rsidR="00F62609">
        <w:rPr>
          <w:rStyle w:val="CommentReference"/>
          <w:rFonts w:asciiTheme="minorHAnsi" w:eastAsiaTheme="minorHAnsi" w:hAnsiTheme="minorHAnsi" w:cstheme="minorBidi"/>
          <w:color w:val="auto"/>
          <w:lang w:eastAsia="en-US" w:bidi="ar-SA"/>
        </w:rPr>
        <w:commentReference w:id="46"/>
      </w:r>
      <w:commentRangeEnd w:id="47"/>
      <w:r w:rsidR="00F62609">
        <w:rPr>
          <w:rStyle w:val="CommentReference"/>
          <w:rFonts w:asciiTheme="minorHAnsi" w:eastAsiaTheme="minorHAnsi" w:hAnsiTheme="minorHAnsi" w:cstheme="minorBidi"/>
          <w:color w:val="auto"/>
          <w:lang w:eastAsia="en-US" w:bidi="ar-SA"/>
        </w:rPr>
        <w:commentReference w:id="47"/>
      </w:r>
      <w:r w:rsidRPr="00A95C71">
        <w:rPr>
          <w:rFonts w:ascii="Times New Roman" w:hAnsi="Times New Roman"/>
          <w:sz w:val="24"/>
          <w:szCs w:val="24"/>
        </w:rPr>
        <w:t>, USA.</w:t>
      </w:r>
    </w:p>
    <w:p w14:paraId="04F19FEA" w14:textId="67187027" w:rsidR="005D11C5" w:rsidRPr="00A95C71" w:rsidRDefault="005D11C5"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pacing w:val="-2"/>
          <w:sz w:val="24"/>
          <w:szCs w:val="24"/>
        </w:rPr>
        <w:t xml:space="preserve">We collected seawater samples </w:t>
      </w:r>
      <w:r w:rsidR="0037760F" w:rsidRPr="00A95C71">
        <w:rPr>
          <w:rFonts w:ascii="Times New Roman" w:hAnsi="Times New Roman"/>
          <w:spacing w:val="-2"/>
          <w:sz w:val="24"/>
          <w:szCs w:val="24"/>
        </w:rPr>
        <w:t xml:space="preserve">from </w:t>
      </w:r>
      <w:r w:rsidRPr="00A95C71">
        <w:rPr>
          <w:rFonts w:ascii="Times New Roman" w:hAnsi="Times New Roman"/>
          <w:spacing w:val="-2"/>
          <w:sz w:val="24"/>
          <w:szCs w:val="24"/>
        </w:rPr>
        <w:t>10</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m below the surface and 1</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 xml:space="preserve">m above the benthos </w:t>
      </w:r>
      <w:r w:rsidR="0037760F" w:rsidRPr="00A95C71">
        <w:rPr>
          <w:rFonts w:ascii="Times New Roman" w:hAnsi="Times New Roman"/>
          <w:spacing w:val="-2"/>
          <w:sz w:val="24"/>
          <w:szCs w:val="24"/>
        </w:rPr>
        <w:t>using a 4</w:t>
      </w:r>
      <w:r w:rsidR="005603E0" w:rsidRPr="00A95C71">
        <w:rPr>
          <w:rFonts w:ascii="Times New Roman" w:hAnsi="Times New Roman"/>
          <w:spacing w:val="-2"/>
          <w:sz w:val="24"/>
          <w:szCs w:val="24"/>
        </w:rPr>
        <w:t xml:space="preserve"> </w:t>
      </w:r>
      <w:r w:rsidR="0037760F" w:rsidRPr="00A95C71">
        <w:rPr>
          <w:rFonts w:ascii="Times New Roman" w:hAnsi="Times New Roman"/>
          <w:spacing w:val="-2"/>
          <w:sz w:val="24"/>
          <w:szCs w:val="24"/>
        </w:rPr>
        <w:t xml:space="preserve">L Niskin bottle deployed from </w:t>
      </w:r>
      <w:r w:rsidRPr="00A95C71">
        <w:rPr>
          <w:rFonts w:ascii="Times New Roman" w:hAnsi="Times New Roman"/>
          <w:spacing w:val="-2"/>
          <w:sz w:val="24"/>
          <w:szCs w:val="24"/>
        </w:rPr>
        <w:t xml:space="preserve">the UCLA RV Kodiak </w:t>
      </w:r>
      <w:r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{"citationItems":[{"id":"ITEM-1","itemData":{"DOI":"10.1371/journal.pone.0165252","ISSN":"19326203","PMID":"27851757","abstract":"Remote polar and deepwater fish faunas are under pressure from ongoing climate change and increasing fishing effort. However, these fish communities are difficult to monitor for logistic and financial reasons. Currently, monitoring of marine fishes largely relies on invasive techniques such as bottom trawling, and on official reporting of global catches, which can be unreliable. Thus, there is need for alternative and non-invasive techniques for qualitative and quantitative oceanic fish surveys. Here we report environmental DNA (eDNA) metabarcoding of seawater samples from continental slope depths in Southwest Greenland. We collected seawater samples at depths of 188–918 m and compared seawater eDNA to catch data from trawling. We used Illumina sequencing of PCR products to demonstrate that eDNA reads show equivalence to fishing catch data obtained from trawling. Twenty-six families were found with both trawling and eDNA, while three families were found only with eDNA and two families were found only with trawling. Key commercial fish species for Greenland were the most abundant species in both eDNA reads and biomass catch, and interpolation of eDNA abundances between sampling sites showed good correspondence with catch sizes. Environmental DNA sequence reads from the fish assemblages correlated with biomass and abundance data obtained from trawling. Interestingly, the Greenland shark (Somniosus microcephalus) showed high abundance of eDNA reads despite only a single specimen being caught, demonstrating the relevance of the eDNA approach for large species that can probably avoid bottom trawls in most cases. Quantitative detection of marine fish using eDNA remains to be tested further to ascertain whether this technique is able to yield credible results for routine application in fisheries. Nevertheless, our study demonstrates that eDNA reads can be used as a qualitative and quantitative proxy for marine fish assemblages in deepwater oceanic habitats. This relates directly to applied fisheries as well as to monitoring effects of ongoing climate change on marine biodiversity—especially in polar ecosystems.","author":[{"dropping-particle":"","family":"Thomsen","given":"Philip Francis","non-dropping-particle":"","parse-names":false,"suffix":""},{"dropping-particle":"","family":"Møller","given":"Peter Rask","non-dropping-particle":"","parse-names":false,"suffix":""},{"dropping-particle":"","family":"Sigsgaard","given":"Eva Egelyng","non-dropping-particle":"","parse-names":false,"suffix":""},{"dropping-particle":"","family":"Knudsen","given":"Steen Wilhelm","non-dropping-particle":"","parse-names":false,"suffix":""},{"dropping-particle":"","family":"Jørgensen","given":"Ole Ankjør","non-dropping-particle":"","parse-names":false,"suffix":""},{"dropping-particle":"","family":"Willerslev","given":"Eske","non-dropping-particle":"","parse-names":false,"suffix":""}],"container-title":"PLoS ONE","id":"ITEM-1","issue":"11","issued":{"date-parts":[["2016"]]},"title":"Environmental DNA from seawater samples correlate with trawl catches of subarctic, deepwater fishes","type":"article-journal","volume":"11"},"uris":["http://www.mendeley.com/documents/?uuid=5972fab5-9efb-3a38-a460-f8cac91810f3"]}],"mendeley":{"formattedCitation":"[25]","plainTextFormattedCitation":"[25]","previouslyFormattedCitation":"[25]"},"properties":{"noteIndex":0},"schema":"https://github.com/citation-style-language/schema/raw/master/csl-citation.json"}</w:instrText>
      </w:r>
      <w:r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[25]</w:t>
      </w:r>
      <w:r w:rsidRPr="00A95C71">
        <w:rPr>
          <w:rFonts w:ascii="Times New Roman" w:hAnsi="Times New Roman"/>
          <w:spacing w:val="-2"/>
          <w:sz w:val="24"/>
          <w:szCs w:val="24"/>
        </w:rPr>
        <w:fldChar w:fldCharType="end"/>
      </w:r>
      <w:r w:rsidRPr="00A95C71">
        <w:rPr>
          <w:rFonts w:ascii="Times New Roman" w:hAnsi="Times New Roman"/>
          <w:spacing w:val="-2"/>
          <w:sz w:val="24"/>
          <w:szCs w:val="24"/>
        </w:rPr>
        <w:t xml:space="preserve">. From each </w:t>
      </w:r>
      <w:r w:rsidR="0037760F" w:rsidRPr="00A95C71">
        <w:rPr>
          <w:rFonts w:ascii="Times New Roman" w:hAnsi="Times New Roman"/>
          <w:spacing w:val="-2"/>
          <w:sz w:val="24"/>
          <w:szCs w:val="24"/>
        </w:rPr>
        <w:t>N</w:t>
      </w:r>
      <w:r w:rsidRPr="00A95C71">
        <w:rPr>
          <w:rFonts w:ascii="Times New Roman" w:hAnsi="Times New Roman"/>
          <w:spacing w:val="-2"/>
          <w:sz w:val="24"/>
          <w:szCs w:val="24"/>
        </w:rPr>
        <w:t xml:space="preserve">iskin deployment, </w:t>
      </w:r>
      <w:r w:rsidR="0037760F" w:rsidRPr="00A95C71">
        <w:rPr>
          <w:rFonts w:ascii="Times New Roman" w:hAnsi="Times New Roman"/>
          <w:spacing w:val="-2"/>
          <w:sz w:val="24"/>
          <w:szCs w:val="24"/>
        </w:rPr>
        <w:t xml:space="preserve">we transferred </w:t>
      </w:r>
      <w:r w:rsidRPr="00A95C71">
        <w:rPr>
          <w:rFonts w:ascii="Times New Roman" w:hAnsi="Times New Roman"/>
          <w:spacing w:val="-2"/>
          <w:sz w:val="24"/>
          <w:szCs w:val="24"/>
        </w:rPr>
        <w:t xml:space="preserve">a single liter of seawater to an enteral feeding pouch </w:t>
      </w:r>
      <w:r w:rsidR="005603E0" w:rsidRPr="00A95C71">
        <w:rPr>
          <w:rFonts w:ascii="Times New Roman" w:hAnsi="Times New Roman"/>
          <w:spacing w:val="-2"/>
          <w:sz w:val="24"/>
          <w:szCs w:val="24"/>
        </w:rPr>
        <w:t>and</w:t>
      </w:r>
      <w:r w:rsidRPr="00A95C71">
        <w:rPr>
          <w:rFonts w:ascii="Times New Roman" w:hAnsi="Times New Roman"/>
          <w:spacing w:val="-2"/>
          <w:sz w:val="24"/>
          <w:szCs w:val="24"/>
        </w:rPr>
        <w:t xml:space="preserve"> </w:t>
      </w:r>
      <w:r w:rsidR="005603E0" w:rsidRPr="00A95C71">
        <w:rPr>
          <w:rFonts w:ascii="Times New Roman" w:hAnsi="Times New Roman"/>
          <w:spacing w:val="-2"/>
          <w:sz w:val="24"/>
          <w:szCs w:val="24"/>
        </w:rPr>
        <w:t xml:space="preserve">conducted </w:t>
      </w:r>
      <w:r w:rsidRPr="00A95C71">
        <w:rPr>
          <w:rFonts w:ascii="Times New Roman" w:hAnsi="Times New Roman"/>
          <w:spacing w:val="-2"/>
          <w:sz w:val="24"/>
          <w:szCs w:val="24"/>
        </w:rPr>
        <w:t xml:space="preserve">gravity </w:t>
      </w:r>
      <w:r w:rsidR="005603E0" w:rsidRPr="00A95C71">
        <w:rPr>
          <w:rFonts w:ascii="Times New Roman" w:hAnsi="Times New Roman"/>
          <w:spacing w:val="-2"/>
          <w:sz w:val="24"/>
          <w:szCs w:val="24"/>
        </w:rPr>
        <w:t>filtration</w:t>
      </w:r>
      <w:r w:rsidRPr="00A95C71">
        <w:rPr>
          <w:rFonts w:ascii="Times New Roman" w:hAnsi="Times New Roman"/>
          <w:spacing w:val="-2"/>
          <w:sz w:val="24"/>
          <w:szCs w:val="24"/>
        </w:rPr>
        <w:t xml:space="preserve"> </w:t>
      </w:r>
      <w:r w:rsidR="00B62A64" w:rsidRPr="00A95C71">
        <w:rPr>
          <w:rFonts w:ascii="Times New Roman" w:hAnsi="Times New Roman"/>
          <w:spacing w:val="-2"/>
          <w:sz w:val="24"/>
          <w:szCs w:val="24"/>
        </w:rPr>
        <w:t xml:space="preserve">through a sterile 0.22 µm </w:t>
      </w:r>
      <w:r w:rsidR="00A124A8" w:rsidRPr="00A95C71">
        <w:rPr>
          <w:rFonts w:ascii="Times New Roman" w:hAnsi="Times New Roman"/>
          <w:spacing w:val="-2"/>
          <w:sz w:val="24"/>
          <w:szCs w:val="24"/>
        </w:rPr>
        <w:t>Sterivex</w:t>
      </w:r>
      <w:r w:rsidR="00B62A64" w:rsidRPr="00A95C71">
        <w:rPr>
          <w:rFonts w:ascii="Times New Roman" w:hAnsi="Times New Roman"/>
          <w:spacing w:val="-2"/>
          <w:sz w:val="24"/>
          <w:szCs w:val="24"/>
        </w:rPr>
        <w:t xml:space="preserve"> cartridge </w:t>
      </w:r>
      <w:r w:rsidR="00A124A8" w:rsidRPr="00A95C71">
        <w:rPr>
          <w:rFonts w:ascii="Times New Roman" w:hAnsi="Times New Roman"/>
          <w:spacing w:val="-2"/>
          <w:sz w:val="24"/>
          <w:szCs w:val="24"/>
        </w:rPr>
        <w:t xml:space="preserve">(MilliporeSigma, Burlington, MA, USA) </w:t>
      </w:r>
      <w:r w:rsidRPr="00A95C71">
        <w:rPr>
          <w:rFonts w:ascii="Times New Roman" w:hAnsi="Times New Roman"/>
          <w:spacing w:val="-2"/>
          <w:sz w:val="24"/>
          <w:szCs w:val="24"/>
        </w:rPr>
        <w:t>in the field</w:t>
      </w:r>
      <w:r w:rsidR="00B62A64" w:rsidRPr="00A95C71">
        <w:rPr>
          <w:rFonts w:ascii="Times New Roman" w:hAnsi="Times New Roman"/>
          <w:spacing w:val="-2"/>
          <w:sz w:val="24"/>
          <w:szCs w:val="24"/>
        </w:rPr>
        <w:t xml:space="preserve"> </w:t>
      </w:r>
      <w:r w:rsidR="002275B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10.3791/54741","ISSN":"1940-087X","author":[{"dropping-particle":"","family":"Miya","given":"Masaki","non-dropping-particle":"","parse-names":false,"suffix":""},{"dropping-particle":"","family":"Minamoto","given":"Toshifumi","non-dropping-particle":"","parse-names":false,"suffix":""},{"dropping-particle":"","family":"Yamanaka","given":"Hiroki","non-dropping-particle":"","parse-names":false,"suffix":""},{"dropping-particle":"","family":"Oka","given":"Shin-ichiro","non-dropping-particle":"","parse-names":false,"suffix":""},{"dropping-particle":"","family":"Sato","given":"Keiichi","non-dropping-particle":"","parse-names":false,"suffix":""},{"dropping-particle":"","family":"Yamamoto","given":"Satoshi","non-dropping-particle":"","parse-names":false,"suffix":""},{"dropping-particle":"","family":"Sado","given":"Tetsuya","non-dropping-particle":"","parse-names":false,"suffix":""},{"dropping-particle":"","family":"Doi","given":"Hideyuki","non-dropping-particle":"","parse-names":false,"suffix":""}],"container-title":"Journal of Visualized Experiments","id":"ITEM-1","issue":"117","issued":{"date-parts":[["2016","11","25"]]},"page":"e54741-e54741","title":"Use of a Filter Cartridge for Filtration of Water Samples and Extraction of Environmental DNA","type":"article-journal"},"uris":["http://www.mendeley.com/documents/?uuid=9dfa723f-ace3-3777-b93e-9b06cfe26382"]}],"mendeley":{"formattedCitation":"[13]","manualFormatting":"(Miya et al., 2016)","plainTextFormattedCitation":"[13]","previouslyFormattedCitation":"[13]"},"properties":{"noteIndex":0},"schema":"https://github.com/citation-style-language/schema/raw/master/csl-citation.json"}</w:instrText>
      </w:r>
      <w:r w:rsidR="002275B5" w:rsidRPr="00A95C71">
        <w:rPr>
          <w:rFonts w:ascii="Times New Roman" w:hAnsi="Times New Roman"/>
          <w:spacing w:val="-2"/>
          <w:sz w:val="24"/>
          <w:szCs w:val="24"/>
        </w:rPr>
        <w:fldChar w:fldCharType="separate"/>
      </w:r>
      <w:r w:rsidR="005603E0" w:rsidRPr="00A95C71">
        <w:rPr>
          <w:rFonts w:ascii="Times New Roman" w:hAnsi="Times New Roman"/>
          <w:noProof/>
          <w:spacing w:val="-2"/>
          <w:sz w:val="24"/>
          <w:szCs w:val="24"/>
        </w:rPr>
        <w:t>(Miya et al., 2016)</w:t>
      </w:r>
      <w:r w:rsidR="002275B5" w:rsidRPr="00A95C71">
        <w:rPr>
          <w:rFonts w:ascii="Times New Roman" w:hAnsi="Times New Roman"/>
          <w:spacing w:val="-2"/>
          <w:sz w:val="24"/>
          <w:szCs w:val="24"/>
        </w:rPr>
        <w:fldChar w:fldCharType="end"/>
      </w:r>
      <w:r w:rsidRPr="00A95C71">
        <w:rPr>
          <w:rFonts w:ascii="Times New Roman" w:hAnsi="Times New Roman"/>
          <w:spacing w:val="-2"/>
          <w:sz w:val="24"/>
          <w:szCs w:val="24"/>
        </w:rPr>
        <w:t>.</w:t>
      </w:r>
      <w:r w:rsidR="00B62A64" w:rsidRPr="00A95C71">
        <w:rPr>
          <w:rFonts w:ascii="Times New Roman" w:hAnsi="Times New Roman"/>
          <w:spacing w:val="-2"/>
          <w:sz w:val="24"/>
          <w:szCs w:val="24"/>
        </w:rPr>
        <w:t xml:space="preserve"> Additionally</w:t>
      </w:r>
      <w:r w:rsidRPr="00A95C71">
        <w:rPr>
          <w:rFonts w:ascii="Times New Roman" w:hAnsi="Times New Roman"/>
          <w:spacing w:val="-2"/>
          <w:sz w:val="24"/>
          <w:szCs w:val="24"/>
        </w:rPr>
        <w:t xml:space="preserve">, we processed </w:t>
      </w:r>
      <w:r w:rsidR="00C719CB" w:rsidRPr="00A95C71">
        <w:rPr>
          <w:rFonts w:ascii="Times New Roman" w:hAnsi="Times New Roman"/>
          <w:spacing w:val="-2"/>
          <w:sz w:val="24"/>
          <w:szCs w:val="24"/>
        </w:rPr>
        <w:t>three</w:t>
      </w:r>
      <w:r w:rsidRPr="00A95C71">
        <w:rPr>
          <w:rFonts w:ascii="Times New Roman" w:hAnsi="Times New Roman"/>
          <w:spacing w:val="-2"/>
          <w:sz w:val="24"/>
          <w:szCs w:val="24"/>
        </w:rPr>
        <w:t xml:space="preserve"> field blank</w:t>
      </w:r>
      <w:r w:rsidR="00C719CB" w:rsidRPr="00A95C71">
        <w:rPr>
          <w:rFonts w:ascii="Times New Roman" w:hAnsi="Times New Roman"/>
          <w:spacing w:val="-2"/>
          <w:sz w:val="24"/>
          <w:szCs w:val="24"/>
        </w:rPr>
        <w:t>s</w:t>
      </w:r>
      <w:r w:rsidRPr="00A95C71">
        <w:rPr>
          <w:rFonts w:ascii="Times New Roman" w:hAnsi="Times New Roman"/>
          <w:spacing w:val="-2"/>
          <w:sz w:val="24"/>
          <w:szCs w:val="24"/>
        </w:rPr>
        <w:t xml:space="preserve"> </w:t>
      </w:r>
      <w:r w:rsidR="00B62A64" w:rsidRPr="00A95C71">
        <w:rPr>
          <w:rFonts w:ascii="Times New Roman" w:hAnsi="Times New Roman"/>
          <w:spacing w:val="-2"/>
          <w:sz w:val="24"/>
          <w:szCs w:val="24"/>
        </w:rPr>
        <w:t xml:space="preserve">as a negative control </w:t>
      </w:r>
      <w:r w:rsidRPr="00A95C71">
        <w:rPr>
          <w:rFonts w:ascii="Times New Roman" w:hAnsi="Times New Roman"/>
          <w:spacing w:val="-2"/>
          <w:sz w:val="24"/>
          <w:szCs w:val="24"/>
        </w:rPr>
        <w:t>that consisted of 1</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L of distilled water following the method above.</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 xml:space="preserve">Finally, we dried </w:t>
      </w:r>
      <w:r w:rsidR="00A124A8" w:rsidRPr="00A95C71">
        <w:rPr>
          <w:rFonts w:ascii="Times New Roman" w:hAnsi="Times New Roman"/>
          <w:spacing w:val="-2"/>
          <w:sz w:val="24"/>
          <w:szCs w:val="24"/>
        </w:rPr>
        <w:t>S</w:t>
      </w:r>
      <w:r w:rsidRPr="00A95C71">
        <w:rPr>
          <w:rFonts w:ascii="Times New Roman" w:hAnsi="Times New Roman"/>
          <w:spacing w:val="-2"/>
          <w:sz w:val="24"/>
          <w:szCs w:val="24"/>
        </w:rPr>
        <w:t>terivex filters using a 3</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mL syringe</w:t>
      </w:r>
      <w:r w:rsidR="00C60C44" w:rsidRPr="00A95C71">
        <w:rPr>
          <w:rFonts w:ascii="Times New Roman" w:hAnsi="Times New Roman"/>
          <w:spacing w:val="-2"/>
          <w:sz w:val="24"/>
          <w:szCs w:val="24"/>
        </w:rPr>
        <w:t xml:space="preserve"> </w:t>
      </w:r>
      <w:r w:rsidRPr="00A95C71">
        <w:rPr>
          <w:rFonts w:ascii="Times New Roman" w:hAnsi="Times New Roman"/>
          <w:spacing w:val="-2"/>
          <w:sz w:val="24"/>
          <w:szCs w:val="24"/>
        </w:rPr>
        <w:t>and then capped and stored the filters at -20˚C for DNA laboratory work back at UCLA</w:t>
      </w:r>
      <w:r w:rsidR="00422386" w:rsidRPr="00A95C71">
        <w:rPr>
          <w:rFonts w:ascii="Times New Roman" w:hAnsi="Times New Roman"/>
          <w:spacing w:val="-2"/>
          <w:sz w:val="24"/>
          <w:szCs w:val="24"/>
        </w:rPr>
        <w:t xml:space="preserve"> </w:t>
      </w:r>
      <w:r w:rsidR="00422386"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10.1098/rsos.150088","ISSN":"2054-5703","author":[{"dropping-particle":"","family":"Miya","given":"M.","non-dropping-particle":"","parse-names":false,"suffix":""},{"dropping-particle":"","family":"Sato","given":"Y.","non-dropping-particle":"","parse-names":false,"suffix":""},{"dropping-particle":"","family":"Fukunaga","given":"T.","non-dropping-particle":"","parse-names":false,"suffix":""},{"dropping-particle":"","family":"Sado","given":"T.","non-dropping-particle":"","parse-names":false,"suffix":""},{"dropping-particle":"","family":"Poulsen","given":"J. Y.","non-dropping-particle":"","parse-names":false,"suffix":""},{"dropping-particle":"","family":"Sato","given":"K.","non-dropping-particle":"","parse-names":false,"suffix":""},{"dropping-particle":"","family":"Minamoto","given":"T.","non-dropping-particle":"","parse-names":false,"suffix":""},{"dropping-particle":"","family":"Yamamoto","given":"S.","non-dropping-particle":"","parse-names":false,"suffix":""},{"dropping-particle":"","family":"Yamanaka","given":"H.","non-dropping-particle":"","parse-names":false,"suffix":""},{"dropping-particle":"","family":"Araki","given":"H.","non-dropping-particle":"","parse-names":false,"suffix":""},{"dropping-particle":"","family":"Kondoh","given":"M.","non-dropping-particle":"","parse-names":false,"suffix":""},{"dropping-particle":"","family":"Iwasaki","given":"W.","non-dropping-particle":"","parse-names":false,"suffix":""}],"container-title":"Royal Society Open Science","id":"ITEM-1","issue":"7","issued":{"date-parts":[["2015","7","1"]]},"language":"en","page":"150088","publisher":"The Royal Society","title":"MiFish, a set of universal PCR primers for metabarcoding environmental DNA from fishes: detection of more than 230 subtropical marine species","type":"article-journal","volume":"2"},"uris":["http://www.mendeley.com/documents/?uuid=1ddb355e-48fd-49c1-982c-ee4766847328"]}],"mendeley":{"formattedCitation":"[26]","manualFormatting":"(Miya et al., 2015)","plainTextFormattedCitation":"[26]","previouslyFormattedCitation":"[26]"},"properties":{"noteIndex":0},"schema":"https://github.com/citation-style-language/schema/raw/master/csl-citation.json"}</w:instrText>
      </w:r>
      <w:r w:rsidR="00422386" w:rsidRPr="00A95C71">
        <w:rPr>
          <w:rFonts w:ascii="Times New Roman" w:hAnsi="Times New Roman"/>
          <w:spacing w:val="-2"/>
          <w:sz w:val="24"/>
          <w:szCs w:val="24"/>
        </w:rPr>
        <w:fldChar w:fldCharType="separate"/>
      </w:r>
      <w:r w:rsidR="005603E0" w:rsidRPr="00A95C71">
        <w:rPr>
          <w:rFonts w:ascii="Times New Roman" w:hAnsi="Times New Roman"/>
          <w:noProof/>
          <w:spacing w:val="-2"/>
          <w:sz w:val="24"/>
          <w:szCs w:val="24"/>
        </w:rPr>
        <w:t>(Miya et al., 2015)</w:t>
      </w:r>
      <w:r w:rsidR="00422386" w:rsidRPr="00A95C71">
        <w:rPr>
          <w:rFonts w:ascii="Times New Roman" w:hAnsi="Times New Roman"/>
          <w:spacing w:val="-2"/>
          <w:sz w:val="24"/>
          <w:szCs w:val="24"/>
        </w:rPr>
        <w:fldChar w:fldCharType="end"/>
      </w:r>
      <w:r w:rsidRPr="00A95C71">
        <w:rPr>
          <w:rFonts w:ascii="Times New Roman" w:hAnsi="Times New Roman"/>
          <w:spacing w:val="-2"/>
          <w:sz w:val="24"/>
          <w:szCs w:val="24"/>
        </w:rPr>
        <w:t>.</w:t>
      </w:r>
    </w:p>
    <w:p w14:paraId="5BDB9ACE" w14:textId="500D1B50" w:rsidR="00343311" w:rsidRPr="000F1EA9" w:rsidRDefault="00343311" w:rsidP="00A95C71">
      <w:pPr>
        <w:pStyle w:val="MDPI31text"/>
        <w:spacing w:before="120" w:line="480" w:lineRule="auto"/>
        <w:ind w:firstLine="0"/>
        <w:jc w:val="left"/>
        <w:rPr>
          <w:rFonts w:ascii="Times New Roman" w:hAnsi="Times New Roman"/>
          <w:b/>
          <w:bCs/>
          <w:spacing w:val="-2"/>
          <w:sz w:val="32"/>
          <w:szCs w:val="32"/>
          <w:rPrChange w:id="48" w:author="Zachary Gold" w:date="2020-11-10T17:03:00Z">
            <w:rPr>
              <w:rFonts w:ascii="Times New Roman" w:hAnsi="Times New Roman"/>
              <w:i/>
              <w:iCs/>
              <w:spacing w:val="-2"/>
              <w:sz w:val="24"/>
              <w:szCs w:val="24"/>
            </w:rPr>
          </w:rPrChange>
        </w:rPr>
      </w:pPr>
      <w:r w:rsidRPr="000F1EA9">
        <w:rPr>
          <w:rFonts w:ascii="Times New Roman" w:hAnsi="Times New Roman"/>
          <w:b/>
          <w:bCs/>
          <w:spacing w:val="-2"/>
          <w:sz w:val="32"/>
          <w:szCs w:val="32"/>
          <w:rPrChange w:id="49" w:author="Zachary Gold" w:date="2020-11-10T17:03:00Z">
            <w:rPr>
              <w:rFonts w:ascii="Times New Roman" w:hAnsi="Times New Roman"/>
              <w:i/>
              <w:iCs/>
              <w:spacing w:val="-2"/>
              <w:sz w:val="24"/>
              <w:szCs w:val="24"/>
            </w:rPr>
          </w:rPrChange>
        </w:rPr>
        <w:t xml:space="preserve">DNA </w:t>
      </w:r>
      <w:ins w:id="50" w:author="Zachary Gold" w:date="2020-11-10T21:58:00Z">
        <w:r w:rsidR="00191983">
          <w:rPr>
            <w:rFonts w:ascii="Times New Roman" w:hAnsi="Times New Roman"/>
            <w:b/>
            <w:bCs/>
            <w:spacing w:val="-2"/>
            <w:sz w:val="32"/>
            <w:szCs w:val="32"/>
          </w:rPr>
          <w:t>e</w:t>
        </w:r>
      </w:ins>
      <w:commentRangeStart w:id="51"/>
      <w:del w:id="52" w:author="Zachary Gold" w:date="2020-11-10T21:58:00Z">
        <w:r w:rsidRPr="000F1EA9" w:rsidDel="00191983">
          <w:rPr>
            <w:rFonts w:ascii="Times New Roman" w:hAnsi="Times New Roman"/>
            <w:b/>
            <w:bCs/>
            <w:spacing w:val="-2"/>
            <w:sz w:val="32"/>
            <w:szCs w:val="32"/>
            <w:rPrChange w:id="53" w:author="Zachary Gold" w:date="2020-11-10T17:03:00Z">
              <w:rPr>
                <w:rFonts w:ascii="Times New Roman" w:hAnsi="Times New Roman"/>
                <w:i/>
                <w:iCs/>
                <w:spacing w:val="-2"/>
                <w:sz w:val="24"/>
                <w:szCs w:val="24"/>
              </w:rPr>
            </w:rPrChange>
          </w:rPr>
          <w:delText>E</w:delText>
        </w:r>
      </w:del>
      <w:r w:rsidRPr="000F1EA9">
        <w:rPr>
          <w:rFonts w:ascii="Times New Roman" w:hAnsi="Times New Roman"/>
          <w:b/>
          <w:bCs/>
          <w:spacing w:val="-2"/>
          <w:sz w:val="32"/>
          <w:szCs w:val="32"/>
          <w:rPrChange w:id="54" w:author="Zachary Gold" w:date="2020-11-10T17:03:00Z">
            <w:rPr>
              <w:rFonts w:ascii="Times New Roman" w:hAnsi="Times New Roman"/>
              <w:i/>
              <w:iCs/>
              <w:spacing w:val="-2"/>
              <w:sz w:val="24"/>
              <w:szCs w:val="24"/>
            </w:rPr>
          </w:rPrChange>
        </w:rPr>
        <w:t xml:space="preserve">xtraction and </w:t>
      </w:r>
      <w:ins w:id="55" w:author="Zachary Gold" w:date="2020-11-10T21:58:00Z">
        <w:r w:rsidR="00191983">
          <w:rPr>
            <w:rFonts w:ascii="Times New Roman" w:hAnsi="Times New Roman"/>
            <w:b/>
            <w:bCs/>
            <w:spacing w:val="-2"/>
            <w:sz w:val="32"/>
            <w:szCs w:val="32"/>
          </w:rPr>
          <w:t>l</w:t>
        </w:r>
      </w:ins>
      <w:del w:id="56" w:author="Zachary Gold" w:date="2020-11-10T21:58:00Z">
        <w:r w:rsidRPr="000F1EA9" w:rsidDel="00191983">
          <w:rPr>
            <w:rFonts w:ascii="Times New Roman" w:hAnsi="Times New Roman"/>
            <w:b/>
            <w:bCs/>
            <w:spacing w:val="-2"/>
            <w:sz w:val="32"/>
            <w:szCs w:val="32"/>
            <w:rPrChange w:id="57" w:author="Zachary Gold" w:date="2020-11-10T17:03:00Z">
              <w:rPr>
                <w:rFonts w:ascii="Times New Roman" w:hAnsi="Times New Roman"/>
                <w:i/>
                <w:iCs/>
                <w:spacing w:val="-2"/>
                <w:sz w:val="24"/>
                <w:szCs w:val="24"/>
              </w:rPr>
            </w:rPrChange>
          </w:rPr>
          <w:delText>L</w:delText>
        </w:r>
      </w:del>
      <w:r w:rsidRPr="000F1EA9">
        <w:rPr>
          <w:rFonts w:ascii="Times New Roman" w:hAnsi="Times New Roman"/>
          <w:b/>
          <w:bCs/>
          <w:spacing w:val="-2"/>
          <w:sz w:val="32"/>
          <w:szCs w:val="32"/>
          <w:rPrChange w:id="58" w:author="Zachary Gold" w:date="2020-11-10T17:03:00Z">
            <w:rPr>
              <w:rFonts w:ascii="Times New Roman" w:hAnsi="Times New Roman"/>
              <w:i/>
              <w:iCs/>
              <w:spacing w:val="-2"/>
              <w:sz w:val="24"/>
              <w:szCs w:val="24"/>
            </w:rPr>
          </w:rPrChange>
        </w:rPr>
        <w:t xml:space="preserve">ibrary </w:t>
      </w:r>
      <w:ins w:id="59" w:author="Zachary Gold" w:date="2020-11-10T21:58:00Z">
        <w:r w:rsidR="00191983">
          <w:rPr>
            <w:rFonts w:ascii="Times New Roman" w:hAnsi="Times New Roman"/>
            <w:b/>
            <w:bCs/>
            <w:spacing w:val="-2"/>
            <w:sz w:val="32"/>
            <w:szCs w:val="32"/>
          </w:rPr>
          <w:t>p</w:t>
        </w:r>
      </w:ins>
      <w:del w:id="60" w:author="Zachary Gold" w:date="2020-11-10T21:58:00Z">
        <w:r w:rsidRPr="000F1EA9" w:rsidDel="00191983">
          <w:rPr>
            <w:rFonts w:ascii="Times New Roman" w:hAnsi="Times New Roman"/>
            <w:b/>
            <w:bCs/>
            <w:spacing w:val="-2"/>
            <w:sz w:val="32"/>
            <w:szCs w:val="32"/>
            <w:rPrChange w:id="61" w:author="Zachary Gold" w:date="2020-11-10T17:03:00Z">
              <w:rPr>
                <w:rFonts w:ascii="Times New Roman" w:hAnsi="Times New Roman"/>
                <w:i/>
                <w:iCs/>
                <w:spacing w:val="-2"/>
                <w:sz w:val="24"/>
                <w:szCs w:val="24"/>
              </w:rPr>
            </w:rPrChange>
          </w:rPr>
          <w:delText>P</w:delText>
        </w:r>
      </w:del>
      <w:r w:rsidRPr="000F1EA9">
        <w:rPr>
          <w:rFonts w:ascii="Times New Roman" w:hAnsi="Times New Roman"/>
          <w:b/>
          <w:bCs/>
          <w:spacing w:val="-2"/>
          <w:sz w:val="32"/>
          <w:szCs w:val="32"/>
          <w:rPrChange w:id="62" w:author="Zachary Gold" w:date="2020-11-10T17:03:00Z">
            <w:rPr>
              <w:rFonts w:ascii="Times New Roman" w:hAnsi="Times New Roman"/>
              <w:i/>
              <w:iCs/>
              <w:spacing w:val="-2"/>
              <w:sz w:val="24"/>
              <w:szCs w:val="24"/>
            </w:rPr>
          </w:rPrChange>
        </w:rPr>
        <w:t>reparation</w:t>
      </w:r>
      <w:commentRangeEnd w:id="51"/>
      <w:r w:rsidR="00DF3405">
        <w:rPr>
          <w:rStyle w:val="CommentReference"/>
          <w:rFonts w:asciiTheme="minorHAnsi" w:eastAsiaTheme="minorHAnsi" w:hAnsiTheme="minorHAnsi" w:cstheme="minorBidi"/>
          <w:snapToGrid/>
          <w:color w:val="auto"/>
          <w:lang w:eastAsia="en-US" w:bidi="ar-SA"/>
        </w:rPr>
        <w:commentReference w:id="51"/>
      </w:r>
    </w:p>
    <w:p w14:paraId="77B31154" w14:textId="39D73B22" w:rsidR="005D11C5" w:rsidRPr="00A95C71" w:rsidRDefault="0011025A"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 xml:space="preserve">We </w:t>
      </w:r>
      <w:r w:rsidR="005D11C5" w:rsidRPr="00A95C71">
        <w:rPr>
          <w:rFonts w:ascii="Times New Roman" w:hAnsi="Times New Roman"/>
          <w:spacing w:val="-2"/>
          <w:sz w:val="24"/>
          <w:szCs w:val="24"/>
        </w:rPr>
        <w:t>extract</w:t>
      </w:r>
      <w:r w:rsidRPr="00A95C71">
        <w:rPr>
          <w:rFonts w:ascii="Times New Roman" w:hAnsi="Times New Roman"/>
          <w:spacing w:val="-2"/>
          <w:sz w:val="24"/>
          <w:szCs w:val="24"/>
        </w:rPr>
        <w:t>ed</w:t>
      </w:r>
      <w:r w:rsidR="005D11C5" w:rsidRPr="00A95C71">
        <w:rPr>
          <w:rFonts w:ascii="Times New Roman" w:hAnsi="Times New Roman"/>
          <w:spacing w:val="-2"/>
          <w:sz w:val="24"/>
          <w:szCs w:val="24"/>
        </w:rPr>
        <w:t xml:space="preserve"> eDNA from the </w:t>
      </w:r>
      <w:r w:rsidR="00A124A8" w:rsidRPr="00A95C71">
        <w:rPr>
          <w:rFonts w:ascii="Times New Roman" w:hAnsi="Times New Roman"/>
          <w:spacing w:val="-2"/>
          <w:sz w:val="24"/>
          <w:szCs w:val="24"/>
        </w:rPr>
        <w:t>S</w:t>
      </w:r>
      <w:r w:rsidR="00B62A64" w:rsidRPr="00A95C71">
        <w:rPr>
          <w:rFonts w:ascii="Times New Roman" w:hAnsi="Times New Roman"/>
          <w:spacing w:val="-2"/>
          <w:sz w:val="24"/>
          <w:szCs w:val="24"/>
        </w:rPr>
        <w:t>t</w:t>
      </w:r>
      <w:r w:rsidR="002275B5" w:rsidRPr="00A95C71">
        <w:rPr>
          <w:rFonts w:ascii="Times New Roman" w:hAnsi="Times New Roman"/>
          <w:spacing w:val="-2"/>
          <w:sz w:val="24"/>
          <w:szCs w:val="24"/>
        </w:rPr>
        <w:t>e</w:t>
      </w:r>
      <w:r w:rsidR="00B62A64" w:rsidRPr="00A95C71">
        <w:rPr>
          <w:rFonts w:ascii="Times New Roman" w:hAnsi="Times New Roman"/>
          <w:spacing w:val="-2"/>
          <w:sz w:val="24"/>
          <w:szCs w:val="24"/>
        </w:rPr>
        <w:t>rivex</w:t>
      </w:r>
      <w:r w:rsidR="005D11C5" w:rsidRPr="00A95C71">
        <w:rPr>
          <w:rFonts w:ascii="Times New Roman" w:hAnsi="Times New Roman"/>
          <w:spacing w:val="-2"/>
          <w:sz w:val="24"/>
          <w:szCs w:val="24"/>
        </w:rPr>
        <w:t xml:space="preserve"> cartridge </w:t>
      </w:r>
      <w:r w:rsidRPr="00A95C71">
        <w:rPr>
          <w:rFonts w:ascii="Times New Roman" w:hAnsi="Times New Roman"/>
          <w:spacing w:val="-2"/>
          <w:sz w:val="24"/>
          <w:szCs w:val="24"/>
        </w:rPr>
        <w:t xml:space="preserve">using the </w:t>
      </w:r>
      <w:r w:rsidR="005D11C5" w:rsidRPr="00A95C71">
        <w:rPr>
          <w:rFonts w:ascii="Times New Roman" w:hAnsi="Times New Roman"/>
          <w:spacing w:val="-2"/>
          <w:sz w:val="24"/>
          <w:szCs w:val="24"/>
        </w:rPr>
        <w:t xml:space="preserve">DNAeasy Tissue and Blood Kit </w:t>
      </w:r>
      <w:r w:rsidR="00C060E6" w:rsidRPr="00A95C71">
        <w:rPr>
          <w:rFonts w:ascii="Times New Roman" w:hAnsi="Times New Roman"/>
          <w:spacing w:val="-2"/>
          <w:sz w:val="24"/>
          <w:szCs w:val="24"/>
        </w:rPr>
        <w:t>(Qiagen Inc., Germantown, MD) following modification</w:t>
      </w:r>
      <w:r w:rsidRPr="00A95C71">
        <w:rPr>
          <w:rFonts w:ascii="Times New Roman" w:hAnsi="Times New Roman"/>
          <w:spacing w:val="-2"/>
          <w:sz w:val="24"/>
          <w:szCs w:val="24"/>
        </w:rPr>
        <w:t>s</w:t>
      </w:r>
      <w:r w:rsidR="00C060E6" w:rsidRPr="00A95C71">
        <w:rPr>
          <w:rFonts w:ascii="Times New Roman" w:hAnsi="Times New Roman"/>
          <w:spacing w:val="-2"/>
          <w:sz w:val="24"/>
          <w:szCs w:val="24"/>
        </w:rPr>
        <w:t xml:space="preserve"> of </w:t>
      </w:r>
      <w:r w:rsidR="00C060E6"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{"citationItems":[{"id":"ITEM-1","itemData":{"DOI":"10.1111/2041-210X.12683","ISSN":"2041210X","author":[{"dropping-particle":"","family":"Spens","given":"Johan","non-dropping-particle":"","parse-names":false,"suffix":""},{"dropping-particle":"","family":"Evans","given":"Alice R.","non-dropping-particle":"","parse-names":false,"suffix":""},{"dropping-particle":"","family":"Halfmaerten","given":"David","non-dropping-particle":"","parse-names":false,"suffix":""},{"dropping-particle":"","family":"Knudsen","given":"Steen W.","non-dropping-particle":"","parse-names":false,"suffix":""},{"dropping-particle":"","family":"Sengupta","given":"Mita E.","non-dropping-particle":"","parse-names":false,"suffix":""},{"dropping-particle":"","family":"Mak","given":"Sarah S. T.","non-dropping-particle":"","parse-names":false,"suffix":""},{"dropping-particle":"","family":"Sigsgaard","given":"Eva E.","non-dropping-particle":"","parse-names":false,"suffix":""},{"dropping-particle":"","family":"Hellström","given":"Micaela","non-dropping-particle":"","parse-names":false,"suffix":""}],"container-title":"Methods in Ecology and Evolution","editor":[{"dropping-particle":"","family":"Yu","given":"Douglas","non-dropping-particle":"","parse-names":false,"suffix":""}],"id":"ITEM-1","issue":"5","issued":{"date-parts":[["2017","5","1"]]},"page":"635-645","publisher":"Wiley/Blackwell (10.1111)","title":"Comparison of capture and storage methods for aqueous macrobial eDNA using an optimized extraction protocol: advantage of enclosed filter","type":"article-journal","volume":"8"},"uris":["http://www.mendeley.com/documents/?uuid=9efa6ffb-af13-3840-98c0-f6ca0e5355ca"]}],"mendeley":{"formattedCitation":"[27]","manualFormatting":"Spens et al. (2017)","plainTextFormattedCitation":"[27]","previouslyFormattedCitation":"[27]"},"properties":{"noteIndex":0},"schema":"https://github.com/citation-style-language/schema/raw/master/csl-citation.json"}</w:instrText>
      </w:r>
      <w:r w:rsidR="00C060E6" w:rsidRPr="00A95C71">
        <w:rPr>
          <w:rFonts w:ascii="Times New Roman" w:hAnsi="Times New Roman"/>
          <w:spacing w:val="-2"/>
          <w:sz w:val="24"/>
          <w:szCs w:val="24"/>
        </w:rPr>
        <w:fldChar w:fldCharType="separate"/>
      </w:r>
      <w:r w:rsidR="00C060E6" w:rsidRPr="00A95C71">
        <w:rPr>
          <w:rFonts w:ascii="Times New Roman" w:hAnsi="Times New Roman"/>
          <w:noProof/>
          <w:spacing w:val="-2"/>
          <w:sz w:val="24"/>
          <w:szCs w:val="24"/>
        </w:rPr>
        <w:t>Spens et al. (2017)</w:t>
      </w:r>
      <w:r w:rsidR="00C060E6"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 xml:space="preserve">. We PCR amplified the extracted eDNA using the MiFish Universal Teleost </w:t>
      </w:r>
      <w:r w:rsidR="005D11C5" w:rsidRPr="00A95C71">
        <w:rPr>
          <w:rFonts w:ascii="Times New Roman" w:hAnsi="Times New Roman"/>
          <w:i/>
          <w:spacing w:val="-2"/>
          <w:sz w:val="24"/>
          <w:szCs w:val="24"/>
        </w:rPr>
        <w:t>12S</w:t>
      </w:r>
      <w:r w:rsidR="005D11C5" w:rsidRPr="00A95C71">
        <w:rPr>
          <w:rFonts w:ascii="Times New Roman" w:hAnsi="Times New Roman"/>
          <w:spacing w:val="-2"/>
          <w:sz w:val="24"/>
          <w:szCs w:val="24"/>
        </w:rPr>
        <w:t xml:space="preserve"> primer </w:t>
      </w:r>
      <w:r w:rsidR="002275B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10.1098/rsos.150088","ISSN":"2054-5703","author":[{"dropping-particle":"","family":"Miya","given":"M.","non-dropping-particle":"","parse-names":false,"suffix":""},{"dropping-particle":"","family":"Sato","given":"Y.","non-dropping-particle":"","parse-names":false,"suffix":""},{"dropping-particle":"","family":"Fukunaga","given":"T.","non-dropping-particle":"","parse-names":false,"suffix":""},{"dropping-particle":"","family":"Sado","given":"T.","non-dropping-particle":"","parse-names":false,"suffix":""},{"dropping-particle":"","family":"Poulsen","given":"J. Y.","non-dropping-particle":"","parse-names":false,"suffix":""},{"dropping-particle":"","family":"Sato","given":"K.","non-dropping-particle":"","parse-names":false,"suffix":""},{"dropping-particle":"","family":"Minamoto","given":"T.","non-dropping-particle":"","parse-names":false,"suffix":""},{"dropping-particle":"","family":"Yamamoto","given":"S.","non-dropping-particle":"","parse-names":false,"suffix":""},{"dropping-particle":"","family":"Yamanaka","given":"H.","non-dropping-particle":"","parse-names":false,"suffix":""},{"dropping-particle":"","family":"Araki","given":"H.","non-dropping-particle":"","parse-names":false,"suffix":""},{"dropping-particle":"","family":"Kondoh","given":"M.","non-dropping-particle":"","parse-names":false,"suffix":""},{"dropping-particle":"","family":"Iwasaki","given":"W.","non-dropping-particle":"","parse-names":false,"suffix":""}],"container-title":"Royal Society Open Science","id":"ITEM-1","issue":"7","issued":{"date-parts":[["2015","7","1"]]},"language":"en","page":"150088","publisher":"The Royal Society","title":"MiFish, a set of universal PCR primers for metabarcoding environmental DNA from fishes: detection of more than 230 subtropical marine species","type":"article-journal","volume":"2"},"uris":["http://www.mendeley.com/documents/?uuid=1ddb355e-48fd-49c1-982c-ee4766847328"]}],"mendeley":{"formattedCitation":"[26]","manualFormatting":"(Miya et al., 2015)","plainTextFormattedCitation":"[26]","previouslyFormattedCitation":"[26]"},"properties":{"noteIndex":0},"schema":"https://github.com/citation-style-language/schema/raw/master/csl-citation.json"}</w:instrText>
      </w:r>
      <w:r w:rsidR="002275B5" w:rsidRPr="00A95C71">
        <w:rPr>
          <w:rFonts w:ascii="Times New Roman" w:hAnsi="Times New Roman"/>
          <w:spacing w:val="-2"/>
          <w:sz w:val="24"/>
          <w:szCs w:val="24"/>
        </w:rPr>
        <w:fldChar w:fldCharType="separate"/>
      </w:r>
      <w:r w:rsidR="005603E0" w:rsidRPr="00A95C71">
        <w:rPr>
          <w:rFonts w:ascii="Times New Roman" w:hAnsi="Times New Roman"/>
          <w:noProof/>
          <w:spacing w:val="-2"/>
          <w:sz w:val="24"/>
          <w:szCs w:val="24"/>
        </w:rPr>
        <w:t>(Miya et al., 2015)</w:t>
      </w:r>
      <w:r w:rsidR="002275B5" w:rsidRPr="00A95C71">
        <w:rPr>
          <w:rFonts w:ascii="Times New Roman" w:hAnsi="Times New Roman"/>
          <w:spacing w:val="-2"/>
          <w:sz w:val="24"/>
          <w:szCs w:val="24"/>
        </w:rPr>
        <w:fldChar w:fldCharType="end"/>
      </w:r>
      <w:r w:rsidR="002275B5"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with Nextera modifications following </w:t>
      </w:r>
      <w:r w:rsidR="005603E0" w:rsidRPr="00A95C71">
        <w:rPr>
          <w:rFonts w:ascii="Times New Roman" w:hAnsi="Times New Roman"/>
          <w:spacing w:val="-2"/>
          <w:sz w:val="24"/>
          <w:szCs w:val="24"/>
        </w:rPr>
        <w:t xml:space="preserve">PCR and the library preparation methods of </w:t>
      </w:r>
      <w:r w:rsidR="00ED66A7"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{"citationItems":[{"id":"ITEM-1","itemData":{"DOI":"https://doi.org/10.1111/2041-210X.13214","ISSN":"2041210X","abstract":"Environmental DNA (eDNA) metabarcoding is a promising method to monitor species and community diversity that is rapid, affordable, and non-invasive. Longstanding needs of the eDNA community are modular informatics tools, comprehensive and customizable reference databases, flexibility across high-throughput sequencing platforms, fast multilocus metabarcode processing, and accurate taxonomic assignment. As bioinformatics tools continue to improve, addressing each of these demands within a single bioinformatics toolkit is becoming a reality. We present the modular metabarcode sequence toolkit Anacapa (https://github.com/limey-bean/Anacapa/), which addresses the above needs, allowing users to build comprehensive reference databases and assign taxonomy to raw multilocus metabarcode sequence data. A novel aspect of Anacapa is our database building module, Creating Reference libraries Using eXisting tools (CRUX), which generates comprehensive reference databases for specific user-defined metabarcode loci. The Quality Control and Dereplication module sorts and processes multiple metabarcode loci and processes merged, unmerged and unpaired reads maximizing recovered diversity. This is followed by amplicon sequence variant (ASV) detection using DADA2. The Anacapa Classifier module then aligns these ASVs to CRUX-generated reference databases using Bowtie2. Taxonomy is assigned to ASVs with confidence scores using a Bayesian Lowest Common Ancestor (BLCA) method. The Anacapa Toolkit also includes an R package, ranacapa, for automated results exploration through standard biodiversity statistical analysis. We performed a series of benchmarking tests to verify that the Anacapa Toolkit generates comprehensive reference databases that capture wide taxonomic diversity and that it can assign high-quality taxonomy to both MiSeq-length and Hi-Seq length sequence data. We demonstrate the value of the Anacapa Toolkit to assigning taxonomy to eDNA sequences from seawater samples from southern California including the capability of this tool kit to process multilocus metabarcoding data. The Anacapa Toolkit broadens the exploration of eDNA and assists in biodiversity assessment and management by generating metabarcode specific databases, processing multilocus data, retaining all read types, and expanding non-traditional eDNA targets. Anacapa Toolkit software and source code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Evolution","id":"ITEM-1","issued":{"date-parts":[["2019"]]},"page":"1469– 1475","publisher":"British Ecological Society","title":"Anacapa: an environmental DNA toolkit for processing multilocus metabarcode datasets","type":"article-journal","volume":"10"},"uris":["http://www.mendeley.com/documents/?uuid=ad58049a-bc81-45af-b79e-07ce67c1969f"]}],"mendeley":{"formattedCitation":"[28]","manualFormatting":"Curd et al. (2019","plainTextFormattedCitation":"[28]","previouslyFormattedCitation":"[28]"},"properties":{"noteIndex":0},"schema":"https://github.com/citation-style-language/schema/raw/master/csl-citation.json"}</w:instrText>
      </w:r>
      <w:r w:rsidR="00ED66A7" w:rsidRPr="00A95C71">
        <w:rPr>
          <w:rFonts w:ascii="Times New Roman" w:hAnsi="Times New Roman"/>
          <w:spacing w:val="-2"/>
          <w:sz w:val="24"/>
          <w:szCs w:val="24"/>
        </w:rPr>
        <w:fldChar w:fldCharType="separate"/>
      </w:r>
      <w:r w:rsidR="00ED66A7" w:rsidRPr="00A95C71">
        <w:rPr>
          <w:rFonts w:ascii="Times New Roman" w:hAnsi="Times New Roman"/>
          <w:noProof/>
          <w:spacing w:val="-2"/>
          <w:sz w:val="24"/>
          <w:szCs w:val="24"/>
        </w:rPr>
        <w:t>Curd et al.</w:t>
      </w:r>
      <w:r w:rsidR="008921DF" w:rsidRPr="00A95C71">
        <w:rPr>
          <w:rFonts w:ascii="Times New Roman" w:hAnsi="Times New Roman"/>
          <w:noProof/>
          <w:spacing w:val="-2"/>
          <w:sz w:val="24"/>
          <w:szCs w:val="24"/>
        </w:rPr>
        <w:t xml:space="preserve"> (</w:t>
      </w:r>
      <w:r w:rsidR="00ED66A7" w:rsidRPr="00A95C71">
        <w:rPr>
          <w:rFonts w:ascii="Times New Roman" w:hAnsi="Times New Roman"/>
          <w:noProof/>
          <w:spacing w:val="-2"/>
          <w:sz w:val="24"/>
          <w:szCs w:val="24"/>
        </w:rPr>
        <w:t>2019</w:t>
      </w:r>
      <w:r w:rsidR="00ED66A7" w:rsidRPr="00A95C71">
        <w:rPr>
          <w:rFonts w:ascii="Times New Roman" w:hAnsi="Times New Roman"/>
          <w:spacing w:val="-2"/>
          <w:sz w:val="24"/>
          <w:szCs w:val="24"/>
        </w:rPr>
        <w:fldChar w:fldCharType="end"/>
      </w:r>
      <w:r w:rsidR="008921DF" w:rsidRPr="00A95C71">
        <w:rPr>
          <w:rFonts w:ascii="Times New Roman" w:hAnsi="Times New Roman"/>
          <w:spacing w:val="-2"/>
          <w:sz w:val="24"/>
          <w:szCs w:val="24"/>
        </w:rPr>
        <w:t>)</w:t>
      </w:r>
      <w:r w:rsidR="004A3536" w:rsidRPr="00A95C71">
        <w:rPr>
          <w:rFonts w:ascii="Times New Roman" w:hAnsi="Times New Roman"/>
          <w:spacing w:val="-2"/>
          <w:sz w:val="24"/>
          <w:szCs w:val="24"/>
        </w:rPr>
        <w:t xml:space="preserve"> (See supplemental methods)</w:t>
      </w:r>
      <w:r w:rsidR="005D11C5" w:rsidRPr="00A95C71">
        <w:rPr>
          <w:rFonts w:ascii="Times New Roman" w:hAnsi="Times New Roman"/>
          <w:spacing w:val="-2"/>
          <w:sz w:val="24"/>
          <w:szCs w:val="24"/>
        </w:rPr>
        <w:t>.</w:t>
      </w:r>
      <w:r w:rsidR="006C7CA8"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All PCRs included a negative control where molecular grade water replaced the DNA extraction. For positive controls, we used DNA extractions of </w:t>
      </w:r>
      <w:r w:rsidR="005603E0" w:rsidRPr="00A95C71">
        <w:rPr>
          <w:rFonts w:ascii="Times New Roman" w:hAnsi="Times New Roman"/>
          <w:spacing w:val="-2"/>
          <w:sz w:val="24"/>
          <w:szCs w:val="24"/>
        </w:rPr>
        <w:t>g</w:t>
      </w:r>
      <w:r w:rsidR="005D11C5" w:rsidRPr="00A95C71">
        <w:rPr>
          <w:rFonts w:ascii="Times New Roman" w:hAnsi="Times New Roman"/>
          <w:spacing w:val="-2"/>
          <w:sz w:val="24"/>
          <w:szCs w:val="24"/>
        </w:rPr>
        <w:t>rass carp (</w:t>
      </w:r>
      <w:r w:rsidR="005D11C5" w:rsidRPr="00A95C71">
        <w:rPr>
          <w:rFonts w:ascii="Times New Roman" w:hAnsi="Times New Roman"/>
          <w:i/>
          <w:spacing w:val="-2"/>
          <w:sz w:val="24"/>
          <w:szCs w:val="24"/>
        </w:rPr>
        <w:t xml:space="preserve">Ctenopharyngodon </w:t>
      </w:r>
      <w:r w:rsidR="00A124A8" w:rsidRPr="00A95C71">
        <w:rPr>
          <w:rFonts w:ascii="Times New Roman" w:hAnsi="Times New Roman"/>
          <w:i/>
          <w:spacing w:val="-2"/>
          <w:sz w:val="24"/>
          <w:szCs w:val="24"/>
        </w:rPr>
        <w:t>i</w:t>
      </w:r>
      <w:r w:rsidR="005D11C5" w:rsidRPr="00A95C71">
        <w:rPr>
          <w:rFonts w:ascii="Times New Roman" w:hAnsi="Times New Roman"/>
          <w:i/>
          <w:spacing w:val="-2"/>
          <w:sz w:val="24"/>
          <w:szCs w:val="24"/>
        </w:rPr>
        <w:t>della</w:t>
      </w:r>
      <w:r w:rsidR="00EE43E1">
        <w:rPr>
          <w:rFonts w:ascii="Times New Roman" w:hAnsi="Times New Roman"/>
          <w:i/>
          <w:spacing w:val="-2"/>
          <w:sz w:val="24"/>
          <w:szCs w:val="24"/>
        </w:rPr>
        <w:t xml:space="preserve">, </w:t>
      </w:r>
      <w:proofErr w:type="spellStart"/>
      <w:r w:rsidR="00EE43E1">
        <w:rPr>
          <w:rFonts w:ascii="Times New Roman" w:hAnsi="Times New Roman"/>
          <w:iCs/>
          <w:spacing w:val="-2"/>
          <w:sz w:val="24"/>
          <w:szCs w:val="24"/>
        </w:rPr>
        <w:t>Cyprinidae</w:t>
      </w:r>
      <w:proofErr w:type="spellEnd"/>
      <w:r w:rsidR="005D11C5" w:rsidRPr="00A95C71">
        <w:rPr>
          <w:rFonts w:ascii="Times New Roman" w:hAnsi="Times New Roman"/>
          <w:i/>
          <w:spacing w:val="-2"/>
          <w:sz w:val="24"/>
          <w:szCs w:val="24"/>
        </w:rPr>
        <w:t>)</w:t>
      </w:r>
      <w:r w:rsidR="005D11C5" w:rsidRPr="00A95C71">
        <w:rPr>
          <w:rFonts w:ascii="Times New Roman" w:hAnsi="Times New Roman"/>
          <w:spacing w:val="-2"/>
          <w:sz w:val="24"/>
          <w:szCs w:val="24"/>
        </w:rPr>
        <w:t xml:space="preserve"> and </w:t>
      </w:r>
      <w:r w:rsidR="00EE43E1">
        <w:rPr>
          <w:rFonts w:ascii="Times New Roman" w:hAnsi="Times New Roman"/>
          <w:spacing w:val="-2"/>
          <w:sz w:val="24"/>
          <w:szCs w:val="24"/>
        </w:rPr>
        <w:t>A</w:t>
      </w:r>
      <w:r w:rsidR="005D11C5" w:rsidRPr="00A95C71">
        <w:rPr>
          <w:rFonts w:ascii="Times New Roman" w:hAnsi="Times New Roman"/>
          <w:spacing w:val="-2"/>
          <w:sz w:val="24"/>
          <w:szCs w:val="24"/>
        </w:rPr>
        <w:t>tlantic salmon (</w:t>
      </w:r>
      <w:r w:rsidR="005D11C5" w:rsidRPr="00A95C71">
        <w:rPr>
          <w:rFonts w:ascii="Times New Roman" w:hAnsi="Times New Roman"/>
          <w:i/>
          <w:spacing w:val="-2"/>
          <w:sz w:val="24"/>
          <w:szCs w:val="24"/>
        </w:rPr>
        <w:t>Salmo salar</w:t>
      </w:r>
      <w:r w:rsidR="00EE43E1">
        <w:rPr>
          <w:rFonts w:ascii="Times New Roman" w:hAnsi="Times New Roman"/>
          <w:i/>
          <w:spacing w:val="-2"/>
          <w:sz w:val="24"/>
          <w:szCs w:val="24"/>
        </w:rPr>
        <w:t xml:space="preserve">, </w:t>
      </w:r>
      <w:r w:rsidR="00EE43E1">
        <w:rPr>
          <w:rFonts w:ascii="Times New Roman" w:hAnsi="Times New Roman"/>
          <w:iCs/>
          <w:spacing w:val="-2"/>
          <w:sz w:val="24"/>
          <w:szCs w:val="24"/>
        </w:rPr>
        <w:t>Salmonidae</w:t>
      </w:r>
      <w:r w:rsidR="005D11C5" w:rsidRPr="00A95C71">
        <w:rPr>
          <w:rFonts w:ascii="Times New Roman" w:hAnsi="Times New Roman"/>
          <w:spacing w:val="-2"/>
          <w:sz w:val="24"/>
          <w:szCs w:val="24"/>
        </w:rPr>
        <w:t>)</w:t>
      </w:r>
      <w:r w:rsidR="00B838FD" w:rsidRPr="00A95C71">
        <w:rPr>
          <w:rFonts w:ascii="Times New Roman" w:hAnsi="Times New Roman"/>
          <w:spacing w:val="-2"/>
          <w:sz w:val="24"/>
          <w:szCs w:val="24"/>
        </w:rPr>
        <w:t>,</w:t>
      </w:r>
      <w:r w:rsidR="005D11C5" w:rsidRPr="00A95C71">
        <w:rPr>
          <w:rFonts w:ascii="Times New Roman" w:hAnsi="Times New Roman"/>
          <w:spacing w:val="-2"/>
          <w:sz w:val="24"/>
          <w:szCs w:val="24"/>
        </w:rPr>
        <w:t xml:space="preserve"> both non-native to California. </w:t>
      </w:r>
      <w:r w:rsidR="005603E0" w:rsidRPr="00A95C71">
        <w:rPr>
          <w:rFonts w:ascii="Times New Roman" w:hAnsi="Times New Roman"/>
          <w:spacing w:val="-2"/>
          <w:sz w:val="24"/>
          <w:szCs w:val="24"/>
        </w:rPr>
        <w:t xml:space="preserve">Libraries were sequenced </w:t>
      </w:r>
      <w:r w:rsidR="005D11C5" w:rsidRPr="00A95C71">
        <w:rPr>
          <w:rFonts w:ascii="Times New Roman" w:hAnsi="Times New Roman"/>
          <w:spacing w:val="-2"/>
          <w:sz w:val="24"/>
          <w:szCs w:val="24"/>
        </w:rPr>
        <w:t>on a MiSeq PE 2x300bp at the Technology Center for Genomics &amp; Bioinformatics (University of California- Los Angeles, CA, USA), using Reagent Kit V3 with 20% PhiX added to all sequencing runs.</w:t>
      </w:r>
    </w:p>
    <w:p w14:paraId="7B46EEA3" w14:textId="5022B356" w:rsidR="00343311" w:rsidRPr="000F1EA9" w:rsidRDefault="00343311" w:rsidP="00A95C71">
      <w:pPr>
        <w:pStyle w:val="MDPI31text"/>
        <w:spacing w:before="120" w:line="480" w:lineRule="auto"/>
        <w:ind w:firstLine="0"/>
        <w:jc w:val="left"/>
        <w:rPr>
          <w:rFonts w:ascii="Times New Roman" w:hAnsi="Times New Roman"/>
          <w:b/>
          <w:bCs/>
          <w:spacing w:val="-2"/>
          <w:sz w:val="32"/>
          <w:szCs w:val="32"/>
          <w:rPrChange w:id="63" w:author="Zachary Gold" w:date="2020-11-10T17:03:00Z">
            <w:rPr>
              <w:rFonts w:ascii="Times New Roman" w:hAnsi="Times New Roman"/>
              <w:i/>
              <w:iCs/>
              <w:spacing w:val="-2"/>
              <w:sz w:val="24"/>
              <w:szCs w:val="24"/>
            </w:rPr>
          </w:rPrChange>
        </w:rPr>
      </w:pPr>
      <w:r w:rsidRPr="000F1EA9">
        <w:rPr>
          <w:rFonts w:ascii="Times New Roman" w:hAnsi="Times New Roman"/>
          <w:b/>
          <w:bCs/>
          <w:spacing w:val="-2"/>
          <w:sz w:val="32"/>
          <w:szCs w:val="32"/>
          <w:rPrChange w:id="64" w:author="Zachary Gold" w:date="2020-11-10T17:03:00Z">
            <w:rPr>
              <w:rFonts w:ascii="Times New Roman" w:hAnsi="Times New Roman"/>
              <w:i/>
              <w:iCs/>
              <w:spacing w:val="-2"/>
              <w:sz w:val="24"/>
              <w:szCs w:val="24"/>
            </w:rPr>
          </w:rPrChange>
        </w:rPr>
        <w:lastRenderedPageBreak/>
        <w:t>Bioinformatics</w:t>
      </w:r>
    </w:p>
    <w:p w14:paraId="154D5DB4" w14:textId="373CA6B8" w:rsidR="005603E0" w:rsidRPr="00A13BD0" w:rsidRDefault="005D11C5"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 xml:space="preserve">To determine community composition, we used the </w:t>
      </w:r>
      <w:r w:rsidRPr="00A95C71">
        <w:rPr>
          <w:rFonts w:ascii="Times New Roman" w:hAnsi="Times New Roman"/>
          <w:i/>
          <w:spacing w:val="-2"/>
          <w:sz w:val="24"/>
          <w:szCs w:val="24"/>
        </w:rPr>
        <w:t>Anacapa Toolkit</w:t>
      </w:r>
      <w:r w:rsidR="0011025A" w:rsidRPr="00A95C71">
        <w:rPr>
          <w:rFonts w:ascii="Times New Roman" w:hAnsi="Times New Roman"/>
          <w:spacing w:val="-2"/>
          <w:sz w:val="24"/>
          <w:szCs w:val="24"/>
        </w:rPr>
        <w:t xml:space="preserve"> </w:t>
      </w:r>
      <w:ins w:id="65" w:author="Zachary Gold" w:date="2020-11-10T18:03:00Z">
        <w:r w:rsidR="00C97311">
          <w:rPr>
            <w:rFonts w:ascii="Times New Roman" w:hAnsi="Times New Roman"/>
            <w:spacing w:val="-2"/>
            <w:sz w:val="24"/>
            <w:szCs w:val="24"/>
          </w:rPr>
          <w:t>(version</w:t>
        </w:r>
      </w:ins>
      <w:ins w:id="66" w:author="Zachary Gold" w:date="2020-11-10T18:16:00Z">
        <w:r w:rsidR="00A13BD0">
          <w:rPr>
            <w:rFonts w:ascii="Times New Roman" w:hAnsi="Times New Roman"/>
            <w:spacing w:val="-2"/>
            <w:sz w:val="24"/>
            <w:szCs w:val="24"/>
          </w:rPr>
          <w:t>:</w:t>
        </w:r>
      </w:ins>
      <w:ins w:id="67" w:author="Zachary Gold" w:date="2020-11-10T18:03:00Z">
        <w:r w:rsidR="00C97311">
          <w:rPr>
            <w:rFonts w:ascii="Times New Roman" w:hAnsi="Times New Roman"/>
            <w:spacing w:val="-2"/>
            <w:sz w:val="24"/>
            <w:szCs w:val="24"/>
          </w:rPr>
          <w:t xml:space="preserve"> 1) </w:t>
        </w:r>
      </w:ins>
      <w:r w:rsidR="0011025A" w:rsidRPr="00A95C71">
        <w:rPr>
          <w:rFonts w:ascii="Times New Roman" w:hAnsi="Times New Roman"/>
          <w:spacing w:val="-2"/>
          <w:sz w:val="24"/>
          <w:szCs w:val="24"/>
        </w:rPr>
        <w:t>to</w:t>
      </w:r>
      <w:r w:rsidRPr="00A95C71">
        <w:rPr>
          <w:rFonts w:ascii="Times New Roman" w:hAnsi="Times New Roman"/>
          <w:spacing w:val="-2"/>
          <w:sz w:val="24"/>
          <w:szCs w:val="24"/>
        </w:rPr>
        <w:t xml:space="preserve"> conduct quality control, amplicon sequence variant </w:t>
      </w:r>
      <w:r w:rsidR="00F26F30" w:rsidRPr="00A95C71">
        <w:rPr>
          <w:rFonts w:ascii="Times New Roman" w:hAnsi="Times New Roman"/>
          <w:spacing w:val="-2"/>
          <w:sz w:val="24"/>
          <w:szCs w:val="24"/>
        </w:rPr>
        <w:t xml:space="preserve">(ASV) </w:t>
      </w:r>
      <w:r w:rsidRPr="00A95C71">
        <w:rPr>
          <w:rFonts w:ascii="Times New Roman" w:hAnsi="Times New Roman"/>
          <w:spacing w:val="-2"/>
          <w:sz w:val="24"/>
          <w:szCs w:val="24"/>
        </w:rPr>
        <w:t>parsing, and taxonomic assignment using user</w:t>
      </w:r>
      <w:r w:rsidR="008921DF" w:rsidRPr="00A95C71">
        <w:rPr>
          <w:rFonts w:ascii="Times New Roman" w:hAnsi="Times New Roman"/>
          <w:spacing w:val="-2"/>
          <w:sz w:val="24"/>
          <w:szCs w:val="24"/>
        </w:rPr>
        <w:t>-</w:t>
      </w:r>
      <w:r w:rsidRPr="00A95C71">
        <w:rPr>
          <w:rFonts w:ascii="Times New Roman" w:hAnsi="Times New Roman"/>
          <w:spacing w:val="-2"/>
          <w:sz w:val="24"/>
          <w:szCs w:val="24"/>
        </w:rPr>
        <w:t xml:space="preserve">generated custom reference databases </w:t>
      </w:r>
      <w:r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{"citationItems":[{"id":"ITEM-1","itemData":{"DOI":"https://doi.org/10.1111/2041-210X.13214","ISSN":"2041210X","abstract":"Environmental DNA (eDNA) metabarcoding is a promising method to monitor species and community diversity that is rapid, affordable, and non-invasive. Longstanding needs of the eDNA community are modular informatics tools, comprehensive and customizable reference databases, flexibility across high-throughput sequencing platforms, fast multilocus metabarcode processing, and accurate taxonomic assignment. As bioinformatics tools continue to improve, addressing each of these demands within a single bioinformatics toolkit is becoming a reality. We present the modular metabarcode sequence toolkit Anacapa (https://github.com/limey-bean/Anacapa/), which addresses the above needs, allowing users to build comprehensive reference databases and assign taxonomy to raw multilocus metabarcode sequence data. A novel aspect of Anacapa is our database building module, Creating Reference libraries Using eXisting tools (CRUX), which generates comprehensive reference databases for specific user-defined metabarcode loci. The Quality Control and Dereplication module sorts and processes multiple metabarcode loci and processes merged, unmerged and unpaired reads maximizing recovered diversity. This is followed by amplicon sequence variant (ASV) detection using DADA2. The Anacapa Classifier module then aligns these ASVs to CRUX-generated reference databases using Bowtie2. Taxonomy is assigned to ASVs with confidence scores using a Bayesian Lowest Common Ancestor (BLCA) method. The Anacapa Toolkit also includes an R package, ranacapa, for automated results exploration through standard biodiversity statistical analysis. We performed a series of benchmarking tests to verify that the Anacapa Toolkit generates comprehensive reference databases that capture wide taxonomic diversity and that it can assign high-quality taxonomy to both MiSeq-length and Hi-Seq length sequence data. We demonstrate the value of the Anacapa Toolkit to assigning taxonomy to eDNA sequences from seawater samples from southern California including the capability of this tool kit to process multilocus metabarcoding data. The Anacapa Toolkit broadens the exploration of eDNA and assists in biodiversity assessment and management by generating metabarcode specific databases, processing multilocus data, retaining all read types, and expanding non-traditional eDNA targets. Anacapa Toolkit software and source code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Evolution","id":"ITEM-1","issued":{"date-parts":[["2019"]]},"page":"1469– 1475","publisher":"British Ecological Society","title":"Anacapa: an environmental DNA toolkit for processing multilocus metabarcode datasets","type":"article-journal","volume":"10"},"uris":["http://www.mendeley.com/documents/?uuid=ad58049a-bc81-45af-b79e-07ce67c1969f"]}],"mendeley":{"formattedCitation":"[28]","plainTextFormattedCitation":"[28]","previouslyFormattedCitation":"[28]"},"properties":{"noteIndex":0},"schema":"https://github.com/citation-style-language/schema/raw/master/csl-citation.json"}</w:instrText>
      </w:r>
      <w:r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[28]</w:t>
      </w:r>
      <w:r w:rsidRPr="00A95C71">
        <w:rPr>
          <w:rFonts w:ascii="Times New Roman" w:hAnsi="Times New Roman"/>
          <w:spacing w:val="-2"/>
          <w:sz w:val="24"/>
          <w:szCs w:val="24"/>
        </w:rPr>
        <w:fldChar w:fldCharType="end"/>
      </w:r>
      <w:r w:rsidRPr="00A95C71">
        <w:rPr>
          <w:rFonts w:ascii="Times New Roman" w:hAnsi="Times New Roman"/>
          <w:spacing w:val="-2"/>
          <w:sz w:val="24"/>
          <w:szCs w:val="24"/>
        </w:rPr>
        <w:t xml:space="preserve">. </w:t>
      </w:r>
      <w:ins w:id="68" w:author="Zachary Gold" w:date="2020-11-10T18:03:00Z">
        <w:r w:rsidR="00C97311">
          <w:rPr>
            <w:rFonts w:ascii="Times New Roman" w:hAnsi="Times New Roman"/>
            <w:spacing w:val="-2"/>
            <w:sz w:val="24"/>
            <w:szCs w:val="24"/>
          </w:rPr>
          <w:t xml:space="preserve">The </w:t>
        </w:r>
        <w:r w:rsidR="00C97311">
          <w:rPr>
            <w:rFonts w:ascii="Times New Roman" w:hAnsi="Times New Roman"/>
            <w:i/>
            <w:iCs/>
            <w:spacing w:val="-2"/>
            <w:sz w:val="24"/>
            <w:szCs w:val="24"/>
          </w:rPr>
          <w:t xml:space="preserve">Anacapa Toolkit </w:t>
        </w:r>
      </w:ins>
      <w:ins w:id="69" w:author="Zachary Gold" w:date="2020-11-10T18:05:00Z">
        <w:r w:rsidR="00C97311">
          <w:rPr>
            <w:rFonts w:ascii="Times New Roman" w:hAnsi="Times New Roman"/>
            <w:spacing w:val="-2"/>
            <w:sz w:val="24"/>
            <w:szCs w:val="24"/>
          </w:rPr>
          <w:t>sequence QC and ASV parsing module relies on</w:t>
        </w:r>
      </w:ins>
      <w:ins w:id="70" w:author="Zachary Gold" w:date="2020-11-10T18:04:00Z">
        <w:r w:rsidR="00C97311">
          <w:rPr>
            <w:rFonts w:ascii="Times New Roman" w:hAnsi="Times New Roman"/>
            <w:spacing w:val="-2"/>
            <w:sz w:val="24"/>
            <w:szCs w:val="24"/>
          </w:rPr>
          <w:t xml:space="preserve"> </w:t>
        </w:r>
        <w:proofErr w:type="spellStart"/>
        <w:r w:rsidR="00C97311">
          <w:rPr>
            <w:rFonts w:ascii="Times New Roman" w:hAnsi="Times New Roman"/>
            <w:i/>
            <w:iCs/>
            <w:spacing w:val="-2"/>
            <w:sz w:val="24"/>
            <w:szCs w:val="24"/>
          </w:rPr>
          <w:t>cutadapt</w:t>
        </w:r>
      </w:ins>
      <w:proofErr w:type="spellEnd"/>
      <w:ins w:id="71" w:author="Zachary Gold" w:date="2020-11-10T18:12:00Z">
        <w:r w:rsidR="00A13BD0">
          <w:rPr>
            <w:rFonts w:ascii="Times New Roman" w:hAnsi="Times New Roman"/>
            <w:i/>
            <w:iCs/>
            <w:spacing w:val="-2"/>
            <w:sz w:val="24"/>
            <w:szCs w:val="24"/>
          </w:rPr>
          <w:t xml:space="preserve"> </w:t>
        </w:r>
        <w:r w:rsidR="00A13BD0">
          <w:rPr>
            <w:rFonts w:ascii="Times New Roman" w:hAnsi="Times New Roman"/>
            <w:spacing w:val="-2"/>
            <w:sz w:val="24"/>
            <w:szCs w:val="24"/>
          </w:rPr>
          <w:t>(version: 1.16)</w:t>
        </w:r>
      </w:ins>
      <w:ins w:id="72" w:author="Zachary Gold" w:date="2020-11-10T18:04:00Z">
        <w:r w:rsidR="00C97311">
          <w:rPr>
            <w:rFonts w:ascii="Times New Roman" w:hAnsi="Times New Roman"/>
            <w:i/>
            <w:iCs/>
            <w:spacing w:val="-2"/>
            <w:sz w:val="24"/>
            <w:szCs w:val="24"/>
          </w:rPr>
          <w:t xml:space="preserve"> </w:t>
        </w:r>
      </w:ins>
      <w:ins w:id="73" w:author="Zachary Gold" w:date="2020-11-10T18:09:00Z">
        <w:r w:rsidR="00A13BD0">
          <w:rPr>
            <w:rFonts w:ascii="Times New Roman" w:hAnsi="Times New Roman"/>
            <w:i/>
            <w:iCs/>
            <w:spacing w:val="-2"/>
            <w:sz w:val="24"/>
            <w:szCs w:val="24"/>
          </w:rPr>
          <w:fldChar w:fldCharType="begin" w:fldLock="1"/>
        </w:r>
      </w:ins>
      <w:r w:rsidR="00A13BD0">
        <w:rPr>
          <w:rFonts w:ascii="Times New Roman" w:hAnsi="Times New Roman"/>
          <w:i/>
          <w:iCs/>
          <w:spacing w:val="-2"/>
          <w:sz w:val="24"/>
          <w:szCs w:val="24"/>
        </w:rPr>
        <w:instrText>ADDIN CSL_CITATION {"citationItems":[{"id":"ITEM-1","itemData":{"DOI":"10.14806/ej.17.1.200","ISSN":"2226-6089","abstract":"When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http://code.google.com/p/cutadapt/","author":[{"dropping-particle":"","family":"Martin","given":"Marcel","non-dropping-particle":"","parse-names":false,"suffix":""}],"container-title":"EMBnet. journal","id":"ITEM-1","issue":"1","issued":{"date-parts":[["2011","5","2"]]},"page":"10-12","title":"Cutadapt removes adapter sequences from high-throughput sequencing reads","type":"article-journal","volume":"17"},"uris":["http://www.mendeley.com/documents/?uuid=4d9c20f4-99a0-4298-a0e4-3979507f1fe9"]}],"mendeley":{"formattedCitation":"[29]","plainTextFormattedCitation":"[29]","previouslyFormattedCitation":"[29]"},"properties":{"noteIndex":0},"schema":"https://github.com/citation-style-language/schema/raw/master/csl-citation.json"}</w:instrText>
      </w:r>
      <w:r w:rsidR="00A13BD0">
        <w:rPr>
          <w:rFonts w:ascii="Times New Roman" w:hAnsi="Times New Roman"/>
          <w:i/>
          <w:iCs/>
          <w:spacing w:val="-2"/>
          <w:sz w:val="24"/>
          <w:szCs w:val="24"/>
        </w:rPr>
        <w:fldChar w:fldCharType="separate"/>
      </w:r>
      <w:r w:rsidR="00A13BD0" w:rsidRPr="00A13BD0">
        <w:rPr>
          <w:rFonts w:ascii="Times New Roman" w:hAnsi="Times New Roman"/>
          <w:iCs/>
          <w:noProof/>
          <w:spacing w:val="-2"/>
          <w:sz w:val="24"/>
          <w:szCs w:val="24"/>
        </w:rPr>
        <w:t>[29]</w:t>
      </w:r>
      <w:ins w:id="74" w:author="Zachary Gold" w:date="2020-11-10T18:09:00Z">
        <w:r w:rsidR="00A13BD0">
          <w:rPr>
            <w:rFonts w:ascii="Times New Roman" w:hAnsi="Times New Roman"/>
            <w:i/>
            <w:iCs/>
            <w:spacing w:val="-2"/>
            <w:sz w:val="24"/>
            <w:szCs w:val="24"/>
          </w:rPr>
          <w:fldChar w:fldCharType="end"/>
        </w:r>
      </w:ins>
      <w:ins w:id="75" w:author="Zachary Gold" w:date="2020-11-10T18:04:00Z">
        <w:r w:rsidR="00C97311">
          <w:rPr>
            <w:rFonts w:ascii="Times New Roman" w:hAnsi="Times New Roman"/>
            <w:spacing w:val="-2"/>
            <w:sz w:val="24"/>
            <w:szCs w:val="24"/>
          </w:rPr>
          <w:t xml:space="preserve">, </w:t>
        </w:r>
        <w:proofErr w:type="spellStart"/>
        <w:r w:rsidR="00C97311">
          <w:rPr>
            <w:rFonts w:ascii="Times New Roman" w:hAnsi="Times New Roman"/>
            <w:i/>
            <w:iCs/>
            <w:spacing w:val="-2"/>
            <w:sz w:val="24"/>
            <w:szCs w:val="24"/>
          </w:rPr>
          <w:t>FastX</w:t>
        </w:r>
        <w:proofErr w:type="spellEnd"/>
        <w:r w:rsidR="00C97311">
          <w:rPr>
            <w:rFonts w:ascii="Times New Roman" w:hAnsi="Times New Roman"/>
            <w:i/>
            <w:iCs/>
            <w:spacing w:val="-2"/>
            <w:sz w:val="24"/>
            <w:szCs w:val="24"/>
          </w:rPr>
          <w:t>-</w:t>
        </w:r>
        <w:r w:rsidR="00C97311" w:rsidRPr="00C97311">
          <w:rPr>
            <w:rFonts w:ascii="Times New Roman" w:hAnsi="Times New Roman"/>
            <w:i/>
            <w:iCs/>
            <w:spacing w:val="-2"/>
            <w:sz w:val="24"/>
            <w:szCs w:val="24"/>
          </w:rPr>
          <w:t>toolkit</w:t>
        </w:r>
      </w:ins>
      <w:ins w:id="76" w:author="Zachary Gold" w:date="2020-11-10T18:09:00Z">
        <w:r w:rsidR="00A13BD0">
          <w:rPr>
            <w:rFonts w:ascii="Times New Roman" w:hAnsi="Times New Roman"/>
            <w:i/>
            <w:iCs/>
            <w:spacing w:val="-2"/>
            <w:sz w:val="24"/>
            <w:szCs w:val="24"/>
          </w:rPr>
          <w:t xml:space="preserve"> </w:t>
        </w:r>
      </w:ins>
      <w:ins w:id="77" w:author="Zachary Gold" w:date="2020-11-10T18:12:00Z">
        <w:r w:rsidR="00A13BD0">
          <w:rPr>
            <w:rFonts w:ascii="Times New Roman" w:hAnsi="Times New Roman"/>
            <w:spacing w:val="-2"/>
            <w:sz w:val="24"/>
            <w:szCs w:val="24"/>
          </w:rPr>
          <w:t xml:space="preserve">(version: 0.0.13) </w:t>
        </w:r>
      </w:ins>
      <w:ins w:id="78" w:author="Zachary Gold" w:date="2020-11-10T18:09:00Z">
        <w:r w:rsidR="00A13BD0">
          <w:rPr>
            <w:rFonts w:ascii="Times New Roman" w:hAnsi="Times New Roman"/>
            <w:i/>
            <w:iCs/>
            <w:spacing w:val="-2"/>
            <w:sz w:val="24"/>
            <w:szCs w:val="24"/>
          </w:rPr>
          <w:fldChar w:fldCharType="begin" w:fldLock="1"/>
        </w:r>
      </w:ins>
      <w:r w:rsidR="00A13BD0">
        <w:rPr>
          <w:rFonts w:ascii="Times New Roman" w:hAnsi="Times New Roman"/>
          <w:i/>
          <w:iCs/>
          <w:spacing w:val="-2"/>
          <w:sz w:val="24"/>
          <w:szCs w:val="24"/>
        </w:rPr>
        <w:instrText>ADDIN CSL_CITATION {"citationItems":[{"id":"ITEM-1","itemData":{"author":[{"dropping-particle":"","family":"Gordon","given":"A","non-dropping-particle":"","parse-names":false,"suffix":""},{"dropping-particle":"","family":"Hannon","given":"G J","non-dropping-particle":"","parse-names":false,"suffix":""}],"container-title":"FASTQ/A short-reads preprocessing tools (unpublished) http://hannonlab. cshl. edu/fastx_toolkit","id":"ITEM-1","issued":{"date-parts":[["2010"]]},"title":"Fastx-toolkit","type":"article-journal","volume":"5"},"uris":["http://www.mendeley.com/documents/?uuid=a8c19428-6903-41d7-9a42-5117acd0a484"]}],"mendeley":{"formattedCitation":"[30]","plainTextFormattedCitation":"[30]","previouslyFormattedCitation":"[30]"},"properties":{"noteIndex":0},"schema":"https://github.com/citation-style-language/schema/raw/master/csl-citation.json"}</w:instrText>
      </w:r>
      <w:r w:rsidR="00A13BD0">
        <w:rPr>
          <w:rFonts w:ascii="Times New Roman" w:hAnsi="Times New Roman"/>
          <w:i/>
          <w:iCs/>
          <w:spacing w:val="-2"/>
          <w:sz w:val="24"/>
          <w:szCs w:val="24"/>
        </w:rPr>
        <w:fldChar w:fldCharType="separate"/>
      </w:r>
      <w:r w:rsidR="00A13BD0" w:rsidRPr="00A13BD0">
        <w:rPr>
          <w:rFonts w:ascii="Times New Roman" w:hAnsi="Times New Roman"/>
          <w:iCs/>
          <w:noProof/>
          <w:spacing w:val="-2"/>
          <w:sz w:val="24"/>
          <w:szCs w:val="24"/>
        </w:rPr>
        <w:t>[30]</w:t>
      </w:r>
      <w:ins w:id="79" w:author="Zachary Gold" w:date="2020-11-10T18:09:00Z">
        <w:r w:rsidR="00A13BD0">
          <w:rPr>
            <w:rFonts w:ascii="Times New Roman" w:hAnsi="Times New Roman"/>
            <w:i/>
            <w:iCs/>
            <w:spacing w:val="-2"/>
            <w:sz w:val="24"/>
            <w:szCs w:val="24"/>
          </w:rPr>
          <w:fldChar w:fldCharType="end"/>
        </w:r>
      </w:ins>
      <w:ins w:id="80" w:author="Zachary Gold" w:date="2020-11-10T18:04:00Z">
        <w:r w:rsidR="00C97311">
          <w:rPr>
            <w:rFonts w:ascii="Times New Roman" w:hAnsi="Times New Roman"/>
            <w:spacing w:val="-2"/>
            <w:sz w:val="24"/>
            <w:szCs w:val="24"/>
          </w:rPr>
          <w:t>,</w:t>
        </w:r>
      </w:ins>
      <w:ins w:id="81" w:author="Zachary Gold" w:date="2020-11-10T18:07:00Z">
        <w:r w:rsidR="00C97311">
          <w:rPr>
            <w:rFonts w:ascii="Times New Roman" w:hAnsi="Times New Roman"/>
            <w:spacing w:val="-2"/>
            <w:sz w:val="24"/>
            <w:szCs w:val="24"/>
          </w:rPr>
          <w:t xml:space="preserve"> and</w:t>
        </w:r>
      </w:ins>
      <w:ins w:id="82" w:author="Zachary Gold" w:date="2020-11-10T18:04:00Z">
        <w:r w:rsidR="00C97311">
          <w:rPr>
            <w:rFonts w:ascii="Times New Roman" w:hAnsi="Times New Roman"/>
            <w:spacing w:val="-2"/>
            <w:sz w:val="24"/>
            <w:szCs w:val="24"/>
          </w:rPr>
          <w:t xml:space="preserve"> </w:t>
        </w:r>
        <w:r w:rsidR="00C97311" w:rsidRPr="00C97311">
          <w:rPr>
            <w:rFonts w:ascii="Times New Roman" w:hAnsi="Times New Roman"/>
            <w:i/>
            <w:iCs/>
            <w:spacing w:val="-2"/>
            <w:sz w:val="24"/>
            <w:szCs w:val="24"/>
            <w:rPrChange w:id="83" w:author="Zachary Gold" w:date="2020-11-10T18:05:00Z">
              <w:rPr>
                <w:rFonts w:ascii="Times New Roman" w:hAnsi="Times New Roman"/>
                <w:spacing w:val="-2"/>
                <w:sz w:val="24"/>
                <w:szCs w:val="24"/>
              </w:rPr>
            </w:rPrChange>
          </w:rPr>
          <w:t>DADA2</w:t>
        </w:r>
      </w:ins>
      <w:ins w:id="84" w:author="Zachary Gold" w:date="2020-11-10T18:12:00Z">
        <w:r w:rsidR="00A13BD0">
          <w:rPr>
            <w:rFonts w:ascii="Times New Roman" w:hAnsi="Times New Roman"/>
            <w:i/>
            <w:iCs/>
            <w:spacing w:val="-2"/>
            <w:sz w:val="24"/>
            <w:szCs w:val="24"/>
          </w:rPr>
          <w:t xml:space="preserve"> </w:t>
        </w:r>
        <w:r w:rsidR="00A13BD0">
          <w:rPr>
            <w:rFonts w:ascii="Times New Roman" w:hAnsi="Times New Roman"/>
            <w:spacing w:val="-2"/>
            <w:sz w:val="24"/>
            <w:szCs w:val="24"/>
          </w:rPr>
          <w:t>(version 1.6)</w:t>
        </w:r>
      </w:ins>
      <w:ins w:id="85" w:author="Zachary Gold" w:date="2020-11-10T18:05:00Z">
        <w:r w:rsidR="00C97311">
          <w:rPr>
            <w:rFonts w:ascii="Times New Roman" w:hAnsi="Times New Roman"/>
            <w:spacing w:val="-2"/>
            <w:sz w:val="24"/>
            <w:szCs w:val="24"/>
          </w:rPr>
          <w:t xml:space="preserve"> </w:t>
        </w:r>
      </w:ins>
      <w:ins w:id="86" w:author="Zachary Gold" w:date="2020-11-10T18:09:00Z">
        <w:r w:rsidR="00A13BD0">
          <w:rPr>
            <w:rFonts w:ascii="Times New Roman" w:hAnsi="Times New Roman"/>
            <w:spacing w:val="-2"/>
            <w:sz w:val="24"/>
            <w:szCs w:val="24"/>
          </w:rPr>
          <w:fldChar w:fldCharType="begin" w:fldLock="1"/>
        </w:r>
      </w:ins>
      <w:r w:rsidR="00A13BD0">
        <w:rPr>
          <w:rFonts w:ascii="Times New Roman" w:hAnsi="Times New Roman"/>
          <w:spacing w:val="-2"/>
          <w:sz w:val="24"/>
          <w:szCs w:val="24"/>
        </w:rPr>
        <w:instrText>ADDIN CSL_CITATION {"citationItems":[{"id":"ITEM-1","itemData":{"ISSN":"1548-7105","author":[{"dropping-particle":"","family":"Callahan","given":"Benjamin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methods","id":"ITEM-1","issue":"7","issued":{"date-parts":[["2016"]]},"page":"581","publisher":"Nature Publishing Group","title":"DADA2: high-resolution sample inference from Illumina amplicon data","type":"article-journal","volume":"13"},"uris":["http://www.mendeley.com/documents/?uuid=bc23d030-8e62-41b4-b741-b652774ac5cc"]}],"mendeley":{"formattedCitation":"[31]","plainTextFormattedCitation":"[31]","previouslyFormattedCitation":"[31]"},"properties":{"noteIndex":0},"schema":"https://github.com/citation-style-language/schema/raw/master/csl-citation.json"}</w:instrText>
      </w:r>
      <w:r w:rsidR="00A13BD0">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[31]</w:t>
      </w:r>
      <w:ins w:id="87" w:author="Zachary Gold" w:date="2020-11-10T18:09:00Z">
        <w:r w:rsidR="00A13BD0">
          <w:rPr>
            <w:rFonts w:ascii="Times New Roman" w:hAnsi="Times New Roman"/>
            <w:spacing w:val="-2"/>
            <w:sz w:val="24"/>
            <w:szCs w:val="24"/>
          </w:rPr>
          <w:fldChar w:fldCharType="end"/>
        </w:r>
        <w:r w:rsidR="00A13BD0">
          <w:rPr>
            <w:rFonts w:ascii="Times New Roman" w:hAnsi="Times New Roman"/>
            <w:spacing w:val="-2"/>
            <w:sz w:val="24"/>
            <w:szCs w:val="24"/>
          </w:rPr>
          <w:t xml:space="preserve"> </w:t>
        </w:r>
      </w:ins>
      <w:ins w:id="88" w:author="Zachary Gold" w:date="2020-11-10T18:10:00Z">
        <w:r w:rsidR="00A13BD0">
          <w:rPr>
            <w:rFonts w:ascii="Times New Roman" w:hAnsi="Times New Roman"/>
            <w:spacing w:val="-2"/>
            <w:sz w:val="24"/>
            <w:szCs w:val="24"/>
          </w:rPr>
          <w:t xml:space="preserve">as </w:t>
        </w:r>
      </w:ins>
      <w:ins w:id="89" w:author="Zachary Gold" w:date="2020-11-10T18:07:00Z">
        <w:r w:rsidR="00C97311">
          <w:rPr>
            <w:rFonts w:ascii="Times New Roman" w:hAnsi="Times New Roman"/>
            <w:spacing w:val="-2"/>
            <w:sz w:val="24"/>
            <w:szCs w:val="24"/>
          </w:rPr>
          <w:t xml:space="preserve">dependencies </w:t>
        </w:r>
      </w:ins>
      <w:ins w:id="90" w:author="Zachary Gold" w:date="2020-11-10T18:05:00Z">
        <w:r w:rsidR="00C97311">
          <w:rPr>
            <w:rFonts w:ascii="Times New Roman" w:hAnsi="Times New Roman"/>
            <w:spacing w:val="-2"/>
            <w:sz w:val="24"/>
            <w:szCs w:val="24"/>
          </w:rPr>
          <w:t>a</w:t>
        </w:r>
      </w:ins>
      <w:ins w:id="91" w:author="Zachary Gold" w:date="2020-11-10T18:06:00Z">
        <w:r w:rsidR="00C97311">
          <w:rPr>
            <w:rFonts w:ascii="Times New Roman" w:hAnsi="Times New Roman"/>
            <w:spacing w:val="-2"/>
            <w:sz w:val="24"/>
            <w:szCs w:val="24"/>
          </w:rPr>
          <w:t xml:space="preserve">nd the </w:t>
        </w:r>
      </w:ins>
      <w:ins w:id="92" w:author="Zachary Gold" w:date="2020-11-10T18:14:00Z">
        <w:r w:rsidR="00A13BD0">
          <w:rPr>
            <w:rFonts w:ascii="Times New Roman" w:hAnsi="Times New Roman"/>
            <w:i/>
            <w:iCs/>
            <w:spacing w:val="-2"/>
            <w:sz w:val="24"/>
            <w:szCs w:val="24"/>
          </w:rPr>
          <w:t xml:space="preserve">Anacapa </w:t>
        </w:r>
      </w:ins>
      <w:ins w:id="93" w:author="Zachary Gold" w:date="2020-11-10T18:06:00Z">
        <w:r w:rsidR="00C97311" w:rsidRPr="00A13BD0">
          <w:rPr>
            <w:rFonts w:ascii="Times New Roman" w:hAnsi="Times New Roman"/>
            <w:i/>
            <w:iCs/>
            <w:spacing w:val="-2"/>
            <w:sz w:val="24"/>
            <w:szCs w:val="24"/>
            <w:rPrChange w:id="94" w:author="Zachary Gold" w:date="2020-11-10T18:14:00Z">
              <w:rPr>
                <w:rFonts w:ascii="Times New Roman" w:hAnsi="Times New Roman"/>
                <w:spacing w:val="-2"/>
                <w:sz w:val="24"/>
                <w:szCs w:val="24"/>
              </w:rPr>
            </w:rPrChange>
          </w:rPr>
          <w:t>classifier</w:t>
        </w:r>
        <w:r w:rsidR="00C97311">
          <w:rPr>
            <w:rFonts w:ascii="Times New Roman" w:hAnsi="Times New Roman"/>
            <w:spacing w:val="-2"/>
            <w:sz w:val="24"/>
            <w:szCs w:val="24"/>
          </w:rPr>
          <w:t xml:space="preserve"> modules relies on </w:t>
        </w:r>
      </w:ins>
      <w:ins w:id="95" w:author="Zachary Gold" w:date="2020-11-10T18:05:00Z">
        <w:r w:rsidR="00C97311">
          <w:rPr>
            <w:rFonts w:ascii="Times New Roman" w:hAnsi="Times New Roman"/>
            <w:i/>
            <w:iCs/>
            <w:spacing w:val="-2"/>
            <w:sz w:val="24"/>
            <w:szCs w:val="24"/>
          </w:rPr>
          <w:t xml:space="preserve">Bowtie2 </w:t>
        </w:r>
      </w:ins>
      <w:ins w:id="96" w:author="Zachary Gold" w:date="2020-11-10T18:12:00Z">
        <w:r w:rsidR="00A13BD0">
          <w:rPr>
            <w:rFonts w:ascii="Times New Roman" w:hAnsi="Times New Roman"/>
            <w:spacing w:val="-2"/>
            <w:sz w:val="24"/>
            <w:szCs w:val="24"/>
          </w:rPr>
          <w:t>(</w:t>
        </w:r>
      </w:ins>
      <w:ins w:id="97" w:author="Zachary Gold" w:date="2020-11-10T18:13:00Z">
        <w:r w:rsidR="00A13BD0">
          <w:rPr>
            <w:rFonts w:ascii="Times New Roman" w:hAnsi="Times New Roman"/>
            <w:spacing w:val="-2"/>
            <w:sz w:val="24"/>
            <w:szCs w:val="24"/>
          </w:rPr>
          <w:t xml:space="preserve"> version 2.3.5)</w:t>
        </w:r>
      </w:ins>
      <w:ins w:id="98" w:author="Zachary Gold" w:date="2020-11-10T18:10:00Z">
        <w:r w:rsidR="00A13BD0">
          <w:rPr>
            <w:rFonts w:ascii="Times New Roman" w:hAnsi="Times New Roman"/>
            <w:i/>
            <w:iCs/>
            <w:spacing w:val="-2"/>
            <w:sz w:val="24"/>
            <w:szCs w:val="24"/>
          </w:rPr>
          <w:fldChar w:fldCharType="begin" w:fldLock="1"/>
        </w:r>
      </w:ins>
      <w:r w:rsidR="00A13BD0">
        <w:rPr>
          <w:rFonts w:ascii="Times New Roman" w:hAnsi="Times New Roman"/>
          <w:i/>
          <w:iCs/>
          <w:spacing w:val="-2"/>
          <w:sz w:val="24"/>
          <w:szCs w:val="24"/>
        </w:rPr>
        <w:instrText>ADDIN CSL_CITATION {"citationItems":[{"id":"ITEM-1","itemData":{"ISSN":"1548-7105","author":[{"dropping-particle":"","family":"Langmead","given":"Ben","non-dropping-particle":"","parse-names":false,"suffix":""},{"dropping-particle":"","family":"Salzberg","given":"Steven L","non-dropping-particle":"","parse-names":false,"suffix":""}],"container-title":"Nature methods","id":"ITEM-1","issue":"4","issued":{"date-parts":[["2012"]]},"page":"357","publisher":"Nature Publishing Group","title":"Fast gapped-read alignment with Bowtie 2","type":"article-journal","volume":"9"},"uris":["http://www.mendeley.com/documents/?uuid=d01b5d6b-35c2-40d4-8e5d-70cf81b14d65"]}],"mendeley":{"formattedCitation":"[32]","plainTextFormattedCitation":"[32]","previouslyFormattedCitation":"[32]"},"properties":{"noteIndex":0},"schema":"https://github.com/citation-style-language/schema/raw/master/csl-citation.json"}</w:instrText>
      </w:r>
      <w:r w:rsidR="00A13BD0">
        <w:rPr>
          <w:rFonts w:ascii="Times New Roman" w:hAnsi="Times New Roman"/>
          <w:i/>
          <w:iCs/>
          <w:spacing w:val="-2"/>
          <w:sz w:val="24"/>
          <w:szCs w:val="24"/>
        </w:rPr>
        <w:fldChar w:fldCharType="separate"/>
      </w:r>
      <w:r w:rsidR="00A13BD0" w:rsidRPr="00A13BD0">
        <w:rPr>
          <w:rFonts w:ascii="Times New Roman" w:hAnsi="Times New Roman"/>
          <w:iCs/>
          <w:noProof/>
          <w:spacing w:val="-2"/>
          <w:sz w:val="24"/>
          <w:szCs w:val="24"/>
        </w:rPr>
        <w:t>[32]</w:t>
      </w:r>
      <w:ins w:id="99" w:author="Zachary Gold" w:date="2020-11-10T18:10:00Z">
        <w:r w:rsidR="00A13BD0">
          <w:rPr>
            <w:rFonts w:ascii="Times New Roman" w:hAnsi="Times New Roman"/>
            <w:i/>
            <w:iCs/>
            <w:spacing w:val="-2"/>
            <w:sz w:val="24"/>
            <w:szCs w:val="24"/>
          </w:rPr>
          <w:fldChar w:fldCharType="end"/>
        </w:r>
      </w:ins>
      <w:ins w:id="100" w:author="Zachary Gold" w:date="2020-11-10T18:14:00Z">
        <w:r w:rsidR="00A13BD0">
          <w:rPr>
            <w:rFonts w:ascii="Times New Roman" w:hAnsi="Times New Roman"/>
            <w:i/>
            <w:iCs/>
            <w:spacing w:val="-2"/>
            <w:sz w:val="24"/>
            <w:szCs w:val="24"/>
          </w:rPr>
          <w:t xml:space="preserve"> </w:t>
        </w:r>
      </w:ins>
      <w:ins w:id="101" w:author="Zachary Gold" w:date="2020-11-10T18:05:00Z">
        <w:r w:rsidR="00C97311">
          <w:rPr>
            <w:rFonts w:ascii="Times New Roman" w:hAnsi="Times New Roman"/>
            <w:spacing w:val="-2"/>
            <w:sz w:val="24"/>
            <w:szCs w:val="24"/>
          </w:rPr>
          <w:t>and a modified version</w:t>
        </w:r>
      </w:ins>
      <w:ins w:id="102" w:author="Zachary Gold" w:date="2020-11-10T18:04:00Z">
        <w:r w:rsidR="00C97311">
          <w:rPr>
            <w:rFonts w:ascii="Times New Roman" w:hAnsi="Times New Roman"/>
            <w:spacing w:val="-2"/>
            <w:sz w:val="24"/>
            <w:szCs w:val="24"/>
          </w:rPr>
          <w:t xml:space="preserve"> </w:t>
        </w:r>
      </w:ins>
      <w:ins w:id="103" w:author="Zachary Gold" w:date="2020-11-10T18:06:00Z">
        <w:r w:rsidR="00C97311">
          <w:rPr>
            <w:rFonts w:ascii="Times New Roman" w:hAnsi="Times New Roman"/>
            <w:spacing w:val="-2"/>
            <w:sz w:val="24"/>
            <w:szCs w:val="24"/>
          </w:rPr>
          <w:t xml:space="preserve">of </w:t>
        </w:r>
        <w:r w:rsidR="00C97311" w:rsidRPr="00C97311">
          <w:rPr>
            <w:rFonts w:ascii="Times New Roman" w:hAnsi="Times New Roman"/>
            <w:i/>
            <w:iCs/>
            <w:spacing w:val="-2"/>
            <w:sz w:val="24"/>
            <w:szCs w:val="24"/>
            <w:rPrChange w:id="104" w:author="Zachary Gold" w:date="2020-11-10T18:07:00Z">
              <w:rPr>
                <w:rFonts w:ascii="Times New Roman" w:hAnsi="Times New Roman"/>
                <w:spacing w:val="-2"/>
                <w:sz w:val="24"/>
                <w:szCs w:val="24"/>
              </w:rPr>
            </w:rPrChange>
          </w:rPr>
          <w:t>BLCA</w:t>
        </w:r>
      </w:ins>
      <w:ins w:id="105" w:author="Zachary Gold" w:date="2020-11-10T18:07:00Z">
        <w:r w:rsidR="00C97311">
          <w:rPr>
            <w:rFonts w:ascii="Times New Roman" w:hAnsi="Times New Roman"/>
            <w:spacing w:val="-2"/>
            <w:sz w:val="24"/>
            <w:szCs w:val="24"/>
          </w:rPr>
          <w:t xml:space="preserve"> </w:t>
        </w:r>
      </w:ins>
      <w:ins w:id="106" w:author="Zachary Gold" w:date="2020-11-10T18:10:00Z">
        <w:r w:rsidR="00A13BD0">
          <w:rPr>
            <w:rFonts w:ascii="Times New Roman" w:hAnsi="Times New Roman"/>
            <w:spacing w:val="-2"/>
            <w:sz w:val="24"/>
            <w:szCs w:val="24"/>
          </w:rPr>
          <w:fldChar w:fldCharType="begin" w:fldLock="1"/>
        </w:r>
      </w:ins>
      <w:r w:rsidR="00A13BD0">
        <w:rPr>
          <w:rFonts w:ascii="Times New Roman" w:hAnsi="Times New Roman"/>
          <w:spacing w:val="-2"/>
          <w:sz w:val="24"/>
          <w:szCs w:val="24"/>
        </w:rPr>
        <w:instrText>ADDIN CSL_CITATION {"citationItems":[{"id":"ITEM-1","itemData":{"ISSN":"1471-2105","author":[{"dropping-particle":"","family":"Gao","given":"Xiang","non-dropping-particle":"","parse-names":false,"suffix":""},{"dropping-particle":"","family":"Lin","given":"Huaiying","non-dropping-particle":"","parse-names":false,"suffix":""},{"dropping-particle":"","family":"Revanna","given":"Kashi","non-dropping-particle":"","parse-names":false,"suffix":""},{"dropping-particle":"","family":"Dong","given":"Qunfeng","non-dropping-particle":"","parse-names":false,"suffix":""}],"container-title":"BMC bioinformatics","id":"ITEM-1","issue":"1","issued":{"date-parts":[["2017"]]},"page":"247","publisher":"BioMed Central","title":"A Bayesian taxonomic classification method for 16S rRNA gene sequences with improved species-level accuracy","type":"article-journal","volume":"18"},"uris":["http://www.mendeley.com/documents/?uuid=f357992d-4a68-47c4-a482-670dd1614d8e"]}],"mendeley":{"formattedCitation":"[33]","plainTextFormattedCitation":"[33]","previouslyFormattedCitation":"[33]"},"properties":{"noteIndex":0},"schema":"https://github.com/citation-style-language/schema/raw/master/csl-citation.json"}</w:instrText>
      </w:r>
      <w:r w:rsidR="00A13BD0">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[33]</w:t>
      </w:r>
      <w:ins w:id="107" w:author="Zachary Gold" w:date="2020-11-10T18:10:00Z">
        <w:r w:rsidR="00A13BD0">
          <w:rPr>
            <w:rFonts w:ascii="Times New Roman" w:hAnsi="Times New Roman"/>
            <w:spacing w:val="-2"/>
            <w:sz w:val="24"/>
            <w:szCs w:val="24"/>
          </w:rPr>
          <w:fldChar w:fldCharType="end"/>
        </w:r>
        <w:r w:rsidR="00A13BD0">
          <w:rPr>
            <w:rFonts w:ascii="Times New Roman" w:hAnsi="Times New Roman"/>
            <w:spacing w:val="-2"/>
            <w:sz w:val="24"/>
            <w:szCs w:val="24"/>
          </w:rPr>
          <w:t xml:space="preserve"> as </w:t>
        </w:r>
      </w:ins>
      <w:ins w:id="108" w:author="Zachary Gold" w:date="2020-11-10T18:07:00Z">
        <w:r w:rsidR="00C97311">
          <w:rPr>
            <w:rFonts w:ascii="Times New Roman" w:hAnsi="Times New Roman"/>
            <w:spacing w:val="-2"/>
            <w:sz w:val="24"/>
            <w:szCs w:val="24"/>
          </w:rPr>
          <w:t>dependencies</w:t>
        </w:r>
      </w:ins>
      <w:ins w:id="109" w:author="Zachary Gold" w:date="2020-11-10T18:06:00Z">
        <w:r w:rsidR="00C97311">
          <w:rPr>
            <w:rFonts w:ascii="Times New Roman" w:hAnsi="Times New Roman"/>
            <w:spacing w:val="-2"/>
            <w:sz w:val="24"/>
            <w:szCs w:val="24"/>
          </w:rPr>
          <w:t>.</w:t>
        </w:r>
      </w:ins>
      <w:ins w:id="110" w:author="Zachary Gold" w:date="2020-11-10T18:04:00Z">
        <w:r w:rsidR="00C97311">
          <w:rPr>
            <w:rFonts w:ascii="Times New Roman" w:hAnsi="Times New Roman"/>
            <w:spacing w:val="-2"/>
            <w:sz w:val="24"/>
            <w:szCs w:val="24"/>
          </w:rPr>
          <w:t xml:space="preserve"> </w:t>
        </w:r>
      </w:ins>
      <w:r w:rsidR="0011025A" w:rsidRPr="00C97311">
        <w:rPr>
          <w:rFonts w:ascii="Times New Roman" w:hAnsi="Times New Roman"/>
          <w:spacing w:val="-2"/>
          <w:sz w:val="24"/>
          <w:szCs w:val="24"/>
        </w:rPr>
        <w:t>We</w:t>
      </w:r>
      <w:r w:rsidRPr="00A95C71">
        <w:rPr>
          <w:rFonts w:ascii="Times New Roman" w:hAnsi="Times New Roman"/>
          <w:spacing w:val="-2"/>
          <w:sz w:val="24"/>
          <w:szCs w:val="24"/>
        </w:rPr>
        <w:t xml:space="preserve"> processed sequences using the default parameters and assigned taxonomy </w:t>
      </w:r>
      <w:r w:rsidR="005603E0" w:rsidRPr="00A95C71">
        <w:rPr>
          <w:rFonts w:ascii="Times New Roman" w:hAnsi="Times New Roman"/>
          <w:spacing w:val="-2"/>
          <w:sz w:val="24"/>
          <w:szCs w:val="24"/>
        </w:rPr>
        <w:t xml:space="preserve">using two </w:t>
      </w:r>
      <w:ins w:id="111" w:author="Zachary Gold" w:date="2020-11-10T18:07:00Z">
        <w:r w:rsidR="00C97311">
          <w:rPr>
            <w:rFonts w:ascii="Times New Roman" w:hAnsi="Times New Roman"/>
            <w:i/>
            <w:iCs/>
            <w:spacing w:val="-2"/>
            <w:sz w:val="24"/>
            <w:szCs w:val="24"/>
          </w:rPr>
          <w:t xml:space="preserve">CRUX-generated </w:t>
        </w:r>
      </w:ins>
      <w:r w:rsidR="005603E0" w:rsidRPr="00A95C71">
        <w:rPr>
          <w:rFonts w:ascii="Times New Roman" w:hAnsi="Times New Roman"/>
          <w:spacing w:val="-2"/>
          <w:sz w:val="24"/>
          <w:szCs w:val="24"/>
        </w:rPr>
        <w:t xml:space="preserve">reference databases. We first assigned taxonomy using the FishCARD California fish specific reference database </w:t>
      </w:r>
      <w:r w:rsidR="005603E0" w:rsidRPr="00A95C71">
        <w:rPr>
          <w:rFonts w:ascii="Times New Roman" w:hAnsi="Times New Roman"/>
          <w:spacing w:val="-2"/>
          <w:sz w:val="24"/>
          <w:szCs w:val="24"/>
        </w:rPr>
        <w:fldChar w:fldCharType="begin" w:fldLock="1"/>
      </w:r>
      <w:r w:rsidR="00571456">
        <w:rPr>
          <w:rFonts w:ascii="Times New Roman" w:hAnsi="Times New Roman"/>
          <w:spacing w:val="-2"/>
          <w:sz w:val="24"/>
          <w:szCs w:val="24"/>
        </w:rPr>
        <w:instrText>ADDIN CSL_CITATION {"citationItems":[{"id":"ITEM-1","itemData":{"DOI":"ark:/13030/m5j44187","author":[{"dropping-particle":"","family":"Gold","given":"Zachary Jacob","non-dropping-particle":"","parse-names":false,"suffix":""}],"id":"ITEM-1","issued":{"date-parts":[["2020"]]},"publisher":"UCLA","title":"Design and Implementation of Environmental DNA Metabarcoding Methods for Monitoring the Southern California Marine Protected Area Network","type":"thesis"},"uris":["http://www.mendeley.com/documents/?uuid=f3b92820-316c-4066-93e9-1eede1d76cd5"]}],"mendeley":{"formattedCitation":"[34]","plainTextFormattedCitation":"[34]","previouslyFormattedCitation":"[34]"},"properties":{"noteIndex":0},"schema":"https://github.com/citation-style-language/schema/raw/master/csl-citation.json"}</w:instrText>
      </w:r>
      <w:r w:rsidR="005603E0"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[34]</w:t>
      </w:r>
      <w:r w:rsidR="005603E0" w:rsidRPr="00A95C71">
        <w:rPr>
          <w:rFonts w:ascii="Times New Roman" w:hAnsi="Times New Roman"/>
          <w:spacing w:val="-2"/>
          <w:sz w:val="24"/>
          <w:szCs w:val="24"/>
        </w:rPr>
        <w:fldChar w:fldCharType="end"/>
      </w:r>
      <w:r w:rsidR="005603E0" w:rsidRPr="00A95C71">
        <w:rPr>
          <w:rFonts w:ascii="Times New Roman" w:hAnsi="Times New Roman"/>
          <w:spacing w:val="-2"/>
          <w:sz w:val="24"/>
          <w:szCs w:val="24"/>
        </w:rPr>
        <w:t xml:space="preserve">. Second, we used the </w:t>
      </w:r>
      <w:r w:rsidR="005603E0" w:rsidRPr="00A95C71">
        <w:rPr>
          <w:rFonts w:ascii="Times New Roman" w:hAnsi="Times New Roman"/>
          <w:i/>
          <w:spacing w:val="-2"/>
          <w:sz w:val="24"/>
          <w:szCs w:val="24"/>
        </w:rPr>
        <w:t>CRUX</w:t>
      </w:r>
      <w:r w:rsidR="005603E0" w:rsidRPr="00A95C71">
        <w:rPr>
          <w:rFonts w:ascii="Times New Roman" w:hAnsi="Times New Roman"/>
          <w:spacing w:val="-2"/>
          <w:sz w:val="24"/>
          <w:szCs w:val="24"/>
        </w:rPr>
        <w:t xml:space="preserve">-generated </w:t>
      </w:r>
      <w:r w:rsidR="005603E0" w:rsidRPr="00A95C71">
        <w:rPr>
          <w:rFonts w:ascii="Times New Roman" w:hAnsi="Times New Roman"/>
          <w:i/>
          <w:spacing w:val="-2"/>
          <w:sz w:val="24"/>
          <w:szCs w:val="24"/>
        </w:rPr>
        <w:t>12S</w:t>
      </w:r>
      <w:r w:rsidR="005603E0" w:rsidRPr="00A95C71">
        <w:rPr>
          <w:rFonts w:ascii="Times New Roman" w:hAnsi="Times New Roman"/>
          <w:spacing w:val="-2"/>
          <w:sz w:val="24"/>
          <w:szCs w:val="24"/>
        </w:rPr>
        <w:t xml:space="preserve"> reference database supplemented with FishCARD reference sequences to assign taxonomy using all available </w:t>
      </w:r>
      <w:r w:rsidR="005603E0" w:rsidRPr="00A95C71">
        <w:rPr>
          <w:rFonts w:ascii="Times New Roman" w:hAnsi="Times New Roman"/>
          <w:i/>
          <w:iCs/>
          <w:spacing w:val="-2"/>
          <w:sz w:val="24"/>
          <w:szCs w:val="24"/>
        </w:rPr>
        <w:t xml:space="preserve">12S </w:t>
      </w:r>
      <w:r w:rsidR="005603E0" w:rsidRPr="00A95C71">
        <w:rPr>
          <w:rFonts w:ascii="Times New Roman" w:hAnsi="Times New Roman"/>
          <w:spacing w:val="-2"/>
          <w:sz w:val="24"/>
          <w:szCs w:val="24"/>
        </w:rPr>
        <w:t>reference barcodes to identify any non-fish taxa.</w:t>
      </w:r>
      <w:ins w:id="112" w:author="Zachary Gold" w:date="2020-11-10T18:07:00Z">
        <w:r w:rsidR="00C97311">
          <w:rPr>
            <w:rFonts w:ascii="Times New Roman" w:hAnsi="Times New Roman"/>
            <w:spacing w:val="-2"/>
            <w:sz w:val="24"/>
            <w:szCs w:val="24"/>
          </w:rPr>
          <w:t xml:space="preserve"> We note that </w:t>
        </w:r>
        <w:r w:rsidR="00C97311">
          <w:rPr>
            <w:rFonts w:ascii="Times New Roman" w:hAnsi="Times New Roman"/>
            <w:i/>
            <w:iCs/>
            <w:spacing w:val="-2"/>
            <w:sz w:val="24"/>
            <w:szCs w:val="24"/>
          </w:rPr>
          <w:t xml:space="preserve">CRUX </w:t>
        </w:r>
        <w:r w:rsidR="00C97311">
          <w:rPr>
            <w:rFonts w:ascii="Times New Roman" w:hAnsi="Times New Roman"/>
            <w:spacing w:val="-2"/>
            <w:sz w:val="24"/>
            <w:szCs w:val="24"/>
          </w:rPr>
          <w:t xml:space="preserve">relies on </w:t>
        </w:r>
      </w:ins>
      <w:proofErr w:type="spellStart"/>
      <w:ins w:id="113" w:author="Zachary Gold" w:date="2020-11-10T18:08:00Z">
        <w:r w:rsidR="00A13BD0" w:rsidRPr="00A13BD0">
          <w:rPr>
            <w:rFonts w:ascii="Times New Roman" w:hAnsi="Times New Roman"/>
            <w:i/>
            <w:iCs/>
            <w:spacing w:val="-2"/>
            <w:sz w:val="24"/>
            <w:szCs w:val="24"/>
            <w:rPrChange w:id="114" w:author="Zachary Gold" w:date="2020-11-10T18:08:00Z">
              <w:rPr>
                <w:rFonts w:ascii="Times New Roman" w:hAnsi="Times New Roman"/>
                <w:spacing w:val="-2"/>
                <w:sz w:val="24"/>
                <w:szCs w:val="24"/>
              </w:rPr>
            </w:rPrChange>
          </w:rPr>
          <w:t>ecoPCR</w:t>
        </w:r>
      </w:ins>
      <w:proofErr w:type="spellEnd"/>
      <w:ins w:id="115" w:author="Zachary Gold" w:date="2020-11-10T18:16:00Z">
        <w:r w:rsidR="00A13BD0">
          <w:rPr>
            <w:rFonts w:ascii="Times New Roman" w:hAnsi="Times New Roman"/>
            <w:i/>
            <w:iCs/>
            <w:spacing w:val="-2"/>
            <w:sz w:val="24"/>
            <w:szCs w:val="24"/>
          </w:rPr>
          <w:t xml:space="preserve"> </w:t>
        </w:r>
        <w:r w:rsidR="00A13BD0">
          <w:rPr>
            <w:rFonts w:ascii="Times New Roman" w:hAnsi="Times New Roman"/>
            <w:spacing w:val="-2"/>
            <w:sz w:val="24"/>
            <w:szCs w:val="24"/>
          </w:rPr>
          <w:t>(version: 1.0.1)</w:t>
        </w:r>
      </w:ins>
      <w:ins w:id="116" w:author="Zachary Gold" w:date="2020-11-10T18:10:00Z">
        <w:r w:rsidR="00A13BD0">
          <w:rPr>
            <w:rFonts w:ascii="Times New Roman" w:hAnsi="Times New Roman"/>
            <w:i/>
            <w:iCs/>
            <w:spacing w:val="-2"/>
            <w:sz w:val="24"/>
            <w:szCs w:val="24"/>
          </w:rPr>
          <w:t xml:space="preserve"> </w:t>
        </w:r>
        <w:r w:rsidR="00A13BD0">
          <w:rPr>
            <w:rFonts w:ascii="Times New Roman" w:hAnsi="Times New Roman"/>
            <w:i/>
            <w:iCs/>
            <w:spacing w:val="-2"/>
            <w:sz w:val="24"/>
            <w:szCs w:val="24"/>
          </w:rPr>
          <w:fldChar w:fldCharType="begin" w:fldLock="1"/>
        </w:r>
      </w:ins>
      <w:r w:rsidR="00A13BD0">
        <w:rPr>
          <w:rFonts w:ascii="Times New Roman" w:hAnsi="Times New Roman"/>
          <w:i/>
          <w:iCs/>
          <w:spacing w:val="-2"/>
          <w:sz w:val="24"/>
          <w:szCs w:val="24"/>
        </w:rPr>
        <w:instrText>ADDIN CSL_CITATION {"citationItems":[{"id":"ITEM-1","itemData":{"ISSN":"1471-2164","author":[{"dropping-particle":"","family":"Ficetola","given":"Gentile Francesco","non-dropping-particle":"","parse-names":false,"suffix":""},{"dropping-particle":"","family":"Coissac","given":"Eric","non-dropping-particle":"","parse-names":false,"suffix":""},{"dropping-particle":"","family":"Zundel","given":"Stéphanie","non-dropping-particle":"","parse-names":false,"suffix":""},{"dropping-particle":"","family":"Riaz","given":"Tiayyba","non-dropping-particle":"","parse-names":false,"suffix":""},{"dropping-particle":"","family":"Shehzad","given":"Wasim","non-dropping-particle":"","parse-names":false,"suffix":""},{"dropping-particle":"","family":"Bessière","given":"Julien","non-dropping-particle":"","parse-names":false,"suffix":""},{"dropping-particle":"","family":"Taberlet","given":"Pierre","non-dropping-particle":"","parse-names":false,"suffix":""},{"dropping-particle":"","family":"Pompanon","given":"François","non-dropping-particle":"","parse-names":false,"suffix":""}],"container-title":"BMC genomics","id":"ITEM-1","issue":"1","issued":{"date-parts":[["2010"]]},"page":"434","publisher":"Springer","title":"An in silico approach for the evaluation of DNA barcodes","type":"article-journal","volume":"11"},"uris":["http://www.mendeley.com/documents/?uuid=70a4ac1d-c4df-47d4-9f03-a8c872877945"]}],"mendeley":{"formattedCitation":"[35]","plainTextFormattedCitation":"[35]","previouslyFormattedCitation":"[35]"},"properties":{"noteIndex":0},"schema":"https://github.com/citation-style-language/schema/raw/master/csl-citation.json"}</w:instrText>
      </w:r>
      <w:r w:rsidR="00A13BD0">
        <w:rPr>
          <w:rFonts w:ascii="Times New Roman" w:hAnsi="Times New Roman"/>
          <w:i/>
          <w:iCs/>
          <w:spacing w:val="-2"/>
          <w:sz w:val="24"/>
          <w:szCs w:val="24"/>
        </w:rPr>
        <w:fldChar w:fldCharType="separate"/>
      </w:r>
      <w:r w:rsidR="00A13BD0" w:rsidRPr="00A13BD0">
        <w:rPr>
          <w:rFonts w:ascii="Times New Roman" w:hAnsi="Times New Roman"/>
          <w:iCs/>
          <w:noProof/>
          <w:spacing w:val="-2"/>
          <w:sz w:val="24"/>
          <w:szCs w:val="24"/>
        </w:rPr>
        <w:t>[35]</w:t>
      </w:r>
      <w:ins w:id="117" w:author="Zachary Gold" w:date="2020-11-10T18:10:00Z">
        <w:r w:rsidR="00A13BD0">
          <w:rPr>
            <w:rFonts w:ascii="Times New Roman" w:hAnsi="Times New Roman"/>
            <w:i/>
            <w:iCs/>
            <w:spacing w:val="-2"/>
            <w:sz w:val="24"/>
            <w:szCs w:val="24"/>
          </w:rPr>
          <w:fldChar w:fldCharType="end"/>
        </w:r>
      </w:ins>
      <w:ins w:id="118" w:author="Zachary Gold" w:date="2020-11-10T18:08:00Z">
        <w:r w:rsidR="00A13BD0">
          <w:rPr>
            <w:rFonts w:ascii="Times New Roman" w:hAnsi="Times New Roman"/>
            <w:i/>
            <w:iCs/>
            <w:spacing w:val="-2"/>
            <w:sz w:val="24"/>
            <w:szCs w:val="24"/>
          </w:rPr>
          <w:t xml:space="preserve">, </w:t>
        </w:r>
        <w:proofErr w:type="spellStart"/>
        <w:r w:rsidR="00A13BD0">
          <w:rPr>
            <w:rFonts w:ascii="Times New Roman" w:hAnsi="Times New Roman"/>
            <w:i/>
            <w:iCs/>
            <w:spacing w:val="-2"/>
            <w:sz w:val="24"/>
            <w:szCs w:val="24"/>
          </w:rPr>
          <w:t>blastn</w:t>
        </w:r>
      </w:ins>
      <w:proofErr w:type="spellEnd"/>
      <w:ins w:id="119" w:author="Zachary Gold" w:date="2020-11-10T18:16:00Z">
        <w:r w:rsidR="00A13BD0">
          <w:rPr>
            <w:rFonts w:ascii="Times New Roman" w:hAnsi="Times New Roman"/>
            <w:i/>
            <w:iCs/>
            <w:spacing w:val="-2"/>
            <w:sz w:val="24"/>
            <w:szCs w:val="24"/>
          </w:rPr>
          <w:t xml:space="preserve"> </w:t>
        </w:r>
        <w:r w:rsidR="00A13BD0">
          <w:rPr>
            <w:rFonts w:ascii="Times New Roman" w:hAnsi="Times New Roman"/>
            <w:spacing w:val="-2"/>
            <w:sz w:val="24"/>
            <w:szCs w:val="24"/>
          </w:rPr>
          <w:t>(version: 2.6.0)</w:t>
        </w:r>
      </w:ins>
      <w:ins w:id="120" w:author="Zachary Gold" w:date="2020-11-10T18:11:00Z">
        <w:r w:rsidR="00A13BD0">
          <w:rPr>
            <w:rFonts w:ascii="Times New Roman" w:hAnsi="Times New Roman"/>
            <w:i/>
            <w:iCs/>
            <w:spacing w:val="-2"/>
            <w:sz w:val="24"/>
            <w:szCs w:val="24"/>
          </w:rPr>
          <w:t xml:space="preserve"> </w:t>
        </w:r>
        <w:r w:rsidR="00A13BD0">
          <w:rPr>
            <w:rFonts w:ascii="Times New Roman" w:hAnsi="Times New Roman"/>
            <w:i/>
            <w:iCs/>
            <w:spacing w:val="-2"/>
            <w:sz w:val="24"/>
            <w:szCs w:val="24"/>
          </w:rPr>
          <w:fldChar w:fldCharType="begin" w:fldLock="1"/>
        </w:r>
      </w:ins>
      <w:r w:rsidR="00A13BD0">
        <w:rPr>
          <w:rFonts w:ascii="Times New Roman" w:hAnsi="Times New Roman"/>
          <w:i/>
          <w:iCs/>
          <w:spacing w:val="-2"/>
          <w:sz w:val="24"/>
          <w:szCs w:val="24"/>
        </w:rPr>
        <w:instrText>ADDIN CSL_CITATION {"citationItems":[{"id":"ITEM-1","itemData":{"ISSN":"1471-2105","author":[{"dropping-particle":"","family":"Camacho","given":"Christiam","non-dropping-particle":"","parse-names":false,"suffix":""},{"dropping-particle":"","family":"Coulouris","given":"George","non-dropping-particle":"","parse-names":false,"suffix":""},{"dropping-particle":"","family":"Avagyan","given":"Vahram","non-dropping-particle":"","parse-names":false,"suffix":""},{"dropping-particle":"","family":"Ma","given":"Ning","non-dropping-particle":"","parse-names":false,"suffix":""},{"dropping-particle":"","family":"Papadopoulos","given":"Jason","non-dropping-particle":"","parse-names":false,"suffix":""},{"dropping-particle":"","family":"Bealer","given":"Kevin","non-dropping-particle":"","parse-names":false,"suffix":""},{"dropping-particle":"","family":"Madden","given":"Thomas L","non-dropping-particle":"","parse-names":false,"suffix":""}],"container-title":"BMC bioinformatics","id":"ITEM-1","issue":"1","issued":{"date-parts":[["2009"]]},"page":"421","publisher":"Springer","title":"BLAST+: architecture and applications","type":"article-journal","volume":"10"},"uris":["http://www.mendeley.com/documents/?uuid=62d94bc6-71e6-47a3-8f6a-0796bcaf5394"]}],"mendeley":{"formattedCitation":"[36]","plainTextFormattedCitation":"[36]","previouslyFormattedCitation":"[36]"},"properties":{"noteIndex":0},"schema":"https://github.com/citation-style-language/schema/raw/master/csl-citation.json"}</w:instrText>
      </w:r>
      <w:r w:rsidR="00A13BD0">
        <w:rPr>
          <w:rFonts w:ascii="Times New Roman" w:hAnsi="Times New Roman"/>
          <w:i/>
          <w:iCs/>
          <w:spacing w:val="-2"/>
          <w:sz w:val="24"/>
          <w:szCs w:val="24"/>
        </w:rPr>
        <w:fldChar w:fldCharType="separate"/>
      </w:r>
      <w:r w:rsidR="00A13BD0" w:rsidRPr="00A13BD0">
        <w:rPr>
          <w:rFonts w:ascii="Times New Roman" w:hAnsi="Times New Roman"/>
          <w:iCs/>
          <w:noProof/>
          <w:spacing w:val="-2"/>
          <w:sz w:val="24"/>
          <w:szCs w:val="24"/>
        </w:rPr>
        <w:t>[36]</w:t>
      </w:r>
      <w:ins w:id="121" w:author="Zachary Gold" w:date="2020-11-10T18:11:00Z">
        <w:r w:rsidR="00A13BD0">
          <w:rPr>
            <w:rFonts w:ascii="Times New Roman" w:hAnsi="Times New Roman"/>
            <w:i/>
            <w:iCs/>
            <w:spacing w:val="-2"/>
            <w:sz w:val="24"/>
            <w:szCs w:val="24"/>
          </w:rPr>
          <w:fldChar w:fldCharType="end"/>
        </w:r>
      </w:ins>
      <w:ins w:id="122" w:author="Zachary Gold" w:date="2020-11-10T18:08:00Z">
        <w:r w:rsidR="00A13BD0">
          <w:rPr>
            <w:rFonts w:ascii="Times New Roman" w:hAnsi="Times New Roman"/>
            <w:i/>
            <w:iCs/>
            <w:spacing w:val="-2"/>
            <w:sz w:val="24"/>
            <w:szCs w:val="24"/>
          </w:rPr>
          <w:t xml:space="preserve">, </w:t>
        </w:r>
        <w:r w:rsidR="00A13BD0">
          <w:rPr>
            <w:rFonts w:ascii="Times New Roman" w:hAnsi="Times New Roman"/>
            <w:spacing w:val="-2"/>
            <w:sz w:val="24"/>
            <w:szCs w:val="24"/>
          </w:rPr>
          <w:t xml:space="preserve">and </w:t>
        </w:r>
        <w:r w:rsidR="00A13BD0">
          <w:rPr>
            <w:rFonts w:ascii="Times New Roman" w:hAnsi="Times New Roman"/>
            <w:i/>
            <w:iCs/>
            <w:spacing w:val="-2"/>
            <w:sz w:val="24"/>
            <w:szCs w:val="24"/>
          </w:rPr>
          <w:t>Entrez-</w:t>
        </w:r>
        <w:proofErr w:type="spellStart"/>
        <w:r w:rsidR="00A13BD0">
          <w:rPr>
            <w:rFonts w:ascii="Times New Roman" w:hAnsi="Times New Roman"/>
            <w:i/>
            <w:iCs/>
            <w:spacing w:val="-2"/>
            <w:sz w:val="24"/>
            <w:szCs w:val="24"/>
          </w:rPr>
          <w:t>qiime</w:t>
        </w:r>
      </w:ins>
      <w:proofErr w:type="spellEnd"/>
      <w:ins w:id="123" w:author="Zachary Gold" w:date="2020-11-10T18:16:00Z">
        <w:r w:rsidR="00A13BD0">
          <w:rPr>
            <w:rFonts w:ascii="Times New Roman" w:hAnsi="Times New Roman"/>
            <w:i/>
            <w:iCs/>
            <w:spacing w:val="-2"/>
            <w:sz w:val="24"/>
            <w:szCs w:val="24"/>
          </w:rPr>
          <w:t xml:space="preserve"> </w:t>
        </w:r>
        <w:r w:rsidR="00A13BD0">
          <w:rPr>
            <w:rFonts w:ascii="Times New Roman" w:hAnsi="Times New Roman"/>
            <w:spacing w:val="-2"/>
            <w:sz w:val="24"/>
            <w:szCs w:val="24"/>
          </w:rPr>
          <w:t>(versio</w:t>
        </w:r>
      </w:ins>
      <w:ins w:id="124" w:author="Zachary Gold" w:date="2020-11-10T18:17:00Z">
        <w:r w:rsidR="00A13BD0">
          <w:rPr>
            <w:rFonts w:ascii="Times New Roman" w:hAnsi="Times New Roman"/>
            <w:spacing w:val="-2"/>
            <w:sz w:val="24"/>
            <w:szCs w:val="24"/>
          </w:rPr>
          <w:t>n: 2.0)</w:t>
        </w:r>
      </w:ins>
      <w:ins w:id="125" w:author="Zachary Gold" w:date="2020-11-10T18:08:00Z">
        <w:r w:rsidR="00A13BD0">
          <w:rPr>
            <w:rFonts w:ascii="Times New Roman" w:hAnsi="Times New Roman"/>
            <w:i/>
            <w:iCs/>
            <w:spacing w:val="-2"/>
            <w:sz w:val="24"/>
            <w:szCs w:val="24"/>
          </w:rPr>
          <w:t xml:space="preserve"> </w:t>
        </w:r>
      </w:ins>
      <w:ins w:id="126" w:author="Zachary Gold" w:date="2020-11-10T18:11:00Z">
        <w:r w:rsidR="00A13BD0">
          <w:rPr>
            <w:rFonts w:ascii="Times New Roman" w:hAnsi="Times New Roman"/>
            <w:i/>
            <w:iCs/>
            <w:spacing w:val="-2"/>
            <w:sz w:val="24"/>
            <w:szCs w:val="24"/>
          </w:rPr>
          <w:fldChar w:fldCharType="begin" w:fldLock="1"/>
        </w:r>
      </w:ins>
      <w:r w:rsidR="00A13BD0">
        <w:rPr>
          <w:rFonts w:ascii="Times New Roman" w:hAnsi="Times New Roman"/>
          <w:i/>
          <w:iCs/>
          <w:spacing w:val="-2"/>
          <w:sz w:val="24"/>
          <w:szCs w:val="24"/>
        </w:rPr>
        <w:instrText>ADDIN CSL_CITATION {"citationItems":[{"id":"ITEM-1","itemData":{"author":[{"dropping-particle":"","family":"Baker","given":"C C M","non-dropping-particle":"","parse-names":false,"suffix":""}],"id":"ITEM-1","issued":{"date-parts":[["2016"]]},"title":"entrez qiime: a utility for generating QIIME input files from the NCBI databases","type":"article"},"uris":["http://www.mendeley.com/documents/?uuid=cc2732d3-a446-43c5-82fc-3b3d161adf52"]}],"mendeley":{"formattedCitation":"[37]","plainTextFormattedCitation":"[37]","previouslyFormattedCitation":"[37]"},"properties":{"noteIndex":0},"schema":"https://github.com/citation-style-language/schema/raw/master/csl-citation.json"}</w:instrText>
      </w:r>
      <w:r w:rsidR="00A13BD0">
        <w:rPr>
          <w:rFonts w:ascii="Times New Roman" w:hAnsi="Times New Roman"/>
          <w:i/>
          <w:iCs/>
          <w:spacing w:val="-2"/>
          <w:sz w:val="24"/>
          <w:szCs w:val="24"/>
        </w:rPr>
        <w:fldChar w:fldCharType="separate"/>
      </w:r>
      <w:r w:rsidR="00A13BD0" w:rsidRPr="00A13BD0">
        <w:rPr>
          <w:rFonts w:ascii="Times New Roman" w:hAnsi="Times New Roman"/>
          <w:iCs/>
          <w:noProof/>
          <w:spacing w:val="-2"/>
          <w:sz w:val="24"/>
          <w:szCs w:val="24"/>
        </w:rPr>
        <w:t>[37]</w:t>
      </w:r>
      <w:ins w:id="127" w:author="Zachary Gold" w:date="2020-11-10T18:11:00Z">
        <w:r w:rsidR="00A13BD0">
          <w:rPr>
            <w:rFonts w:ascii="Times New Roman" w:hAnsi="Times New Roman"/>
            <w:i/>
            <w:iCs/>
            <w:spacing w:val="-2"/>
            <w:sz w:val="24"/>
            <w:szCs w:val="24"/>
          </w:rPr>
          <w:fldChar w:fldCharType="end"/>
        </w:r>
        <w:r w:rsidR="00A13BD0">
          <w:rPr>
            <w:rFonts w:ascii="Times New Roman" w:hAnsi="Times New Roman"/>
            <w:i/>
            <w:iCs/>
            <w:spacing w:val="-2"/>
            <w:sz w:val="24"/>
            <w:szCs w:val="24"/>
          </w:rPr>
          <w:t xml:space="preserve"> </w:t>
        </w:r>
      </w:ins>
      <w:ins w:id="128" w:author="Zachary Gold" w:date="2020-11-10T18:10:00Z">
        <w:r w:rsidR="00A13BD0" w:rsidRPr="00A13BD0">
          <w:rPr>
            <w:rFonts w:ascii="Times New Roman" w:hAnsi="Times New Roman"/>
            <w:spacing w:val="-2"/>
            <w:sz w:val="24"/>
            <w:szCs w:val="24"/>
            <w:rPrChange w:id="129" w:author="Zachary Gold" w:date="2020-11-10T18:10:00Z">
              <w:rPr>
                <w:rFonts w:ascii="Times New Roman" w:hAnsi="Times New Roman"/>
                <w:i/>
                <w:iCs/>
                <w:spacing w:val="-2"/>
                <w:sz w:val="24"/>
                <w:szCs w:val="24"/>
              </w:rPr>
            </w:rPrChange>
          </w:rPr>
          <w:t>as</w:t>
        </w:r>
        <w:r w:rsidR="00A13BD0">
          <w:rPr>
            <w:rFonts w:ascii="Times New Roman" w:hAnsi="Times New Roman"/>
            <w:i/>
            <w:iCs/>
            <w:spacing w:val="-2"/>
            <w:sz w:val="24"/>
            <w:szCs w:val="24"/>
          </w:rPr>
          <w:t xml:space="preserve"> </w:t>
        </w:r>
      </w:ins>
      <w:ins w:id="130" w:author="Zachary Gold" w:date="2020-11-10T18:08:00Z">
        <w:r w:rsidR="00A13BD0">
          <w:rPr>
            <w:rFonts w:ascii="Times New Roman" w:hAnsi="Times New Roman"/>
            <w:spacing w:val="-2"/>
            <w:sz w:val="24"/>
            <w:szCs w:val="24"/>
          </w:rPr>
          <w:t>dependencies.</w:t>
        </w:r>
      </w:ins>
    </w:p>
    <w:p w14:paraId="4F976B48" w14:textId="05FC49E1" w:rsidR="00C04DE7" w:rsidRPr="00A95C71" w:rsidRDefault="005603E0"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pacing w:val="-2"/>
          <w:sz w:val="24"/>
          <w:szCs w:val="24"/>
        </w:rPr>
        <w:t>R</w:t>
      </w:r>
      <w:r w:rsidR="005D11C5" w:rsidRPr="00A95C71">
        <w:rPr>
          <w:rFonts w:ascii="Times New Roman" w:hAnsi="Times New Roman"/>
          <w:spacing w:val="-2"/>
          <w:sz w:val="24"/>
          <w:szCs w:val="24"/>
        </w:rPr>
        <w:t xml:space="preserve">aw ASV community table </w:t>
      </w:r>
      <w:r w:rsidR="001C7298" w:rsidRPr="00A95C71">
        <w:rPr>
          <w:rFonts w:ascii="Times New Roman" w:hAnsi="Times New Roman"/>
          <w:spacing w:val="-2"/>
          <w:sz w:val="24"/>
          <w:szCs w:val="24"/>
        </w:rPr>
        <w:t xml:space="preserve">was decontaminated </w:t>
      </w:r>
      <w:r w:rsidR="00E00FA3" w:rsidRPr="00A95C71">
        <w:rPr>
          <w:rFonts w:ascii="Times New Roman" w:hAnsi="Times New Roman"/>
          <w:spacing w:val="-2"/>
          <w:sz w:val="24"/>
          <w:szCs w:val="24"/>
        </w:rPr>
        <w:t>follow</w:t>
      </w:r>
      <w:r w:rsidRPr="00A95C71">
        <w:rPr>
          <w:rFonts w:ascii="Times New Roman" w:hAnsi="Times New Roman"/>
          <w:spacing w:val="-2"/>
          <w:sz w:val="24"/>
          <w:szCs w:val="24"/>
        </w:rPr>
        <w:t xml:space="preserve">ing </w:t>
      </w:r>
      <w:r w:rsidR="005D11C5" w:rsidRPr="00A95C71">
        <w:rPr>
          <w:rFonts w:ascii="Times New Roman" w:hAnsi="Times New Roman"/>
          <w:spacing w:val="-2"/>
          <w:sz w:val="24"/>
          <w:szCs w:val="24"/>
        </w:rPr>
        <w:t xml:space="preserve">Kelly et al. </w:t>
      </w:r>
      <w:r w:rsidR="005D11C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{"citationItems":[{"id":"ITEM-1","itemData":{"DOI":"https://doi.org/10.7717/peerj.4521","ISSN":"2167-8359","author":[{"dropping-particle":"","family":"Kelly","given":"Ryan P","non-dropping-particle":"","parse-names":false,"suffix":""},{"dropping-particle":"","family":"Gallego","given":"Ramón","non-dropping-particle":"","parse-names":false,"suffix":""},{"dropping-particle":"","family":"Jacobs-Palmer","given":"Emily","non-dropping-particle":"","parse-names":false,"suffix":""}],"container-title":"PeerJ","id":"ITEM-1","issued":{"date-parts":[["2018"]]},"page":"e4521","publisher":"PeerJ Inc.","title":"The effect of tides on nearshore environmental DNA","type":"article-journal","volume":"6"},"uris":["http://www.mendeley.com/documents/?uuid=eebe8284-ca4f-4284-831b-167deca00235"]}],"mendeley":{"formattedCitation":"[22]","manualFormatting":"(2018)","plainTextFormattedCitation":"[22]","previouslyFormattedCitation":"[22]"},"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2275B5" w:rsidRPr="00A95C71">
        <w:rPr>
          <w:rFonts w:ascii="Times New Roman" w:hAnsi="Times New Roman"/>
          <w:noProof/>
          <w:spacing w:val="-2"/>
          <w:sz w:val="24"/>
          <w:szCs w:val="24"/>
        </w:rPr>
        <w:t>(2018)</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 xml:space="preserve"> </w:t>
      </w:r>
      <w:r w:rsidR="002C482F" w:rsidRPr="00A95C71">
        <w:rPr>
          <w:rFonts w:ascii="Times New Roman" w:hAnsi="Times New Roman"/>
          <w:spacing w:val="-2"/>
          <w:sz w:val="24"/>
          <w:szCs w:val="24"/>
        </w:rPr>
        <w:t>and</w:t>
      </w:r>
      <w:r w:rsidR="005D11C5" w:rsidRPr="00A95C71">
        <w:rPr>
          <w:rFonts w:ascii="Times New Roman" w:hAnsi="Times New Roman"/>
          <w:spacing w:val="-2"/>
          <w:sz w:val="24"/>
          <w:szCs w:val="24"/>
        </w:rPr>
        <w:t xml:space="preserve"> McKnight et al. </w:t>
      </w:r>
      <w:r w:rsidR="005D11C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{"citationItems":[{"id":"ITEM-1","itemData":{"DOI":"https://doi.org/10.1002/edn3.11","ISSN":"2637-4943","author":[{"dropping-particle":"","family":"McKnight","given":"Donald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R","non-dropping-particle":"","parse-names":false,"suffix":""}],"container-title":"Environmental DNA","id":"ITEM-1","issued":{"date-parts":[["2019"]]},"publisher":"Wiley Online Library","title":"microDecon: A highly accurate read‐subtraction tool for the post‐sequencing removal of contamination in metabarcoding studies","type":"article-journal"},"uris":["http://www.mendeley.com/documents/?uuid=fab862d6-ab3a-4ce0-9c6b-6f57d51c6dce"]}],"mendeley":{"formattedCitation":"[38]","manualFormatting":"(2019)","plainTextFormattedCitation":"[38]","previouslyFormattedCitation":"[38]"},"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2275B5" w:rsidRPr="00A95C71">
        <w:rPr>
          <w:rFonts w:ascii="Times New Roman" w:hAnsi="Times New Roman"/>
          <w:noProof/>
          <w:spacing w:val="-2"/>
          <w:sz w:val="24"/>
          <w:szCs w:val="24"/>
        </w:rPr>
        <w:t>(2019)</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 xml:space="preserve"> (See </w:t>
      </w:r>
      <w:del w:id="131" w:author="Zachary Gold" w:date="2020-11-10T17:47:00Z">
        <w:r w:rsidR="005D11C5" w:rsidRPr="00A95C71" w:rsidDel="005B5604">
          <w:rPr>
            <w:rFonts w:ascii="Times New Roman" w:hAnsi="Times New Roman"/>
            <w:spacing w:val="-2"/>
            <w:sz w:val="24"/>
            <w:szCs w:val="24"/>
          </w:rPr>
          <w:delText>supplemental methods</w:delText>
        </w:r>
      </w:del>
      <w:ins w:id="132" w:author="Zachary Gold" w:date="2020-11-10T17:47:00Z">
        <w:r w:rsidR="005B5604">
          <w:rPr>
            <w:rFonts w:ascii="Times New Roman" w:hAnsi="Times New Roman"/>
            <w:spacing w:val="-2"/>
            <w:sz w:val="24"/>
            <w:szCs w:val="24"/>
          </w:rPr>
          <w:t>S1 Appendix</w:t>
        </w:r>
      </w:ins>
      <w:r w:rsidR="005D11C5" w:rsidRPr="00A95C71">
        <w:rPr>
          <w:rFonts w:ascii="Times New Roman" w:hAnsi="Times New Roman"/>
          <w:spacing w:val="-2"/>
          <w:sz w:val="24"/>
          <w:szCs w:val="24"/>
        </w:rPr>
        <w:t>)</w:t>
      </w:r>
      <w:r w:rsidRPr="00A95C71">
        <w:rPr>
          <w:rFonts w:ascii="Times New Roman" w:hAnsi="Times New Roman"/>
          <w:spacing w:val="-2"/>
          <w:sz w:val="24"/>
          <w:szCs w:val="24"/>
        </w:rPr>
        <w:t xml:space="preserve">. </w:t>
      </w:r>
      <w:ins w:id="133" w:author="Zachary Gold" w:date="2020-11-12T22:45:00Z">
        <w:r w:rsidR="001B3A88">
          <w:rPr>
            <w:rFonts w:ascii="Times New Roman" w:hAnsi="Times New Roman"/>
            <w:spacing w:val="-2"/>
            <w:sz w:val="24"/>
            <w:szCs w:val="24"/>
          </w:rPr>
          <w:t xml:space="preserve">We chose a site occupancy cutoff score of 84% which corresponded with the minimum occupancy rate observed for 3 detections at a given location </w:t>
        </w:r>
        <w:proofErr w:type="spellStart"/>
        <w:r w:rsidR="001B3A88">
          <w:rPr>
            <w:rFonts w:ascii="Times New Roman" w:hAnsi="Times New Roman"/>
            <w:spacing w:val="-2"/>
            <w:sz w:val="24"/>
            <w:szCs w:val="24"/>
          </w:rPr>
          <w:t>sampled.</w:t>
        </w:r>
      </w:ins>
      <w:r w:rsidRPr="00A95C71">
        <w:rPr>
          <w:rFonts w:ascii="Times New Roman" w:hAnsi="Times New Roman"/>
          <w:spacing w:val="-2"/>
          <w:sz w:val="24"/>
          <w:szCs w:val="24"/>
        </w:rPr>
        <w:t>We</w:t>
      </w:r>
      <w:proofErr w:type="spellEnd"/>
      <w:r w:rsidRPr="00A95C71">
        <w:rPr>
          <w:rFonts w:ascii="Times New Roman" w:hAnsi="Times New Roman"/>
          <w:spacing w:val="-2"/>
          <w:sz w:val="24"/>
          <w:szCs w:val="24"/>
        </w:rPr>
        <w:t xml:space="preserve"> then</w:t>
      </w:r>
      <w:r w:rsidR="005D11C5" w:rsidRPr="00A95C71">
        <w:rPr>
          <w:rFonts w:ascii="Times New Roman" w:hAnsi="Times New Roman"/>
          <w:spacing w:val="-2"/>
          <w:sz w:val="24"/>
          <w:szCs w:val="24"/>
        </w:rPr>
        <w:t xml:space="preserve"> transformed all read counts into an eDNA index for beta-diversity statistics </w:t>
      </w:r>
      <w:r w:rsidR="005D11C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mendeley":{"formattedCitation":"[15]","plainTextFormattedCitation":"[15]","previouslyFormattedCitation":"[15]"},"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[15]</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w:t>
      </w:r>
      <w:r w:rsidR="00C450A8" w:rsidRPr="00A95C71">
        <w:rPr>
          <w:rFonts w:ascii="Times New Roman" w:hAnsi="Times New Roman"/>
          <w:spacing w:val="-2"/>
          <w:sz w:val="24"/>
          <w:szCs w:val="24"/>
        </w:rPr>
        <w:t xml:space="preserve"> </w:t>
      </w:r>
      <w:r w:rsidRPr="00A95C71">
        <w:rPr>
          <w:rFonts w:ascii="Times New Roman" w:hAnsi="Times New Roman"/>
          <w:spacing w:val="-2"/>
          <w:sz w:val="24"/>
          <w:szCs w:val="24"/>
        </w:rPr>
        <w:t>A</w:t>
      </w:r>
      <w:r w:rsidR="00C450A8" w:rsidRPr="00A95C71">
        <w:rPr>
          <w:rFonts w:ascii="Times New Roman" w:hAnsi="Times New Roman"/>
          <w:spacing w:val="-2"/>
          <w:sz w:val="24"/>
          <w:szCs w:val="24"/>
        </w:rPr>
        <w:t xml:space="preserve">ll </w:t>
      </w:r>
      <w:r w:rsidR="00CC646C" w:rsidRPr="00A95C71">
        <w:rPr>
          <w:rFonts w:ascii="Times New Roman" w:hAnsi="Times New Roman"/>
          <w:spacing w:val="-2"/>
          <w:sz w:val="24"/>
          <w:szCs w:val="24"/>
        </w:rPr>
        <w:t>non-fish species (mammals and birds)</w:t>
      </w:r>
      <w:r w:rsidR="00C450A8" w:rsidRPr="00A95C71">
        <w:rPr>
          <w:rFonts w:ascii="Times New Roman" w:hAnsi="Times New Roman"/>
          <w:spacing w:val="-2"/>
          <w:sz w:val="24"/>
          <w:szCs w:val="24"/>
        </w:rPr>
        <w:t xml:space="preserve"> were removed prior to final analyses</w:t>
      </w:r>
      <w:r w:rsidRPr="00A95C71">
        <w:rPr>
          <w:rFonts w:ascii="Times New Roman" w:hAnsi="Times New Roman"/>
          <w:spacing w:val="-2"/>
          <w:sz w:val="24"/>
          <w:szCs w:val="24"/>
        </w:rPr>
        <w:t>.</w:t>
      </w:r>
    </w:p>
    <w:p w14:paraId="56432F93" w14:textId="27289707" w:rsidR="00343311" w:rsidRPr="000F1EA9" w:rsidRDefault="00343311" w:rsidP="00A95C71">
      <w:pPr>
        <w:pStyle w:val="MDPI31text"/>
        <w:spacing w:before="120" w:line="480" w:lineRule="auto"/>
        <w:ind w:firstLine="0"/>
        <w:jc w:val="left"/>
        <w:rPr>
          <w:rFonts w:ascii="Times New Roman" w:hAnsi="Times New Roman"/>
          <w:b/>
          <w:bCs/>
          <w:spacing w:val="-2"/>
          <w:sz w:val="32"/>
          <w:szCs w:val="32"/>
          <w:rPrChange w:id="134" w:author="Zachary Gold" w:date="2020-11-10T17:03:00Z">
            <w:rPr>
              <w:rFonts w:ascii="Times New Roman" w:hAnsi="Times New Roman"/>
              <w:i/>
              <w:iCs/>
              <w:spacing w:val="-2"/>
              <w:sz w:val="24"/>
              <w:szCs w:val="24"/>
            </w:rPr>
          </w:rPrChange>
        </w:rPr>
      </w:pPr>
      <w:commentRangeStart w:id="135"/>
      <w:r w:rsidRPr="000F1EA9">
        <w:rPr>
          <w:rFonts w:ascii="Times New Roman" w:hAnsi="Times New Roman"/>
          <w:b/>
          <w:bCs/>
          <w:spacing w:val="-2"/>
          <w:sz w:val="32"/>
          <w:szCs w:val="32"/>
          <w:rPrChange w:id="136" w:author="Zachary Gold" w:date="2020-11-10T17:03:00Z">
            <w:rPr>
              <w:rFonts w:ascii="Times New Roman" w:hAnsi="Times New Roman"/>
              <w:i/>
              <w:iCs/>
              <w:spacing w:val="-2"/>
              <w:sz w:val="24"/>
              <w:szCs w:val="24"/>
            </w:rPr>
          </w:rPrChange>
        </w:rPr>
        <w:t xml:space="preserve">eDNA </w:t>
      </w:r>
      <w:ins w:id="137" w:author="Zachary Gold" w:date="2020-11-10T21:57:00Z">
        <w:r w:rsidR="00191983">
          <w:rPr>
            <w:rFonts w:ascii="Times New Roman" w:hAnsi="Times New Roman"/>
            <w:b/>
            <w:bCs/>
            <w:spacing w:val="-2"/>
            <w:sz w:val="32"/>
            <w:szCs w:val="32"/>
          </w:rPr>
          <w:t>d</w:t>
        </w:r>
      </w:ins>
      <w:del w:id="138" w:author="Zachary Gold" w:date="2020-11-10T21:57:00Z">
        <w:r w:rsidRPr="000F1EA9" w:rsidDel="00191983">
          <w:rPr>
            <w:rFonts w:ascii="Times New Roman" w:hAnsi="Times New Roman"/>
            <w:b/>
            <w:bCs/>
            <w:spacing w:val="-2"/>
            <w:sz w:val="32"/>
            <w:szCs w:val="32"/>
            <w:rPrChange w:id="139" w:author="Zachary Gold" w:date="2020-11-10T17:03:00Z">
              <w:rPr>
                <w:rFonts w:ascii="Times New Roman" w:hAnsi="Times New Roman"/>
                <w:i/>
                <w:iCs/>
                <w:spacing w:val="-2"/>
                <w:sz w:val="24"/>
                <w:szCs w:val="24"/>
              </w:rPr>
            </w:rPrChange>
          </w:rPr>
          <w:delText>D</w:delText>
        </w:r>
      </w:del>
      <w:r w:rsidRPr="000F1EA9">
        <w:rPr>
          <w:rFonts w:ascii="Times New Roman" w:hAnsi="Times New Roman"/>
          <w:b/>
          <w:bCs/>
          <w:spacing w:val="-2"/>
          <w:sz w:val="32"/>
          <w:szCs w:val="32"/>
          <w:rPrChange w:id="140" w:author="Zachary Gold" w:date="2020-11-10T17:03:00Z">
            <w:rPr>
              <w:rFonts w:ascii="Times New Roman" w:hAnsi="Times New Roman"/>
              <w:i/>
              <w:iCs/>
              <w:spacing w:val="-2"/>
              <w:sz w:val="24"/>
              <w:szCs w:val="24"/>
            </w:rPr>
          </w:rPrChange>
        </w:rPr>
        <w:t xml:space="preserve">ata </w:t>
      </w:r>
      <w:ins w:id="141" w:author="Zachary Gold" w:date="2020-11-10T21:58:00Z">
        <w:r w:rsidR="00191983">
          <w:rPr>
            <w:rFonts w:ascii="Times New Roman" w:hAnsi="Times New Roman"/>
            <w:b/>
            <w:bCs/>
            <w:spacing w:val="-2"/>
            <w:sz w:val="32"/>
            <w:szCs w:val="32"/>
          </w:rPr>
          <w:t>a</w:t>
        </w:r>
      </w:ins>
      <w:del w:id="142" w:author="Zachary Gold" w:date="2020-11-10T21:58:00Z">
        <w:r w:rsidRPr="000F1EA9" w:rsidDel="00191983">
          <w:rPr>
            <w:rFonts w:ascii="Times New Roman" w:hAnsi="Times New Roman"/>
            <w:b/>
            <w:bCs/>
            <w:spacing w:val="-2"/>
            <w:sz w:val="32"/>
            <w:szCs w:val="32"/>
            <w:rPrChange w:id="143" w:author="Zachary Gold" w:date="2020-11-10T17:03:00Z">
              <w:rPr>
                <w:rFonts w:ascii="Times New Roman" w:hAnsi="Times New Roman"/>
                <w:i/>
                <w:iCs/>
                <w:spacing w:val="-2"/>
                <w:sz w:val="24"/>
                <w:szCs w:val="24"/>
              </w:rPr>
            </w:rPrChange>
          </w:rPr>
          <w:delText>A</w:delText>
        </w:r>
      </w:del>
      <w:r w:rsidRPr="000F1EA9">
        <w:rPr>
          <w:rFonts w:ascii="Times New Roman" w:hAnsi="Times New Roman"/>
          <w:b/>
          <w:bCs/>
          <w:spacing w:val="-2"/>
          <w:sz w:val="32"/>
          <w:szCs w:val="32"/>
          <w:rPrChange w:id="144" w:author="Zachary Gold" w:date="2020-11-10T17:03:00Z">
            <w:rPr>
              <w:rFonts w:ascii="Times New Roman" w:hAnsi="Times New Roman"/>
              <w:i/>
              <w:iCs/>
              <w:spacing w:val="-2"/>
              <w:sz w:val="24"/>
              <w:szCs w:val="24"/>
            </w:rPr>
          </w:rPrChange>
        </w:rPr>
        <w:t>nalysis</w:t>
      </w:r>
      <w:commentRangeEnd w:id="135"/>
      <w:r w:rsidR="00A13BD0">
        <w:rPr>
          <w:rStyle w:val="CommentReference"/>
          <w:rFonts w:asciiTheme="minorHAnsi" w:eastAsiaTheme="minorHAnsi" w:hAnsiTheme="minorHAnsi" w:cstheme="minorBidi"/>
          <w:snapToGrid/>
          <w:color w:val="auto"/>
          <w:lang w:eastAsia="en-US" w:bidi="ar-SA"/>
        </w:rPr>
        <w:commentReference w:id="135"/>
      </w:r>
    </w:p>
    <w:p w14:paraId="13590E21" w14:textId="4840F954" w:rsidR="005603E0" w:rsidRPr="00A95C71" w:rsidRDefault="005603E0"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To test for alpha diversity differences, t</w:t>
      </w:r>
      <w:r w:rsidR="00343311" w:rsidRPr="00A95C71">
        <w:rPr>
          <w:rFonts w:ascii="Times New Roman" w:hAnsi="Times New Roman"/>
          <w:spacing w:val="-2"/>
          <w:sz w:val="24"/>
          <w:szCs w:val="24"/>
        </w:rPr>
        <w:t xml:space="preserve">otal species richness for each site </w:t>
      </w:r>
      <w:r w:rsidR="00CC0270" w:rsidRPr="00A95C71">
        <w:rPr>
          <w:rFonts w:ascii="Times New Roman" w:hAnsi="Times New Roman"/>
          <w:spacing w:val="-2"/>
          <w:sz w:val="24"/>
          <w:szCs w:val="24"/>
        </w:rPr>
        <w:t>was then compared</w:t>
      </w:r>
      <w:r w:rsidR="00EA4DAC" w:rsidRPr="00A95C71">
        <w:rPr>
          <w:rFonts w:ascii="Times New Roman" w:hAnsi="Times New Roman"/>
          <w:spacing w:val="-2"/>
          <w:sz w:val="24"/>
          <w:szCs w:val="24"/>
        </w:rPr>
        <w:t>, using an</w:t>
      </w:r>
      <w:r w:rsidR="00343311" w:rsidRPr="00A95C71">
        <w:rPr>
          <w:rFonts w:ascii="Times New Roman" w:hAnsi="Times New Roman"/>
          <w:spacing w:val="-2"/>
          <w:sz w:val="24"/>
          <w:szCs w:val="24"/>
        </w:rPr>
        <w:t xml:space="preserve"> </w:t>
      </w:r>
      <w:r w:rsidR="00CC0270" w:rsidRPr="00A95C71">
        <w:rPr>
          <w:rFonts w:ascii="Times New Roman" w:hAnsi="Times New Roman"/>
          <w:spacing w:val="-2"/>
          <w:sz w:val="24"/>
          <w:szCs w:val="24"/>
        </w:rPr>
        <w:t xml:space="preserve">Analysis of Variance (ANOVA) </w:t>
      </w:r>
      <w:r w:rsidRPr="00A95C71">
        <w:rPr>
          <w:rFonts w:ascii="Times New Roman" w:hAnsi="Times New Roman"/>
          <w:spacing w:val="-2"/>
          <w:sz w:val="24"/>
          <w:szCs w:val="24"/>
        </w:rPr>
        <w:t xml:space="preserve">and subsequent Levine’s test for </w:t>
      </w:r>
      <w:del w:id="145" w:author="Zachary Gold" w:date="2020-11-10T18:19:00Z">
        <w:r w:rsidRPr="00A95C71" w:rsidDel="00571456">
          <w:rPr>
            <w:rFonts w:ascii="Times New Roman" w:hAnsi="Times New Roman"/>
            <w:spacing w:val="-2"/>
            <w:sz w:val="24"/>
            <w:szCs w:val="24"/>
          </w:rPr>
          <w:delText>homogeneity of dispersions</w:delText>
        </w:r>
      </w:del>
      <w:ins w:id="146" w:author="Zachary Gold" w:date="2020-11-10T18:19:00Z">
        <w:r w:rsidR="00571456">
          <w:rPr>
            <w:rFonts w:ascii="Times New Roman" w:hAnsi="Times New Roman"/>
            <w:spacing w:val="-2"/>
            <w:sz w:val="24"/>
            <w:szCs w:val="24"/>
          </w:rPr>
          <w:t>equality of variance</w:t>
        </w:r>
      </w:ins>
      <w:r w:rsidRPr="00A95C71">
        <w:rPr>
          <w:rFonts w:ascii="Times New Roman" w:hAnsi="Times New Roman"/>
          <w:spacing w:val="-2"/>
          <w:sz w:val="24"/>
          <w:szCs w:val="24"/>
        </w:rPr>
        <w:t xml:space="preserve"> </w:t>
      </w:r>
      <w:r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[39]","plainTextFormattedCitation":"[39]","previouslyFormattedCitation":"[39]"},"properties":{"noteIndex":0},"schema":"https://github.com/citation-style-language/schema/raw/master/csl-citation.json"}</w:instrText>
      </w:r>
      <w:r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[39]</w:t>
      </w:r>
      <w:r w:rsidRPr="00A95C71">
        <w:rPr>
          <w:rFonts w:ascii="Times New Roman" w:hAnsi="Times New Roman"/>
          <w:spacing w:val="-2"/>
          <w:sz w:val="24"/>
          <w:szCs w:val="24"/>
        </w:rPr>
        <w:fldChar w:fldCharType="end"/>
      </w:r>
      <w:r w:rsidR="00343311" w:rsidRPr="00A95C71">
        <w:rPr>
          <w:rFonts w:ascii="Times New Roman" w:hAnsi="Times New Roman"/>
          <w:spacing w:val="-2"/>
          <w:sz w:val="24"/>
          <w:szCs w:val="24"/>
        </w:rPr>
        <w:t>.</w:t>
      </w:r>
      <w:r w:rsidRPr="00A95C71">
        <w:rPr>
          <w:rFonts w:ascii="Times New Roman" w:hAnsi="Times New Roman"/>
          <w:spacing w:val="-2"/>
          <w:sz w:val="24"/>
          <w:szCs w:val="24"/>
        </w:rPr>
        <w:t xml:space="preserve"> </w:t>
      </w:r>
    </w:p>
    <w:p w14:paraId="720CBE6F" w14:textId="600BF770" w:rsidR="003F2D46" w:rsidRPr="00A95C71" w:rsidRDefault="00343311"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pacing w:val="-2"/>
          <w:sz w:val="24"/>
          <w:szCs w:val="24"/>
        </w:rPr>
        <w:lastRenderedPageBreak/>
        <w:t xml:space="preserve">To </w:t>
      </w:r>
      <w:r w:rsidR="00EA4DAC" w:rsidRPr="00A95C71">
        <w:rPr>
          <w:rFonts w:ascii="Times New Roman" w:hAnsi="Times New Roman"/>
          <w:spacing w:val="-2"/>
          <w:sz w:val="24"/>
          <w:szCs w:val="24"/>
        </w:rPr>
        <w:t xml:space="preserve">determine </w:t>
      </w:r>
      <w:r w:rsidRPr="00A95C71">
        <w:rPr>
          <w:rFonts w:ascii="Times New Roman" w:hAnsi="Times New Roman"/>
          <w:spacing w:val="-2"/>
          <w:sz w:val="24"/>
          <w:szCs w:val="24"/>
        </w:rPr>
        <w:t xml:space="preserve">whether </w:t>
      </w:r>
      <w:r w:rsidR="003F2D46" w:rsidRPr="00A95C71">
        <w:rPr>
          <w:rFonts w:ascii="Times New Roman" w:hAnsi="Times New Roman"/>
          <w:spacing w:val="-2"/>
          <w:sz w:val="24"/>
          <w:szCs w:val="24"/>
        </w:rPr>
        <w:t xml:space="preserve">our </w:t>
      </w:r>
      <w:r w:rsidR="00F26F30" w:rsidRPr="00A95C71">
        <w:rPr>
          <w:rFonts w:ascii="Times New Roman" w:hAnsi="Times New Roman"/>
          <w:spacing w:val="-2"/>
          <w:sz w:val="24"/>
          <w:szCs w:val="24"/>
        </w:rPr>
        <w:t xml:space="preserve">eDNA </w:t>
      </w:r>
      <w:r w:rsidR="003F2D46" w:rsidRPr="00A95C71">
        <w:rPr>
          <w:rFonts w:ascii="Times New Roman" w:hAnsi="Times New Roman"/>
          <w:spacing w:val="-2"/>
          <w:sz w:val="24"/>
          <w:szCs w:val="24"/>
        </w:rPr>
        <w:t>sampling</w:t>
      </w:r>
      <w:r w:rsidRPr="00A95C71">
        <w:rPr>
          <w:rFonts w:ascii="Times New Roman" w:hAnsi="Times New Roman"/>
          <w:spacing w:val="-2"/>
          <w:sz w:val="24"/>
          <w:szCs w:val="24"/>
        </w:rPr>
        <w:t xml:space="preserve"> </w:t>
      </w:r>
      <w:r w:rsidR="003F2D46" w:rsidRPr="00A95C71">
        <w:rPr>
          <w:rFonts w:ascii="Times New Roman" w:hAnsi="Times New Roman"/>
          <w:spacing w:val="-2"/>
          <w:sz w:val="24"/>
          <w:szCs w:val="24"/>
        </w:rPr>
        <w:t xml:space="preserve">design </w:t>
      </w:r>
      <w:r w:rsidRPr="00A95C71">
        <w:rPr>
          <w:rFonts w:ascii="Times New Roman" w:hAnsi="Times New Roman"/>
          <w:spacing w:val="-2"/>
          <w:sz w:val="24"/>
          <w:szCs w:val="24"/>
        </w:rPr>
        <w:t>was sufficient to fully captur</w:t>
      </w:r>
      <w:r w:rsidR="005D6568" w:rsidRPr="00A95C71">
        <w:rPr>
          <w:rFonts w:ascii="Times New Roman" w:hAnsi="Times New Roman"/>
          <w:spacing w:val="-2"/>
          <w:sz w:val="24"/>
          <w:szCs w:val="24"/>
        </w:rPr>
        <w:t xml:space="preserve">e </w:t>
      </w:r>
      <w:r w:rsidR="00E146C0" w:rsidRPr="00A95C71">
        <w:rPr>
          <w:rFonts w:ascii="Times New Roman" w:hAnsi="Times New Roman"/>
          <w:spacing w:val="-2"/>
          <w:sz w:val="24"/>
          <w:szCs w:val="24"/>
        </w:rPr>
        <w:t xml:space="preserve">fish </w:t>
      </w:r>
      <w:r w:rsidRPr="00A95C71">
        <w:rPr>
          <w:rFonts w:ascii="Times New Roman" w:hAnsi="Times New Roman"/>
          <w:spacing w:val="-2"/>
          <w:sz w:val="24"/>
          <w:szCs w:val="24"/>
        </w:rPr>
        <w:t>community diversity, we created species rarefaction curves using the iNext package</w:t>
      </w:r>
      <w:r w:rsidR="001861CB" w:rsidRPr="00A95C71">
        <w:rPr>
          <w:rFonts w:ascii="Times New Roman" w:hAnsi="Times New Roman"/>
          <w:spacing w:val="-2"/>
          <w:sz w:val="24"/>
          <w:szCs w:val="24"/>
        </w:rPr>
        <w:t xml:space="preserve"> </w:t>
      </w:r>
      <w:r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{"citationItems":[{"id":"ITEM-1","itemData":{"DOI":"https://doi.org/10.1111/2041-210X.12613","ISSN":"2041-210X","author":[{"dropping-particle":"","family":"Hsieh","given":"T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Evolution","id":"ITEM-1","issue":"12","issued":{"date-parts":[["2016"]]},"page":"1451-1456","publisher":"Wiley Online Library","title":"iNEXT: an R package for rarefaction and extrapolation of species diversity (Hill numbers)","type":"article-journal","volume":"7"},"uris":["http://www.mendeley.com/documents/?uuid=b19e2f67-8b5d-4146-a61f-e30b25a06268"]}],"mendeley":{"formattedCitation":"[40]","plainTextFormattedCitation":"[40]","previouslyFormattedCitation":"[40]"},"properties":{"noteIndex":0},"schema":"https://github.com/citation-style-language/schema/raw/master/csl-citation.json"}</w:instrText>
      </w:r>
      <w:r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[40]</w:t>
      </w:r>
      <w:r w:rsidRPr="00A95C71">
        <w:rPr>
          <w:rFonts w:ascii="Times New Roman" w:hAnsi="Times New Roman"/>
          <w:spacing w:val="-2"/>
          <w:sz w:val="24"/>
          <w:szCs w:val="24"/>
        </w:rPr>
        <w:fldChar w:fldCharType="end"/>
      </w:r>
      <w:r w:rsidRPr="00A95C71">
        <w:rPr>
          <w:rFonts w:ascii="Times New Roman" w:hAnsi="Times New Roman"/>
          <w:spacing w:val="-2"/>
          <w:sz w:val="24"/>
          <w:szCs w:val="24"/>
        </w:rPr>
        <w:t>.</w:t>
      </w:r>
      <w:r w:rsidR="003F2D46" w:rsidRPr="00A95C71">
        <w:rPr>
          <w:rFonts w:ascii="Times New Roman" w:hAnsi="Times New Roman"/>
          <w:spacing w:val="-2"/>
          <w:sz w:val="24"/>
          <w:szCs w:val="24"/>
        </w:rPr>
        <w:t xml:space="preserve"> </w:t>
      </w:r>
      <w:r w:rsidR="00CC0270" w:rsidRPr="00A95C71">
        <w:rPr>
          <w:rFonts w:ascii="Times New Roman" w:hAnsi="Times New Roman"/>
          <w:spacing w:val="-2"/>
          <w:sz w:val="24"/>
          <w:szCs w:val="24"/>
        </w:rPr>
        <w:t>S</w:t>
      </w:r>
      <w:r w:rsidR="003F2D46" w:rsidRPr="00A95C71">
        <w:rPr>
          <w:rFonts w:ascii="Times New Roman" w:hAnsi="Times New Roman"/>
          <w:spacing w:val="-2"/>
          <w:sz w:val="24"/>
          <w:szCs w:val="24"/>
        </w:rPr>
        <w:t>pecies coverage estimates</w:t>
      </w:r>
      <w:r w:rsidR="005603E0" w:rsidRPr="00A95C71">
        <w:rPr>
          <w:rFonts w:ascii="Times New Roman" w:hAnsi="Times New Roman"/>
          <w:spacing w:val="-2"/>
          <w:sz w:val="24"/>
          <w:szCs w:val="24"/>
        </w:rPr>
        <w:t xml:space="preserve"> </w:t>
      </w:r>
      <w:r w:rsidR="00CC0270" w:rsidRPr="00A95C71">
        <w:rPr>
          <w:rFonts w:ascii="Times New Roman" w:hAnsi="Times New Roman"/>
          <w:spacing w:val="-2"/>
          <w:sz w:val="24"/>
          <w:szCs w:val="24"/>
        </w:rPr>
        <w:t>were then compared between</w:t>
      </w:r>
      <w:r w:rsidR="003F2D46" w:rsidRPr="00A95C71">
        <w:rPr>
          <w:rFonts w:ascii="Times New Roman" w:hAnsi="Times New Roman"/>
          <w:spacing w:val="-2"/>
          <w:sz w:val="24"/>
          <w:szCs w:val="24"/>
        </w:rPr>
        <w:t xml:space="preserve"> each site</w:t>
      </w:r>
      <w:r w:rsidR="005603E0" w:rsidRPr="00A95C71">
        <w:rPr>
          <w:rFonts w:ascii="Times New Roman" w:hAnsi="Times New Roman"/>
          <w:spacing w:val="-2"/>
          <w:sz w:val="24"/>
          <w:szCs w:val="24"/>
        </w:rPr>
        <w:t xml:space="preserve">, </w:t>
      </w:r>
      <w:r w:rsidR="003F2D46" w:rsidRPr="00A95C71">
        <w:rPr>
          <w:rFonts w:ascii="Times New Roman" w:hAnsi="Times New Roman"/>
          <w:spacing w:val="-2"/>
          <w:sz w:val="24"/>
          <w:szCs w:val="24"/>
        </w:rPr>
        <w:t>with and without</w:t>
      </w:r>
      <w:r w:rsidR="00E635E6" w:rsidRPr="00A95C71">
        <w:rPr>
          <w:rFonts w:ascii="Times New Roman" w:hAnsi="Times New Roman"/>
          <w:spacing w:val="-2"/>
          <w:sz w:val="24"/>
          <w:szCs w:val="24"/>
        </w:rPr>
        <w:t xml:space="preserve"> </w:t>
      </w:r>
      <w:r w:rsidR="003F2D46" w:rsidRPr="00A95C71">
        <w:rPr>
          <w:rFonts w:ascii="Times New Roman" w:hAnsi="Times New Roman"/>
          <w:spacing w:val="-2"/>
          <w:sz w:val="24"/>
          <w:szCs w:val="24"/>
        </w:rPr>
        <w:t>site occupancy mode</w:t>
      </w:r>
      <w:r w:rsidR="00E635E6" w:rsidRPr="00A95C71">
        <w:rPr>
          <w:rFonts w:ascii="Times New Roman" w:hAnsi="Times New Roman"/>
          <w:spacing w:val="-2"/>
          <w:sz w:val="24"/>
          <w:szCs w:val="24"/>
        </w:rPr>
        <w:t>l</w:t>
      </w:r>
      <w:r w:rsidR="009A0BBA" w:rsidRPr="00A95C71">
        <w:rPr>
          <w:rFonts w:ascii="Times New Roman" w:hAnsi="Times New Roman"/>
          <w:spacing w:val="-2"/>
          <w:sz w:val="24"/>
          <w:szCs w:val="24"/>
        </w:rPr>
        <w:t>ing</w:t>
      </w:r>
      <w:r w:rsidR="005603E0" w:rsidRPr="00A95C71">
        <w:rPr>
          <w:rFonts w:ascii="Times New Roman" w:hAnsi="Times New Roman"/>
          <w:spacing w:val="-2"/>
          <w:sz w:val="24"/>
          <w:szCs w:val="24"/>
        </w:rPr>
        <w:t xml:space="preserve">, and </w:t>
      </w:r>
      <w:r w:rsidR="003F2D46" w:rsidRPr="00A95C71">
        <w:rPr>
          <w:rFonts w:ascii="Times New Roman" w:hAnsi="Times New Roman"/>
          <w:spacing w:val="-2"/>
          <w:sz w:val="24"/>
          <w:szCs w:val="24"/>
        </w:rPr>
        <w:t xml:space="preserve">using all </w:t>
      </w:r>
      <w:r w:rsidR="00122CD1" w:rsidRPr="00A95C71">
        <w:rPr>
          <w:rFonts w:ascii="Times New Roman" w:hAnsi="Times New Roman"/>
          <w:sz w:val="24"/>
          <w:szCs w:val="24"/>
        </w:rPr>
        <w:t xml:space="preserve">three </w:t>
      </w:r>
      <w:r w:rsidR="003F2D46" w:rsidRPr="00A95C71">
        <w:rPr>
          <w:rFonts w:ascii="Times New Roman" w:hAnsi="Times New Roman"/>
          <w:sz w:val="24"/>
          <w:szCs w:val="24"/>
        </w:rPr>
        <w:t>1L replicates</w:t>
      </w:r>
      <w:r w:rsidR="001861CB" w:rsidRPr="00A95C71">
        <w:rPr>
          <w:rFonts w:ascii="Times New Roman" w:hAnsi="Times New Roman"/>
          <w:sz w:val="24"/>
          <w:szCs w:val="24"/>
        </w:rPr>
        <w:t xml:space="preserve"> </w:t>
      </w:r>
      <w:r w:rsidR="003F2D46" w:rsidRPr="00A95C71">
        <w:rPr>
          <w:rFonts w:ascii="Times New Roman" w:hAnsi="Times New Roman"/>
          <w:sz w:val="24"/>
          <w:szCs w:val="24"/>
        </w:rPr>
        <w:t xml:space="preserve">taken at </w:t>
      </w:r>
      <w:r w:rsidR="00122CD1" w:rsidRPr="00A95C71">
        <w:rPr>
          <w:rFonts w:ascii="Times New Roman" w:hAnsi="Times New Roman"/>
          <w:sz w:val="24"/>
          <w:szCs w:val="24"/>
        </w:rPr>
        <w:t xml:space="preserve">three </w:t>
      </w:r>
      <w:r w:rsidR="003F2D46" w:rsidRPr="00A95C71">
        <w:rPr>
          <w:rFonts w:ascii="Times New Roman" w:hAnsi="Times New Roman"/>
          <w:sz w:val="24"/>
          <w:szCs w:val="24"/>
        </w:rPr>
        <w:t>locations along a 1</w:t>
      </w:r>
      <w:r w:rsidR="0076343F" w:rsidRPr="00A95C71">
        <w:rPr>
          <w:rFonts w:ascii="Times New Roman" w:hAnsi="Times New Roman"/>
          <w:sz w:val="24"/>
          <w:szCs w:val="24"/>
        </w:rPr>
        <w:t>0</w:t>
      </w:r>
      <w:r w:rsidR="003F2D46" w:rsidRPr="00A95C71">
        <w:rPr>
          <w:rFonts w:ascii="Times New Roman" w:hAnsi="Times New Roman"/>
          <w:sz w:val="24"/>
          <w:szCs w:val="24"/>
        </w:rPr>
        <w:t>0m transect</w:t>
      </w:r>
      <w:r w:rsidR="00EA2FBA" w:rsidRPr="00A95C71">
        <w:rPr>
          <w:rFonts w:ascii="Times New Roman" w:hAnsi="Times New Roman"/>
          <w:sz w:val="24"/>
          <w:szCs w:val="24"/>
        </w:rPr>
        <w:t xml:space="preserve"> (n=9)</w:t>
      </w:r>
      <w:r w:rsidR="003F2D46" w:rsidRPr="00A95C71">
        <w:rPr>
          <w:rFonts w:ascii="Times New Roman" w:hAnsi="Times New Roman"/>
          <w:sz w:val="24"/>
          <w:szCs w:val="24"/>
        </w:rPr>
        <w:t xml:space="preserve"> as well as only </w:t>
      </w:r>
      <w:r w:rsidR="00122CD1" w:rsidRPr="00A95C71">
        <w:rPr>
          <w:rFonts w:ascii="Times New Roman" w:hAnsi="Times New Roman"/>
          <w:sz w:val="24"/>
          <w:szCs w:val="24"/>
        </w:rPr>
        <w:t xml:space="preserve">three </w:t>
      </w:r>
      <w:r w:rsidR="003F2D46" w:rsidRPr="00A95C71">
        <w:rPr>
          <w:rFonts w:ascii="Times New Roman" w:hAnsi="Times New Roman"/>
          <w:sz w:val="24"/>
          <w:szCs w:val="24"/>
        </w:rPr>
        <w:t>1L biological replicates</w:t>
      </w:r>
      <w:r w:rsidR="00EA2FBA" w:rsidRPr="00A95C71">
        <w:rPr>
          <w:rFonts w:ascii="Times New Roman" w:hAnsi="Times New Roman"/>
          <w:sz w:val="24"/>
          <w:szCs w:val="24"/>
        </w:rPr>
        <w:t xml:space="preserve"> (n=3)</w:t>
      </w:r>
      <w:r w:rsidR="005603E0" w:rsidRPr="00A95C71">
        <w:rPr>
          <w:rFonts w:ascii="Times New Roman" w:hAnsi="Times New Roman"/>
          <w:sz w:val="24"/>
          <w:szCs w:val="24"/>
        </w:rPr>
        <w:t xml:space="preserve">. </w:t>
      </w:r>
      <w:r w:rsidR="00937497" w:rsidRPr="00A95C71">
        <w:rPr>
          <w:rFonts w:ascii="Times New Roman" w:hAnsi="Times New Roman"/>
          <w:sz w:val="24"/>
          <w:szCs w:val="24"/>
        </w:rPr>
        <w:t xml:space="preserve">We ran a piecewise regression analysis to identify breakpoints </w:t>
      </w:r>
      <w:r w:rsidR="00493A8C" w:rsidRPr="00A95C71">
        <w:rPr>
          <w:rFonts w:ascii="Times New Roman" w:hAnsi="Times New Roman"/>
          <w:sz w:val="24"/>
          <w:szCs w:val="24"/>
        </w:rPr>
        <w:t xml:space="preserve">in the rate of species diversity found per sample collected using the </w:t>
      </w:r>
      <w:r w:rsidR="00493A8C" w:rsidRPr="00A95C71">
        <w:rPr>
          <w:rFonts w:ascii="Times New Roman" w:hAnsi="Times New Roman"/>
          <w:i/>
          <w:iCs/>
          <w:sz w:val="24"/>
          <w:szCs w:val="24"/>
        </w:rPr>
        <w:t xml:space="preserve">R </w:t>
      </w:r>
      <w:r w:rsidR="00493A8C" w:rsidRPr="00A95C71">
        <w:rPr>
          <w:rFonts w:ascii="Times New Roman" w:hAnsi="Times New Roman"/>
          <w:sz w:val="24"/>
          <w:szCs w:val="24"/>
        </w:rPr>
        <w:t xml:space="preserve">packaged </w:t>
      </w:r>
      <w:r w:rsidR="00493A8C" w:rsidRPr="00A95C71">
        <w:rPr>
          <w:rFonts w:ascii="Times New Roman" w:hAnsi="Times New Roman"/>
          <w:i/>
          <w:iCs/>
          <w:sz w:val="24"/>
          <w:szCs w:val="24"/>
        </w:rPr>
        <w:t xml:space="preserve">segmented </w:t>
      </w:r>
      <w:r w:rsidR="00493A8C"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{"citationItems":[{"id":"ITEM-1","itemData":{"DOI":"https://doi.org/10.1002/sim.1545","author":[{"dropping-particle":"","family":"Muggeo","given":"Vito M R","non-dropping-particle":"","parse-names":false,"suffix":""}],"container-title":"R news","id":"ITEM-1","issue":"1","issued":{"date-parts":[["2008"]]},"page":"20-25","title":"Segmented: an R package to fit regression models with broken-line relationships","type":"article-journal","volume":"8"},"uris":["http://www.mendeley.com/documents/?uuid=1b90a4b4-513b-44ba-baca-ce20b4f35850"]}],"mendeley":{"formattedCitation":"[41]","plainTextFormattedCitation":"[41]","previouslyFormattedCitation":"[41]"},"properties":{"noteIndex":0},"schema":"https://github.com/citation-style-language/schema/raw/master/csl-citation.json"}</w:instrText>
      </w:r>
      <w:r w:rsidR="00493A8C"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[41]</w:t>
      </w:r>
      <w:r w:rsidR="00493A8C" w:rsidRPr="00A95C71">
        <w:rPr>
          <w:rFonts w:ascii="Times New Roman" w:hAnsi="Times New Roman"/>
          <w:spacing w:val="-2"/>
          <w:sz w:val="24"/>
          <w:szCs w:val="24"/>
        </w:rPr>
        <w:fldChar w:fldCharType="end"/>
      </w:r>
      <w:r w:rsidR="00493A8C" w:rsidRPr="00A95C71">
        <w:rPr>
          <w:rFonts w:ascii="Times New Roman" w:hAnsi="Times New Roman"/>
          <w:spacing w:val="-2"/>
          <w:sz w:val="24"/>
          <w:szCs w:val="24"/>
        </w:rPr>
        <w:t>.</w:t>
      </w:r>
    </w:p>
    <w:p w14:paraId="700C6184" w14:textId="185ACFBB" w:rsidR="007B1618" w:rsidRPr="00A95C71" w:rsidRDefault="00A61C8C"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pacing w:val="-2"/>
          <w:sz w:val="24"/>
          <w:szCs w:val="24"/>
        </w:rPr>
        <w:t xml:space="preserve">To test for differences among fish communities, we calculated </w:t>
      </w:r>
      <w:r w:rsidR="005D11C5" w:rsidRPr="00A95C71">
        <w:rPr>
          <w:rFonts w:ascii="Times New Roman" w:hAnsi="Times New Roman"/>
          <w:spacing w:val="-2"/>
          <w:sz w:val="24"/>
          <w:szCs w:val="24"/>
        </w:rPr>
        <w:t>Bray-Curtis similarity distances</w:t>
      </w:r>
      <w:r w:rsidR="00CC0270"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on the eDNA index scores between all samples </w:t>
      </w:r>
      <w:r w:rsidR="005D11C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{"citationItems":[{"id":"ITEM-1","itemData":{"DOI":"https://doi.org/10.7717/peerj.4521","ISSN":"2167-8359","author":[{"dropping-particle":"","family":"Kelly","given":"Ryan P","non-dropping-particle":"","parse-names":false,"suffix":""},{"dropping-particle":"","family":"Gallego","given":"Ramón","non-dropping-particle":"","parse-names":false,"suffix":""},{"dropping-particle":"","family":"Jacobs-Palmer","given":"Emily","non-dropping-particle":"","parse-names":false,"suffix":""}],"container-title":"PeerJ","id":"ITEM-1","issued":{"date-parts":[["2018"]]},"page":"e4521","publisher":"PeerJ Inc.","title":"The effect of tides on nearshore environmental DNA","type":"article-journal","volume":"6"},"uris":["http://www.mendeley.com/documents/?uuid=eebe8284-ca4f-4284-831b-167deca00235"]}],"mendeley":{"formattedCitation":"[22]","plainTextFormattedCitation":"[22]","previouslyFormattedCitation":"[22]"},"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[22]</w:t>
      </w:r>
      <w:r w:rsidR="005D11C5" w:rsidRPr="00A95C71">
        <w:rPr>
          <w:rFonts w:ascii="Times New Roman" w:hAnsi="Times New Roman"/>
          <w:spacing w:val="-2"/>
          <w:sz w:val="24"/>
          <w:szCs w:val="24"/>
        </w:rPr>
        <w:fldChar w:fldCharType="end"/>
      </w:r>
      <w:ins w:id="147" w:author="Zachary Gold" w:date="2020-11-12T23:21:00Z">
        <w:r w:rsidR="00E16EB6">
          <w:rPr>
            <w:rFonts w:ascii="Times New Roman" w:hAnsi="Times New Roman"/>
            <w:spacing w:val="-2"/>
            <w:sz w:val="24"/>
            <w:szCs w:val="24"/>
          </w:rPr>
          <w:t xml:space="preserve">(See </w:t>
        </w:r>
      </w:ins>
      <w:ins w:id="148" w:author="Zachary Gold" w:date="2020-11-12T23:22:00Z">
        <w:r w:rsidR="00E16EB6">
          <w:rPr>
            <w:rFonts w:ascii="Times New Roman" w:hAnsi="Times New Roman"/>
            <w:spacing w:val="-2"/>
            <w:sz w:val="24"/>
            <w:szCs w:val="24"/>
          </w:rPr>
          <w:t>Appendix</w:t>
        </w:r>
      </w:ins>
      <w:ins w:id="149" w:author="Zachary Gold" w:date="2020-11-12T23:21:00Z">
        <w:r w:rsidR="00E16EB6">
          <w:rPr>
            <w:rFonts w:ascii="Times New Roman" w:hAnsi="Times New Roman"/>
            <w:spacing w:val="-2"/>
            <w:sz w:val="24"/>
            <w:szCs w:val="24"/>
          </w:rPr>
          <w:t xml:space="preserve"> S2 for Jaccard-Binary</w:t>
        </w:r>
      </w:ins>
      <w:ins w:id="150" w:author="Zachary Gold" w:date="2020-11-12T23:22:00Z">
        <w:r w:rsidR="00E16EB6">
          <w:rPr>
            <w:rFonts w:ascii="Times New Roman" w:hAnsi="Times New Roman"/>
            <w:spacing w:val="-2"/>
            <w:sz w:val="24"/>
            <w:szCs w:val="24"/>
          </w:rPr>
          <w:t xml:space="preserve"> similarity distance results)</w:t>
        </w:r>
      </w:ins>
      <w:r w:rsidR="005D11C5" w:rsidRPr="00A95C71">
        <w:rPr>
          <w:rFonts w:ascii="Times New Roman" w:hAnsi="Times New Roman"/>
          <w:spacing w:val="-2"/>
          <w:sz w:val="24"/>
          <w:szCs w:val="24"/>
        </w:rPr>
        <w:t xml:space="preserve">. </w:t>
      </w:r>
      <w:r w:rsidR="00EA4DAC" w:rsidRPr="00A95C71">
        <w:rPr>
          <w:rFonts w:ascii="Times New Roman" w:hAnsi="Times New Roman"/>
          <w:spacing w:val="-2"/>
          <w:sz w:val="24"/>
          <w:szCs w:val="24"/>
        </w:rPr>
        <w:t xml:space="preserve">Specifically, we </w:t>
      </w:r>
      <w:r w:rsidR="005D11C5" w:rsidRPr="00A95C71">
        <w:rPr>
          <w:rFonts w:ascii="Times New Roman" w:hAnsi="Times New Roman"/>
          <w:spacing w:val="-2"/>
          <w:sz w:val="24"/>
          <w:szCs w:val="24"/>
        </w:rPr>
        <w:t xml:space="preserve">tested for the difference in community similarity variance between our three sites using an </w:t>
      </w:r>
      <w:r w:rsidR="005D11C5" w:rsidRPr="00A95C71">
        <w:rPr>
          <w:rFonts w:ascii="Times New Roman" w:hAnsi="Times New Roman"/>
          <w:i/>
          <w:spacing w:val="-2"/>
          <w:sz w:val="24"/>
          <w:szCs w:val="24"/>
        </w:rPr>
        <w:t>adonis</w:t>
      </w:r>
      <w:r w:rsidR="005D11C5" w:rsidRPr="00A95C71">
        <w:rPr>
          <w:rFonts w:ascii="Times New Roman" w:hAnsi="Times New Roman"/>
          <w:spacing w:val="-2"/>
          <w:sz w:val="24"/>
          <w:szCs w:val="24"/>
        </w:rPr>
        <w:t xml:space="preserve"> PEMANOVA </w:t>
      </w:r>
      <w:ins w:id="151" w:author="Zachary Gold" w:date="2020-11-10T18:20:00Z">
        <w:r w:rsidR="00571456">
          <w:rPr>
            <w:rFonts w:ascii="Times New Roman" w:hAnsi="Times New Roman"/>
            <w:spacing w:val="-2"/>
            <w:sz w:val="24"/>
            <w:szCs w:val="24"/>
          </w:rPr>
          <w:t>(</w:t>
        </w:r>
      </w:ins>
      <w:ins w:id="152" w:author="Zachary Gold" w:date="2020-11-10T21:55:00Z">
        <w:r w:rsidR="00191983">
          <w:rPr>
            <w:rFonts w:ascii="Times New Roman" w:hAnsi="Times New Roman"/>
            <w:i/>
            <w:iCs/>
            <w:spacing w:val="-2"/>
            <w:sz w:val="24"/>
            <w:szCs w:val="24"/>
          </w:rPr>
          <w:t>v</w:t>
        </w:r>
      </w:ins>
      <w:ins w:id="153" w:author="Zachary Gold" w:date="2020-11-10T18:20:00Z">
        <w:r w:rsidR="00571456" w:rsidRPr="00571456">
          <w:rPr>
            <w:rFonts w:ascii="Times New Roman" w:hAnsi="Times New Roman"/>
            <w:i/>
            <w:iCs/>
            <w:spacing w:val="-2"/>
            <w:sz w:val="24"/>
            <w:szCs w:val="24"/>
            <w:rPrChange w:id="154" w:author="Zachary Gold" w:date="2020-11-10T18:20:00Z">
              <w:rPr>
                <w:rFonts w:ascii="Times New Roman" w:hAnsi="Times New Roman"/>
                <w:spacing w:val="-2"/>
                <w:sz w:val="24"/>
                <w:szCs w:val="24"/>
              </w:rPr>
            </w:rPrChange>
          </w:rPr>
          <w:t xml:space="preserve">egan </w:t>
        </w:r>
        <w:r w:rsidR="00571456">
          <w:rPr>
            <w:rFonts w:ascii="Times New Roman" w:hAnsi="Times New Roman"/>
            <w:spacing w:val="-2"/>
            <w:sz w:val="24"/>
            <w:szCs w:val="24"/>
          </w:rPr>
          <w:t>version: 2.4.2)</w:t>
        </w:r>
      </w:ins>
      <w:r w:rsidR="00C04DE7"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[39]","plainTextFormattedCitation":"[39]","previouslyFormattedCitation":"[39]"},"properties":{"noteIndex":0},"schema":"https://github.com/citation-style-language/schema/raw/master/csl-citation.json"}</w:instrText>
      </w:r>
      <w:r w:rsidR="00C04DE7"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[39]</w:t>
      </w:r>
      <w:r w:rsidR="00C04DE7" w:rsidRPr="00A95C71">
        <w:rPr>
          <w:rFonts w:ascii="Times New Roman" w:hAnsi="Times New Roman"/>
          <w:spacing w:val="-2"/>
          <w:sz w:val="24"/>
          <w:szCs w:val="24"/>
        </w:rPr>
        <w:fldChar w:fldCharType="end"/>
      </w:r>
      <w:r w:rsidR="006B221D"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followed by a companion multivariate homogeneity of group dispersions test</w:t>
      </w:r>
      <w:r w:rsidR="00E635E6" w:rsidRPr="00A95C71">
        <w:rPr>
          <w:rFonts w:ascii="Times New Roman" w:hAnsi="Times New Roman"/>
          <w:spacing w:val="-2"/>
          <w:sz w:val="24"/>
          <w:szCs w:val="24"/>
        </w:rPr>
        <w:t xml:space="preserve"> (BETADISPER)</w:t>
      </w:r>
      <w:r w:rsidR="005D11C5" w:rsidRPr="00A95C71">
        <w:rPr>
          <w:rFonts w:ascii="Times New Roman" w:hAnsi="Times New Roman"/>
          <w:spacing w:val="-2"/>
          <w:sz w:val="24"/>
          <w:szCs w:val="24"/>
        </w:rPr>
        <w:t xml:space="preserve"> </w:t>
      </w:r>
      <w:r w:rsidR="00C04DE7"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[39]","plainTextFormattedCitation":"[39]","previouslyFormattedCitation":"[39]"},"properties":{"noteIndex":0},"schema":"https://github.com/citation-style-language/schema/raw/master/csl-citation.json"}</w:instrText>
      </w:r>
      <w:r w:rsidR="00C04DE7"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[39]</w:t>
      </w:r>
      <w:r w:rsidR="00C04DE7" w:rsidRPr="00A95C71">
        <w:rPr>
          <w:rFonts w:ascii="Times New Roman" w:hAnsi="Times New Roman"/>
          <w:spacing w:val="-2"/>
          <w:sz w:val="24"/>
          <w:szCs w:val="24"/>
        </w:rPr>
        <w:fldChar w:fldCharType="end"/>
      </w:r>
      <w:r w:rsidR="004A3536" w:rsidRPr="00A95C71">
        <w:rPr>
          <w:rFonts w:ascii="Times New Roman" w:hAnsi="Times New Roman"/>
          <w:spacing w:val="-2"/>
          <w:sz w:val="24"/>
          <w:szCs w:val="24"/>
        </w:rPr>
        <w:t>.</w:t>
      </w:r>
      <w:r w:rsidR="00C04DE7"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Both the PERMANOVA and </w:t>
      </w:r>
      <w:r w:rsidR="00E635E6" w:rsidRPr="00A95C71">
        <w:rPr>
          <w:rFonts w:ascii="Times New Roman" w:hAnsi="Times New Roman"/>
          <w:spacing w:val="-2"/>
          <w:sz w:val="24"/>
          <w:szCs w:val="24"/>
        </w:rPr>
        <w:t xml:space="preserve">BETADISPER </w:t>
      </w:r>
      <w:r w:rsidR="005D11C5" w:rsidRPr="00A95C71">
        <w:rPr>
          <w:rFonts w:ascii="Times New Roman" w:hAnsi="Times New Roman"/>
          <w:spacing w:val="-2"/>
          <w:sz w:val="24"/>
          <w:szCs w:val="24"/>
        </w:rPr>
        <w:t>were run using the following model: eDNA</w:t>
      </w:r>
      <w:r w:rsidR="00422386"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Index ~ Site + Location. We also visualized community beta</w:t>
      </w:r>
      <w:r w:rsidR="00DC3307"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diversity using non-metric multidimensional scaling (NMDS) </w:t>
      </w:r>
      <w:r w:rsidR="005D11C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[39]","plainTextFormattedCitation":"[39]","previouslyFormattedCitation":"[39]"},"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[39]</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 xml:space="preserve">. To further investigate which species were driving </w:t>
      </w:r>
      <w:r w:rsidR="006B221D" w:rsidRPr="00A95C71">
        <w:rPr>
          <w:rFonts w:ascii="Times New Roman" w:hAnsi="Times New Roman"/>
          <w:spacing w:val="-2"/>
          <w:sz w:val="24"/>
          <w:szCs w:val="24"/>
        </w:rPr>
        <w:t xml:space="preserve">eDNA community </w:t>
      </w:r>
      <w:r w:rsidR="005D11C5" w:rsidRPr="00A95C71">
        <w:rPr>
          <w:rFonts w:ascii="Times New Roman" w:hAnsi="Times New Roman"/>
          <w:spacing w:val="-2"/>
          <w:sz w:val="24"/>
          <w:szCs w:val="24"/>
        </w:rPr>
        <w:t xml:space="preserve">differences among sites, we conducted constrained analysis of principle components (CAP) </w:t>
      </w:r>
      <w:r w:rsidR="005D11C5"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[39]","plainTextFormattedCitation":"[39]","previouslyFormattedCitation":"[39]"},"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A13BD0" w:rsidRPr="00A13BD0">
        <w:rPr>
          <w:rFonts w:ascii="Times New Roman" w:hAnsi="Times New Roman"/>
          <w:noProof/>
          <w:spacing w:val="-2"/>
          <w:sz w:val="24"/>
          <w:szCs w:val="24"/>
        </w:rPr>
        <w:t>[39]</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w:t>
      </w:r>
    </w:p>
    <w:p w14:paraId="2815340C" w14:textId="4558F62D" w:rsidR="00343311" w:rsidRPr="000F1EA9" w:rsidRDefault="00343311" w:rsidP="00A95C71">
      <w:pPr>
        <w:pStyle w:val="MDPI31text"/>
        <w:spacing w:before="120" w:line="480" w:lineRule="auto"/>
        <w:ind w:firstLine="0"/>
        <w:jc w:val="left"/>
        <w:rPr>
          <w:rFonts w:ascii="Times New Roman" w:hAnsi="Times New Roman"/>
          <w:b/>
          <w:bCs/>
          <w:spacing w:val="-2"/>
          <w:sz w:val="32"/>
          <w:szCs w:val="32"/>
          <w:rPrChange w:id="155" w:author="Zachary Gold" w:date="2020-11-10T17:04:00Z">
            <w:rPr>
              <w:rFonts w:ascii="Times New Roman" w:hAnsi="Times New Roman"/>
              <w:i/>
              <w:iCs/>
              <w:spacing w:val="-2"/>
              <w:sz w:val="24"/>
              <w:szCs w:val="24"/>
            </w:rPr>
          </w:rPrChange>
        </w:rPr>
      </w:pPr>
      <w:r w:rsidRPr="000F1EA9">
        <w:rPr>
          <w:rFonts w:ascii="Times New Roman" w:hAnsi="Times New Roman"/>
          <w:b/>
          <w:bCs/>
          <w:spacing w:val="-2"/>
          <w:sz w:val="32"/>
          <w:szCs w:val="32"/>
          <w:rPrChange w:id="156" w:author="Zachary Gold" w:date="2020-11-10T17:04:00Z">
            <w:rPr>
              <w:rFonts w:ascii="Times New Roman" w:hAnsi="Times New Roman"/>
              <w:i/>
              <w:iCs/>
              <w:spacing w:val="-2"/>
              <w:sz w:val="24"/>
              <w:szCs w:val="24"/>
            </w:rPr>
          </w:rPrChange>
        </w:rPr>
        <w:t xml:space="preserve">Visual </w:t>
      </w:r>
      <w:ins w:id="157" w:author="Zachary Gold" w:date="2020-11-10T21:57:00Z">
        <w:r w:rsidR="00191983">
          <w:rPr>
            <w:rFonts w:ascii="Times New Roman" w:hAnsi="Times New Roman"/>
            <w:b/>
            <w:bCs/>
            <w:spacing w:val="-2"/>
            <w:sz w:val="32"/>
            <w:szCs w:val="32"/>
          </w:rPr>
          <w:t>u</w:t>
        </w:r>
      </w:ins>
      <w:del w:id="158" w:author="Zachary Gold" w:date="2020-11-10T21:57:00Z">
        <w:r w:rsidRPr="000F1EA9" w:rsidDel="00191983">
          <w:rPr>
            <w:rFonts w:ascii="Times New Roman" w:hAnsi="Times New Roman"/>
            <w:b/>
            <w:bCs/>
            <w:spacing w:val="-2"/>
            <w:sz w:val="32"/>
            <w:szCs w:val="32"/>
            <w:rPrChange w:id="159" w:author="Zachary Gold" w:date="2020-11-10T17:04:00Z">
              <w:rPr>
                <w:rFonts w:ascii="Times New Roman" w:hAnsi="Times New Roman"/>
                <w:i/>
                <w:iCs/>
                <w:spacing w:val="-2"/>
                <w:sz w:val="24"/>
                <w:szCs w:val="24"/>
              </w:rPr>
            </w:rPrChange>
          </w:rPr>
          <w:delText>U</w:delText>
        </w:r>
      </w:del>
      <w:r w:rsidRPr="000F1EA9">
        <w:rPr>
          <w:rFonts w:ascii="Times New Roman" w:hAnsi="Times New Roman"/>
          <w:b/>
          <w:bCs/>
          <w:spacing w:val="-2"/>
          <w:sz w:val="32"/>
          <w:szCs w:val="32"/>
          <w:rPrChange w:id="160" w:author="Zachary Gold" w:date="2020-11-10T17:04:00Z">
            <w:rPr>
              <w:rFonts w:ascii="Times New Roman" w:hAnsi="Times New Roman"/>
              <w:i/>
              <w:iCs/>
              <w:spacing w:val="-2"/>
              <w:sz w:val="24"/>
              <w:szCs w:val="24"/>
            </w:rPr>
          </w:rPrChange>
        </w:rPr>
        <w:t xml:space="preserve">nderwater </w:t>
      </w:r>
      <w:ins w:id="161" w:author="Zachary Gold" w:date="2020-11-10T21:57:00Z">
        <w:r w:rsidR="00191983">
          <w:rPr>
            <w:rFonts w:ascii="Times New Roman" w:hAnsi="Times New Roman"/>
            <w:b/>
            <w:bCs/>
            <w:spacing w:val="-2"/>
            <w:sz w:val="32"/>
            <w:szCs w:val="32"/>
          </w:rPr>
          <w:t>c</w:t>
        </w:r>
      </w:ins>
      <w:del w:id="162" w:author="Zachary Gold" w:date="2020-11-10T21:57:00Z">
        <w:r w:rsidRPr="000F1EA9" w:rsidDel="00191983">
          <w:rPr>
            <w:rFonts w:ascii="Times New Roman" w:hAnsi="Times New Roman"/>
            <w:b/>
            <w:bCs/>
            <w:spacing w:val="-2"/>
            <w:sz w:val="32"/>
            <w:szCs w:val="32"/>
            <w:rPrChange w:id="163" w:author="Zachary Gold" w:date="2020-11-10T17:04:00Z">
              <w:rPr>
                <w:rFonts w:ascii="Times New Roman" w:hAnsi="Times New Roman"/>
                <w:i/>
                <w:iCs/>
                <w:spacing w:val="-2"/>
                <w:sz w:val="24"/>
                <w:szCs w:val="24"/>
              </w:rPr>
            </w:rPrChange>
          </w:rPr>
          <w:delText>C</w:delText>
        </w:r>
      </w:del>
      <w:r w:rsidRPr="000F1EA9">
        <w:rPr>
          <w:rFonts w:ascii="Times New Roman" w:hAnsi="Times New Roman"/>
          <w:b/>
          <w:bCs/>
          <w:spacing w:val="-2"/>
          <w:sz w:val="32"/>
          <w:szCs w:val="32"/>
          <w:rPrChange w:id="164" w:author="Zachary Gold" w:date="2020-11-10T17:04:00Z">
            <w:rPr>
              <w:rFonts w:ascii="Times New Roman" w:hAnsi="Times New Roman"/>
              <w:i/>
              <w:iCs/>
              <w:spacing w:val="-2"/>
              <w:sz w:val="24"/>
              <w:szCs w:val="24"/>
            </w:rPr>
          </w:rPrChange>
        </w:rPr>
        <w:t xml:space="preserve">ensus </w:t>
      </w:r>
      <w:ins w:id="165" w:author="Zachary Gold" w:date="2020-11-10T21:57:00Z">
        <w:r w:rsidR="00191983">
          <w:rPr>
            <w:rFonts w:ascii="Times New Roman" w:hAnsi="Times New Roman"/>
            <w:b/>
            <w:bCs/>
            <w:spacing w:val="-2"/>
            <w:sz w:val="32"/>
            <w:szCs w:val="32"/>
          </w:rPr>
          <w:t>m</w:t>
        </w:r>
      </w:ins>
      <w:del w:id="166" w:author="Zachary Gold" w:date="2020-11-10T21:57:00Z">
        <w:r w:rsidRPr="000F1EA9" w:rsidDel="00191983">
          <w:rPr>
            <w:rFonts w:ascii="Times New Roman" w:hAnsi="Times New Roman"/>
            <w:b/>
            <w:bCs/>
            <w:spacing w:val="-2"/>
            <w:sz w:val="32"/>
            <w:szCs w:val="32"/>
            <w:rPrChange w:id="167" w:author="Zachary Gold" w:date="2020-11-10T17:04:00Z">
              <w:rPr>
                <w:rFonts w:ascii="Times New Roman" w:hAnsi="Times New Roman"/>
                <w:i/>
                <w:iCs/>
                <w:spacing w:val="-2"/>
                <w:sz w:val="24"/>
                <w:szCs w:val="24"/>
              </w:rPr>
            </w:rPrChange>
          </w:rPr>
          <w:delText>M</w:delText>
        </w:r>
      </w:del>
      <w:r w:rsidRPr="000F1EA9">
        <w:rPr>
          <w:rFonts w:ascii="Times New Roman" w:hAnsi="Times New Roman"/>
          <w:b/>
          <w:bCs/>
          <w:spacing w:val="-2"/>
          <w:sz w:val="32"/>
          <w:szCs w:val="32"/>
          <w:rPrChange w:id="168" w:author="Zachary Gold" w:date="2020-11-10T17:04:00Z">
            <w:rPr>
              <w:rFonts w:ascii="Times New Roman" w:hAnsi="Times New Roman"/>
              <w:i/>
              <w:iCs/>
              <w:spacing w:val="-2"/>
              <w:sz w:val="24"/>
              <w:szCs w:val="24"/>
            </w:rPr>
          </w:rPrChange>
        </w:rPr>
        <w:t>ethods</w:t>
      </w:r>
    </w:p>
    <w:p w14:paraId="5D562B88" w14:textId="74ADCBCA" w:rsidR="004A3536" w:rsidRPr="00A95C71" w:rsidRDefault="00FA6183"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 xml:space="preserve">To assess fish communities using underwater visual census techniques, </w:t>
      </w:r>
      <w:r w:rsidR="00A95968" w:rsidRPr="00A95C71">
        <w:rPr>
          <w:rFonts w:ascii="Times New Roman" w:hAnsi="Times New Roman"/>
          <w:spacing w:val="-2"/>
          <w:sz w:val="24"/>
          <w:szCs w:val="24"/>
        </w:rPr>
        <w:t xml:space="preserve">SCUBA divers from the </w:t>
      </w:r>
      <w:r w:rsidR="00BC0DCE" w:rsidRPr="00A95C71">
        <w:rPr>
          <w:rFonts w:ascii="Times New Roman" w:hAnsi="Times New Roman"/>
          <w:sz w:val="24"/>
          <w:szCs w:val="24"/>
        </w:rPr>
        <w:t xml:space="preserve">Kelp Forest Monitoring Program </w:t>
      </w:r>
      <w:r w:rsidR="00A95968" w:rsidRPr="00A95C71">
        <w:rPr>
          <w:rFonts w:ascii="Times New Roman" w:hAnsi="Times New Roman"/>
          <w:spacing w:val="-2"/>
          <w:sz w:val="24"/>
          <w:szCs w:val="24"/>
        </w:rPr>
        <w:t xml:space="preserve">followed standard survey </w:t>
      </w:r>
      <w:r w:rsidRPr="00A95C71">
        <w:rPr>
          <w:rFonts w:ascii="Times New Roman" w:hAnsi="Times New Roman"/>
          <w:spacing w:val="-2"/>
          <w:sz w:val="24"/>
          <w:szCs w:val="24"/>
        </w:rPr>
        <w:t xml:space="preserve">protocols following </w:t>
      </w:r>
      <w:r w:rsidR="00AB1EEC" w:rsidRPr="00A95C71">
        <w:rPr>
          <w:rFonts w:ascii="Times New Roman" w:hAnsi="Times New Roman"/>
          <w:spacing w:val="-2"/>
          <w:sz w:val="24"/>
          <w:szCs w:val="24"/>
        </w:rPr>
        <w:t>Kushner</w:t>
      </w:r>
      <w:r w:rsidRPr="00A95C71">
        <w:rPr>
          <w:rFonts w:ascii="Times New Roman" w:hAnsi="Times New Roman"/>
          <w:spacing w:val="-2"/>
          <w:sz w:val="24"/>
          <w:szCs w:val="24"/>
        </w:rPr>
        <w:t xml:space="preserve"> </w:t>
      </w:r>
      <w:r w:rsidRPr="00A95C71">
        <w:rPr>
          <w:rFonts w:ascii="Times New Roman" w:hAnsi="Times New Roman"/>
          <w:iCs/>
          <w:spacing w:val="-2"/>
          <w:sz w:val="24"/>
          <w:szCs w:val="24"/>
        </w:rPr>
        <w:t>et al</w:t>
      </w:r>
      <w:r w:rsidRPr="00A95C71">
        <w:rPr>
          <w:rFonts w:ascii="Times New Roman" w:hAnsi="Times New Roman"/>
          <w:i/>
          <w:spacing w:val="-2"/>
          <w:sz w:val="24"/>
          <w:szCs w:val="24"/>
        </w:rPr>
        <w:t>.</w:t>
      </w:r>
      <w:r w:rsidR="00122CD1" w:rsidRPr="00A95C71">
        <w:rPr>
          <w:rFonts w:ascii="Times New Roman" w:hAnsi="Times New Roman"/>
          <w:i/>
          <w:spacing w:val="-2"/>
          <w:sz w:val="24"/>
          <w:szCs w:val="24"/>
        </w:rPr>
        <w:t xml:space="preserve"> </w:t>
      </w:r>
      <w:r w:rsidR="00122CD1" w:rsidRPr="00A95C71">
        <w:rPr>
          <w:rFonts w:ascii="Times New Roman" w:hAnsi="Times New Roman"/>
          <w:i/>
          <w:spacing w:val="-2"/>
          <w:sz w:val="24"/>
          <w:szCs w:val="24"/>
        </w:rPr>
        <w:fldChar w:fldCharType="begin" w:fldLock="1"/>
      </w:r>
      <w:r w:rsidR="00A13BD0">
        <w:rPr>
          <w:rFonts w:ascii="Times New Roman" w:hAnsi="Times New Roman"/>
          <w:i/>
          <w:spacing w:val="-2"/>
          <w:sz w:val="24"/>
          <w:szCs w:val="24"/>
        </w:rPr>
        <w:instrText>ADDIN CSL_CITATION {"citationItems":[{"id":"ITEM-1","itemData":{"DOI":"https://doi.org/10.1890/13-0562R.1","ISSN":"1939-9170","author":[{"dropping-particle":"","family":"Kushner","given":"David J","non-dropping-particle":"","parse-names":false,"suffix":""},{"dropping-particle":"","family":"Rassweiler","given":"Andrew","non-dropping-particle":"","parse-names":false,"suffix":""},{"dropping-particle":"","family":"McLaughlin","given":"John P","non-dropping-particle":"","parse-names":false,"suffix":""},{"dropping-particle":"","family":"Lafferty","given":"Kevin D","non-dropping-particle":"","parse-names":false,"suffix":""}],"container-title":"Ecology","id":"ITEM-1","issue":"11","issued":{"date-parts":[["2013"]]},"page":"2655","publisher":"Wiley-Blackwell","title":"A multi-decade time series of kelp forest community structure at the California Channel Islands","type":"article-journal","volume":"94"},"uris":["http://www.mendeley.com/documents/?uuid=27a49882-32e9-45eb-9c80-00683aa4118b"]}],"mendeley":{"formattedCitation":"[23]","manualFormatting":"(2013)","plainTextFormattedCitation":"[23]","previouslyFormattedCitation":"[23]"},"properties":{"noteIndex":0},"schema":"https://github.com/citation-style-language/schema/raw/master/csl-citation.json"}</w:instrText>
      </w:r>
      <w:r w:rsidR="00122CD1" w:rsidRPr="00A95C71">
        <w:rPr>
          <w:rFonts w:ascii="Times New Roman" w:hAnsi="Times New Roman"/>
          <w:i/>
          <w:spacing w:val="-2"/>
          <w:sz w:val="24"/>
          <w:szCs w:val="24"/>
        </w:rPr>
        <w:fldChar w:fldCharType="separate"/>
      </w:r>
      <w:r w:rsidR="00B92058" w:rsidRPr="00A95C71">
        <w:rPr>
          <w:rFonts w:ascii="Times New Roman" w:hAnsi="Times New Roman"/>
          <w:noProof/>
          <w:spacing w:val="-2"/>
          <w:sz w:val="24"/>
          <w:szCs w:val="24"/>
        </w:rPr>
        <w:t>(2013)</w:t>
      </w:r>
      <w:r w:rsidR="00122CD1" w:rsidRPr="00A95C71">
        <w:rPr>
          <w:rFonts w:ascii="Times New Roman" w:hAnsi="Times New Roman"/>
          <w:i/>
          <w:spacing w:val="-2"/>
          <w:sz w:val="24"/>
          <w:szCs w:val="24"/>
        </w:rPr>
        <w:fldChar w:fldCharType="end"/>
      </w:r>
      <w:r w:rsidRPr="00A95C71">
        <w:rPr>
          <w:rFonts w:ascii="Times New Roman" w:hAnsi="Times New Roman"/>
          <w:spacing w:val="-2"/>
          <w:sz w:val="24"/>
          <w:szCs w:val="24"/>
        </w:rPr>
        <w:t>. The</w:t>
      </w:r>
      <w:r w:rsidR="009A0BBA" w:rsidRPr="00A95C71">
        <w:rPr>
          <w:rFonts w:ascii="Times New Roman" w:hAnsi="Times New Roman"/>
          <w:spacing w:val="-2"/>
          <w:sz w:val="24"/>
          <w:szCs w:val="24"/>
        </w:rPr>
        <w:t xml:space="preserve">se </w:t>
      </w:r>
      <w:r w:rsidRPr="00A95C71">
        <w:rPr>
          <w:rFonts w:ascii="Times New Roman" w:hAnsi="Times New Roman"/>
          <w:spacing w:val="-2"/>
          <w:sz w:val="24"/>
          <w:szCs w:val="24"/>
        </w:rPr>
        <w:t xml:space="preserve">protocols include survey types: visual fish transects, roving diver </w:t>
      </w:r>
      <w:r w:rsidR="00AD3EF5" w:rsidRPr="00A95C71">
        <w:rPr>
          <w:rFonts w:ascii="Times New Roman" w:hAnsi="Times New Roman"/>
          <w:spacing w:val="-2"/>
          <w:sz w:val="24"/>
          <w:szCs w:val="24"/>
        </w:rPr>
        <w:t>fish counts</w:t>
      </w:r>
      <w:r w:rsidR="009A0BBA" w:rsidRPr="00A95C71">
        <w:rPr>
          <w:rFonts w:ascii="Times New Roman" w:hAnsi="Times New Roman"/>
          <w:spacing w:val="-2"/>
          <w:sz w:val="24"/>
          <w:szCs w:val="24"/>
        </w:rPr>
        <w:t>,</w:t>
      </w:r>
      <w:r w:rsidRPr="00A95C71">
        <w:rPr>
          <w:rFonts w:ascii="Times New Roman" w:hAnsi="Times New Roman"/>
          <w:spacing w:val="-2"/>
          <w:sz w:val="24"/>
          <w:szCs w:val="24"/>
        </w:rPr>
        <w:t xml:space="preserve"> </w:t>
      </w:r>
      <w:r w:rsidR="001A7D03" w:rsidRPr="00A95C71">
        <w:rPr>
          <w:rFonts w:ascii="Times New Roman" w:hAnsi="Times New Roman"/>
          <w:spacing w:val="-2"/>
          <w:sz w:val="24"/>
          <w:szCs w:val="24"/>
        </w:rPr>
        <w:t>and 1m quadrat</w:t>
      </w:r>
      <w:r w:rsidR="00AB1EEC" w:rsidRPr="00A95C71">
        <w:rPr>
          <w:rFonts w:ascii="Times New Roman" w:hAnsi="Times New Roman"/>
          <w:spacing w:val="-2"/>
          <w:sz w:val="24"/>
          <w:szCs w:val="24"/>
        </w:rPr>
        <w:t>s</w:t>
      </w:r>
      <w:r w:rsidR="004A3536" w:rsidRPr="00A95C71">
        <w:rPr>
          <w:rFonts w:ascii="Times New Roman" w:hAnsi="Times New Roman"/>
          <w:spacing w:val="-2"/>
          <w:sz w:val="24"/>
          <w:szCs w:val="24"/>
        </w:rPr>
        <w:t xml:space="preserve">. </w:t>
      </w:r>
      <w:r w:rsidR="00B53BA3" w:rsidRPr="00A95C71">
        <w:rPr>
          <w:rFonts w:ascii="Times New Roman" w:hAnsi="Times New Roman"/>
          <w:spacing w:val="-2"/>
          <w:sz w:val="24"/>
          <w:szCs w:val="24"/>
        </w:rPr>
        <w:t xml:space="preserve">The </w:t>
      </w:r>
      <w:r w:rsidR="000E09B1" w:rsidRPr="00A95C71">
        <w:rPr>
          <w:rFonts w:ascii="Times New Roman" w:hAnsi="Times New Roman"/>
          <w:spacing w:val="-2"/>
          <w:sz w:val="24"/>
          <w:szCs w:val="24"/>
        </w:rPr>
        <w:t xml:space="preserve">visual fish transects targeted </w:t>
      </w:r>
      <w:r w:rsidR="00D96326" w:rsidRPr="00A95C71">
        <w:rPr>
          <w:rFonts w:ascii="Times New Roman" w:hAnsi="Times New Roman"/>
          <w:spacing w:val="-2"/>
          <w:sz w:val="24"/>
          <w:szCs w:val="24"/>
        </w:rPr>
        <w:t xml:space="preserve">13 </w:t>
      </w:r>
      <w:r w:rsidR="00B53BA3" w:rsidRPr="00A95C71">
        <w:rPr>
          <w:rFonts w:ascii="Times New Roman" w:hAnsi="Times New Roman"/>
          <w:spacing w:val="-2"/>
          <w:sz w:val="24"/>
          <w:szCs w:val="24"/>
        </w:rPr>
        <w:t>indicator species of fish</w:t>
      </w:r>
      <w:r w:rsidR="000E09B1" w:rsidRPr="00A95C71">
        <w:rPr>
          <w:rFonts w:ascii="Times New Roman" w:hAnsi="Times New Roman"/>
          <w:spacing w:val="-2"/>
          <w:sz w:val="24"/>
          <w:szCs w:val="24"/>
        </w:rPr>
        <w:t xml:space="preserve"> on visual fish transects</w:t>
      </w:r>
      <w:r w:rsidR="00EB3C96" w:rsidRPr="00A95C71">
        <w:rPr>
          <w:rFonts w:ascii="Times New Roman" w:hAnsi="Times New Roman"/>
          <w:spacing w:val="-2"/>
          <w:sz w:val="24"/>
          <w:szCs w:val="24"/>
        </w:rPr>
        <w:t xml:space="preserve"> </w:t>
      </w:r>
      <w:r w:rsidR="004F3A92" w:rsidRPr="00A95C71">
        <w:rPr>
          <w:rFonts w:ascii="Times New Roman" w:hAnsi="Times New Roman"/>
          <w:spacing w:val="-2"/>
          <w:sz w:val="24"/>
          <w:szCs w:val="24"/>
        </w:rPr>
        <w:t>recording the counts of adults and juveniles</w:t>
      </w:r>
      <w:r w:rsidR="000E09B1" w:rsidRPr="00A95C71">
        <w:rPr>
          <w:rFonts w:ascii="Times New Roman" w:hAnsi="Times New Roman"/>
          <w:spacing w:val="-2"/>
          <w:sz w:val="24"/>
          <w:szCs w:val="24"/>
        </w:rPr>
        <w:t xml:space="preserve">. </w:t>
      </w:r>
      <w:r w:rsidR="00EC14E6" w:rsidRPr="00A95C71">
        <w:rPr>
          <w:rFonts w:ascii="Times New Roman" w:hAnsi="Times New Roman"/>
          <w:spacing w:val="-2"/>
          <w:sz w:val="24"/>
          <w:szCs w:val="24"/>
        </w:rPr>
        <w:t>This protocol consists of performing 2m x 3m x 50 m transects along the 100</w:t>
      </w:r>
      <w:r w:rsidR="005603E0" w:rsidRPr="00A95C71">
        <w:rPr>
          <w:rFonts w:ascii="Times New Roman" w:hAnsi="Times New Roman"/>
          <w:spacing w:val="-2"/>
          <w:sz w:val="24"/>
          <w:szCs w:val="24"/>
        </w:rPr>
        <w:t xml:space="preserve"> </w:t>
      </w:r>
      <w:r w:rsidR="00EC14E6" w:rsidRPr="00A95C71">
        <w:rPr>
          <w:rFonts w:ascii="Times New Roman" w:hAnsi="Times New Roman"/>
          <w:spacing w:val="-2"/>
          <w:sz w:val="24"/>
          <w:szCs w:val="24"/>
        </w:rPr>
        <w:t xml:space="preserve">m permanent transect. </w:t>
      </w:r>
      <w:r w:rsidR="005603E0" w:rsidRPr="00A95C71">
        <w:rPr>
          <w:rFonts w:ascii="Times New Roman" w:hAnsi="Times New Roman"/>
          <w:spacing w:val="-2"/>
          <w:sz w:val="24"/>
          <w:szCs w:val="24"/>
        </w:rPr>
        <w:t>D</w:t>
      </w:r>
      <w:r w:rsidR="00B92058" w:rsidRPr="00A95C71">
        <w:rPr>
          <w:rFonts w:ascii="Times New Roman" w:hAnsi="Times New Roman"/>
          <w:spacing w:val="-2"/>
          <w:sz w:val="24"/>
          <w:szCs w:val="24"/>
        </w:rPr>
        <w:t>uring r</w:t>
      </w:r>
      <w:r w:rsidR="00217A2A" w:rsidRPr="00A95C71">
        <w:rPr>
          <w:rFonts w:ascii="Times New Roman" w:hAnsi="Times New Roman"/>
          <w:spacing w:val="-2"/>
          <w:sz w:val="24"/>
          <w:szCs w:val="24"/>
        </w:rPr>
        <w:t>oving diver fish count</w:t>
      </w:r>
      <w:r w:rsidR="00B875C2" w:rsidRPr="00A95C71">
        <w:rPr>
          <w:rFonts w:ascii="Times New Roman" w:hAnsi="Times New Roman"/>
          <w:spacing w:val="-2"/>
          <w:sz w:val="24"/>
          <w:szCs w:val="24"/>
        </w:rPr>
        <w:t xml:space="preserve"> surveys </w:t>
      </w:r>
      <w:r w:rsidR="00AB1EEC" w:rsidRPr="00A95C71">
        <w:rPr>
          <w:rFonts w:ascii="Times New Roman" w:hAnsi="Times New Roman"/>
          <w:spacing w:val="-2"/>
          <w:sz w:val="24"/>
          <w:szCs w:val="24"/>
        </w:rPr>
        <w:t>all</w:t>
      </w:r>
      <w:r w:rsidR="00217A2A" w:rsidRPr="00A95C71">
        <w:rPr>
          <w:rFonts w:ascii="Times New Roman" w:hAnsi="Times New Roman"/>
          <w:spacing w:val="-2"/>
          <w:sz w:val="24"/>
          <w:szCs w:val="24"/>
        </w:rPr>
        <w:t xml:space="preserve"> </w:t>
      </w:r>
      <w:r w:rsidR="00AB1EEC" w:rsidRPr="00A95C71">
        <w:rPr>
          <w:rFonts w:ascii="Times New Roman" w:hAnsi="Times New Roman"/>
          <w:spacing w:val="-2"/>
          <w:sz w:val="24"/>
          <w:szCs w:val="24"/>
        </w:rPr>
        <w:t xml:space="preserve">positively identified </w:t>
      </w:r>
      <w:r w:rsidR="00217A2A" w:rsidRPr="00A95C71">
        <w:rPr>
          <w:rFonts w:ascii="Times New Roman" w:hAnsi="Times New Roman"/>
          <w:spacing w:val="-2"/>
          <w:sz w:val="24"/>
          <w:szCs w:val="24"/>
        </w:rPr>
        <w:t xml:space="preserve">species </w:t>
      </w:r>
      <w:r w:rsidR="00B92058" w:rsidRPr="00A95C71">
        <w:rPr>
          <w:rFonts w:ascii="Times New Roman" w:hAnsi="Times New Roman"/>
          <w:spacing w:val="-2"/>
          <w:sz w:val="24"/>
          <w:szCs w:val="24"/>
        </w:rPr>
        <w:t>are recorded</w:t>
      </w:r>
      <w:r w:rsidR="00AD3EF5" w:rsidRPr="00A95C71">
        <w:rPr>
          <w:rFonts w:ascii="Times New Roman" w:hAnsi="Times New Roman"/>
          <w:spacing w:val="-2"/>
          <w:sz w:val="24"/>
          <w:szCs w:val="24"/>
        </w:rPr>
        <w:t xml:space="preserve">. </w:t>
      </w:r>
      <w:r w:rsidR="00EC14E6" w:rsidRPr="00A95C71">
        <w:rPr>
          <w:rFonts w:ascii="Times New Roman" w:hAnsi="Times New Roman"/>
          <w:spacing w:val="-2"/>
          <w:sz w:val="24"/>
          <w:szCs w:val="24"/>
        </w:rPr>
        <w:t xml:space="preserve">This protocol consists </w:t>
      </w:r>
      <w:r w:rsidR="00EC14E6" w:rsidRPr="00A95C71">
        <w:rPr>
          <w:rFonts w:ascii="Times New Roman" w:hAnsi="Times New Roman"/>
          <w:spacing w:val="-2"/>
          <w:sz w:val="24"/>
          <w:szCs w:val="24"/>
        </w:rPr>
        <w:lastRenderedPageBreak/>
        <w:t xml:space="preserve">of 3-6 divers counting all fish species observed during a 30 minute time period, covering </w:t>
      </w:r>
      <w:r w:rsidR="00461C12" w:rsidRPr="00A95C71">
        <w:rPr>
          <w:rFonts w:ascii="Times New Roman" w:hAnsi="Times New Roman"/>
          <w:spacing w:val="-2"/>
          <w:sz w:val="24"/>
          <w:szCs w:val="24"/>
        </w:rPr>
        <w:t xml:space="preserve">as much of the </w:t>
      </w:r>
      <w:r w:rsidR="00EC14E6" w:rsidRPr="00A95C71">
        <w:rPr>
          <w:rFonts w:ascii="Times New Roman" w:hAnsi="Times New Roman"/>
          <w:spacing w:val="-2"/>
          <w:sz w:val="24"/>
          <w:szCs w:val="24"/>
        </w:rPr>
        <w:t>2000 m</w:t>
      </w:r>
      <w:bookmarkStart w:id="169" w:name="_Hlk44275180"/>
      <w:r w:rsidR="00EC14E6" w:rsidRPr="00A95C71">
        <w:rPr>
          <w:rFonts w:ascii="Times New Roman" w:hAnsi="Times New Roman"/>
          <w:spacing w:val="-2"/>
          <w:sz w:val="24"/>
          <w:szCs w:val="24"/>
          <w:vertAlign w:val="superscript"/>
        </w:rPr>
        <w:t>2</w:t>
      </w:r>
      <w:bookmarkEnd w:id="169"/>
      <w:r w:rsidR="00EC14E6" w:rsidRPr="00A95C71">
        <w:rPr>
          <w:rFonts w:ascii="Times New Roman" w:hAnsi="Times New Roman"/>
          <w:spacing w:val="-2"/>
          <w:sz w:val="24"/>
          <w:szCs w:val="24"/>
        </w:rPr>
        <w:t xml:space="preserve"> </w:t>
      </w:r>
      <w:r w:rsidR="00461C12" w:rsidRPr="00A95C71">
        <w:rPr>
          <w:rFonts w:ascii="Times New Roman" w:hAnsi="Times New Roman"/>
          <w:spacing w:val="-2"/>
          <w:sz w:val="24"/>
          <w:szCs w:val="24"/>
        </w:rPr>
        <w:t>of bottom and entire water column as possible</w:t>
      </w:r>
      <w:r w:rsidR="004F3A92" w:rsidRPr="00A95C71">
        <w:rPr>
          <w:rFonts w:ascii="Times New Roman" w:hAnsi="Times New Roman"/>
          <w:spacing w:val="-2"/>
          <w:sz w:val="24"/>
          <w:szCs w:val="24"/>
        </w:rPr>
        <w:t>.</w:t>
      </w:r>
      <w:r w:rsidR="00EC14E6" w:rsidRPr="00A95C71">
        <w:rPr>
          <w:rFonts w:ascii="Times New Roman" w:hAnsi="Times New Roman"/>
          <w:spacing w:val="-2"/>
          <w:sz w:val="24"/>
          <w:szCs w:val="24"/>
        </w:rPr>
        <w:t xml:space="preserve"> </w:t>
      </w:r>
      <w:r w:rsidR="001A7D03" w:rsidRPr="00A95C71">
        <w:rPr>
          <w:rFonts w:ascii="Times New Roman" w:hAnsi="Times New Roman"/>
          <w:spacing w:val="-2"/>
          <w:sz w:val="24"/>
          <w:szCs w:val="24"/>
        </w:rPr>
        <w:t>The 1</w:t>
      </w:r>
      <w:r w:rsidR="005603E0" w:rsidRPr="00A95C71">
        <w:rPr>
          <w:rFonts w:ascii="Times New Roman" w:hAnsi="Times New Roman"/>
          <w:spacing w:val="-2"/>
          <w:sz w:val="24"/>
          <w:szCs w:val="24"/>
        </w:rPr>
        <w:t xml:space="preserve"> </w:t>
      </w:r>
      <w:r w:rsidR="001A7D03" w:rsidRPr="00A95C71">
        <w:rPr>
          <w:rFonts w:ascii="Times New Roman" w:hAnsi="Times New Roman"/>
          <w:spacing w:val="-2"/>
          <w:sz w:val="24"/>
          <w:szCs w:val="24"/>
        </w:rPr>
        <w:t>m</w:t>
      </w:r>
      <w:r w:rsidR="00461C12" w:rsidRPr="00A95C71">
        <w:rPr>
          <w:rFonts w:ascii="Times New Roman" w:hAnsi="Times New Roman"/>
          <w:spacing w:val="-2"/>
          <w:sz w:val="24"/>
          <w:szCs w:val="24"/>
          <w:vertAlign w:val="superscript"/>
        </w:rPr>
        <w:t>2</w:t>
      </w:r>
      <w:r w:rsidR="001A7D03" w:rsidRPr="00A95C71">
        <w:rPr>
          <w:rFonts w:ascii="Times New Roman" w:hAnsi="Times New Roman"/>
          <w:spacing w:val="-2"/>
          <w:sz w:val="24"/>
          <w:szCs w:val="24"/>
        </w:rPr>
        <w:t xml:space="preserve"> quadrat records three small demersal species of fish</w:t>
      </w:r>
      <w:r w:rsidR="001A7D03" w:rsidRPr="00A95C71">
        <w:rPr>
          <w:rFonts w:ascii="Times New Roman" w:hAnsi="Times New Roman"/>
          <w:i/>
          <w:iCs/>
          <w:spacing w:val="-2"/>
          <w:sz w:val="24"/>
          <w:szCs w:val="24"/>
        </w:rPr>
        <w:t xml:space="preserve">. </w:t>
      </w:r>
      <w:r w:rsidR="004A3536" w:rsidRPr="00A95C71">
        <w:rPr>
          <w:rFonts w:ascii="Times New Roman" w:hAnsi="Times New Roman"/>
          <w:spacing w:val="-2"/>
          <w:sz w:val="24"/>
          <w:szCs w:val="24"/>
        </w:rPr>
        <w:t>All</w:t>
      </w:r>
      <w:r w:rsidR="005A7DA9" w:rsidRPr="00A95C71">
        <w:rPr>
          <w:rFonts w:ascii="Times New Roman" w:hAnsi="Times New Roman"/>
          <w:spacing w:val="-2"/>
          <w:sz w:val="24"/>
          <w:szCs w:val="24"/>
        </w:rPr>
        <w:t xml:space="preserve"> visual</w:t>
      </w:r>
      <w:r w:rsidR="004A3536" w:rsidRPr="00A95C71">
        <w:rPr>
          <w:rFonts w:ascii="Times New Roman" w:hAnsi="Times New Roman"/>
          <w:spacing w:val="-2"/>
          <w:sz w:val="24"/>
          <w:szCs w:val="24"/>
        </w:rPr>
        <w:t xml:space="preserve"> surveys occurred along a permanent 100</w:t>
      </w:r>
      <w:r w:rsidR="00AB1EEC" w:rsidRPr="00A95C71">
        <w:rPr>
          <w:rFonts w:ascii="Times New Roman" w:hAnsi="Times New Roman"/>
          <w:spacing w:val="-2"/>
          <w:sz w:val="24"/>
          <w:szCs w:val="24"/>
        </w:rPr>
        <w:t xml:space="preserve"> </w:t>
      </w:r>
      <w:r w:rsidR="004A3536" w:rsidRPr="00A95C71">
        <w:rPr>
          <w:rFonts w:ascii="Times New Roman" w:hAnsi="Times New Roman"/>
          <w:spacing w:val="-2"/>
          <w:sz w:val="24"/>
          <w:szCs w:val="24"/>
        </w:rPr>
        <w:t>m transect at each site</w:t>
      </w:r>
      <w:r w:rsidR="005A7DA9" w:rsidRPr="00A95C71">
        <w:rPr>
          <w:rFonts w:ascii="Times New Roman" w:hAnsi="Times New Roman"/>
          <w:spacing w:val="-2"/>
          <w:sz w:val="24"/>
          <w:szCs w:val="24"/>
        </w:rPr>
        <w:t xml:space="preserve"> and were conducted within 2 weeks of eDNA sampling</w:t>
      </w:r>
      <w:r w:rsidR="004A3536" w:rsidRPr="00A95C71">
        <w:rPr>
          <w:rFonts w:ascii="Times New Roman" w:hAnsi="Times New Roman"/>
          <w:spacing w:val="-2"/>
          <w:sz w:val="24"/>
          <w:szCs w:val="24"/>
        </w:rPr>
        <w:t xml:space="preserve"> (</w:t>
      </w:r>
      <w:r w:rsidR="00EB7DB6" w:rsidRPr="00A95C71">
        <w:rPr>
          <w:rFonts w:ascii="Times New Roman" w:hAnsi="Times New Roman"/>
          <w:spacing w:val="-2"/>
          <w:sz w:val="24"/>
          <w:szCs w:val="24"/>
        </w:rPr>
        <w:t>S</w:t>
      </w:r>
      <w:r w:rsidR="004A3536" w:rsidRPr="00A95C71">
        <w:rPr>
          <w:rFonts w:ascii="Times New Roman" w:hAnsi="Times New Roman"/>
          <w:spacing w:val="-2"/>
          <w:sz w:val="24"/>
          <w:szCs w:val="24"/>
        </w:rPr>
        <w:t xml:space="preserve">ee </w:t>
      </w:r>
      <w:del w:id="170" w:author="Zachary Gold" w:date="2020-11-10T17:47:00Z">
        <w:r w:rsidR="004A3536" w:rsidRPr="00A95C71" w:rsidDel="005B5604">
          <w:rPr>
            <w:rFonts w:ascii="Times New Roman" w:hAnsi="Times New Roman"/>
            <w:spacing w:val="-2"/>
            <w:sz w:val="24"/>
            <w:szCs w:val="24"/>
          </w:rPr>
          <w:delText>supplemental methods</w:delText>
        </w:r>
      </w:del>
      <w:ins w:id="171" w:author="Zachary Gold" w:date="2020-11-10T17:47:00Z">
        <w:r w:rsidR="005B5604">
          <w:rPr>
            <w:rFonts w:ascii="Times New Roman" w:hAnsi="Times New Roman"/>
            <w:spacing w:val="-2"/>
            <w:sz w:val="24"/>
            <w:szCs w:val="24"/>
          </w:rPr>
          <w:t>S1 Appendix</w:t>
        </w:r>
      </w:ins>
      <w:r w:rsidR="004A3536" w:rsidRPr="00A95C71">
        <w:rPr>
          <w:rFonts w:ascii="Times New Roman" w:hAnsi="Times New Roman"/>
          <w:spacing w:val="-2"/>
          <w:sz w:val="24"/>
          <w:szCs w:val="24"/>
        </w:rPr>
        <w:t>).</w:t>
      </w:r>
    </w:p>
    <w:p w14:paraId="09C95F90" w14:textId="24FCCCF0" w:rsidR="00343311" w:rsidRPr="000F1EA9" w:rsidRDefault="00343311" w:rsidP="00A95C71">
      <w:pPr>
        <w:pStyle w:val="MDPI31text"/>
        <w:spacing w:before="120" w:line="480" w:lineRule="auto"/>
        <w:ind w:firstLine="0"/>
        <w:jc w:val="left"/>
        <w:rPr>
          <w:rFonts w:ascii="Times New Roman" w:hAnsi="Times New Roman"/>
          <w:b/>
          <w:bCs/>
          <w:spacing w:val="-2"/>
          <w:sz w:val="32"/>
          <w:szCs w:val="32"/>
          <w:rPrChange w:id="172" w:author="Zachary Gold" w:date="2020-11-10T17:04:00Z">
            <w:rPr>
              <w:rFonts w:ascii="Times New Roman" w:hAnsi="Times New Roman"/>
              <w:i/>
              <w:iCs/>
              <w:spacing w:val="-2"/>
              <w:sz w:val="24"/>
              <w:szCs w:val="24"/>
            </w:rPr>
          </w:rPrChange>
        </w:rPr>
      </w:pPr>
      <w:r w:rsidRPr="000F1EA9">
        <w:rPr>
          <w:rFonts w:ascii="Times New Roman" w:hAnsi="Times New Roman"/>
          <w:b/>
          <w:bCs/>
          <w:spacing w:val="-2"/>
          <w:sz w:val="32"/>
          <w:szCs w:val="32"/>
          <w:rPrChange w:id="173" w:author="Zachary Gold" w:date="2020-11-10T17:04:00Z">
            <w:rPr>
              <w:rFonts w:ascii="Times New Roman" w:hAnsi="Times New Roman"/>
              <w:i/>
              <w:iCs/>
              <w:spacing w:val="-2"/>
              <w:sz w:val="24"/>
              <w:szCs w:val="24"/>
            </w:rPr>
          </w:rPrChange>
        </w:rPr>
        <w:t xml:space="preserve">Comparison of eDNA and </w:t>
      </w:r>
      <w:del w:id="174" w:author="Zachary Gold" w:date="2020-11-10T21:57:00Z">
        <w:r w:rsidRPr="000F1EA9" w:rsidDel="00191983">
          <w:rPr>
            <w:rFonts w:ascii="Times New Roman" w:hAnsi="Times New Roman"/>
            <w:b/>
            <w:bCs/>
            <w:spacing w:val="-2"/>
            <w:sz w:val="32"/>
            <w:szCs w:val="32"/>
            <w:rPrChange w:id="175" w:author="Zachary Gold" w:date="2020-11-10T17:04:00Z">
              <w:rPr>
                <w:rFonts w:ascii="Times New Roman" w:hAnsi="Times New Roman"/>
                <w:i/>
                <w:iCs/>
                <w:spacing w:val="-2"/>
                <w:sz w:val="24"/>
                <w:szCs w:val="24"/>
              </w:rPr>
            </w:rPrChange>
          </w:rPr>
          <w:delText>V</w:delText>
        </w:r>
      </w:del>
      <w:ins w:id="176" w:author="Zachary Gold" w:date="2020-11-10T21:57:00Z">
        <w:r w:rsidR="00191983">
          <w:rPr>
            <w:rFonts w:ascii="Times New Roman" w:hAnsi="Times New Roman"/>
            <w:b/>
            <w:bCs/>
            <w:spacing w:val="-2"/>
            <w:sz w:val="32"/>
            <w:szCs w:val="32"/>
          </w:rPr>
          <w:t>v</w:t>
        </w:r>
      </w:ins>
      <w:r w:rsidRPr="000F1EA9">
        <w:rPr>
          <w:rFonts w:ascii="Times New Roman" w:hAnsi="Times New Roman"/>
          <w:b/>
          <w:bCs/>
          <w:spacing w:val="-2"/>
          <w:sz w:val="32"/>
          <w:szCs w:val="32"/>
          <w:rPrChange w:id="177" w:author="Zachary Gold" w:date="2020-11-10T17:04:00Z">
            <w:rPr>
              <w:rFonts w:ascii="Times New Roman" w:hAnsi="Times New Roman"/>
              <w:i/>
              <w:iCs/>
              <w:spacing w:val="-2"/>
              <w:sz w:val="24"/>
              <w:szCs w:val="24"/>
            </w:rPr>
          </w:rPrChange>
        </w:rPr>
        <w:t xml:space="preserve">isual </w:t>
      </w:r>
      <w:ins w:id="178" w:author="Zachary Gold" w:date="2020-11-10T21:57:00Z">
        <w:r w:rsidR="00191983">
          <w:rPr>
            <w:rFonts w:ascii="Times New Roman" w:hAnsi="Times New Roman"/>
            <w:b/>
            <w:bCs/>
            <w:spacing w:val="-2"/>
            <w:sz w:val="32"/>
            <w:szCs w:val="32"/>
          </w:rPr>
          <w:t>u</w:t>
        </w:r>
      </w:ins>
      <w:del w:id="179" w:author="Zachary Gold" w:date="2020-11-10T21:57:00Z">
        <w:r w:rsidRPr="000F1EA9" w:rsidDel="00191983">
          <w:rPr>
            <w:rFonts w:ascii="Times New Roman" w:hAnsi="Times New Roman"/>
            <w:b/>
            <w:bCs/>
            <w:spacing w:val="-2"/>
            <w:sz w:val="32"/>
            <w:szCs w:val="32"/>
            <w:rPrChange w:id="180" w:author="Zachary Gold" w:date="2020-11-10T17:04:00Z">
              <w:rPr>
                <w:rFonts w:ascii="Times New Roman" w:hAnsi="Times New Roman"/>
                <w:i/>
                <w:iCs/>
                <w:spacing w:val="-2"/>
                <w:sz w:val="24"/>
                <w:szCs w:val="24"/>
              </w:rPr>
            </w:rPrChange>
          </w:rPr>
          <w:delText>U</w:delText>
        </w:r>
      </w:del>
      <w:r w:rsidRPr="000F1EA9">
        <w:rPr>
          <w:rFonts w:ascii="Times New Roman" w:hAnsi="Times New Roman"/>
          <w:b/>
          <w:bCs/>
          <w:spacing w:val="-2"/>
          <w:sz w:val="32"/>
          <w:szCs w:val="32"/>
          <w:rPrChange w:id="181" w:author="Zachary Gold" w:date="2020-11-10T17:04:00Z">
            <w:rPr>
              <w:rFonts w:ascii="Times New Roman" w:hAnsi="Times New Roman"/>
              <w:i/>
              <w:iCs/>
              <w:spacing w:val="-2"/>
              <w:sz w:val="24"/>
              <w:szCs w:val="24"/>
            </w:rPr>
          </w:rPrChange>
        </w:rPr>
        <w:t xml:space="preserve">nderwater </w:t>
      </w:r>
      <w:ins w:id="182" w:author="Zachary Gold" w:date="2020-11-10T21:57:00Z">
        <w:r w:rsidR="00191983">
          <w:rPr>
            <w:rFonts w:ascii="Times New Roman" w:hAnsi="Times New Roman"/>
            <w:b/>
            <w:bCs/>
            <w:spacing w:val="-2"/>
            <w:sz w:val="32"/>
            <w:szCs w:val="32"/>
          </w:rPr>
          <w:t>c</w:t>
        </w:r>
      </w:ins>
      <w:del w:id="183" w:author="Zachary Gold" w:date="2020-11-10T21:57:00Z">
        <w:r w:rsidRPr="000F1EA9" w:rsidDel="00191983">
          <w:rPr>
            <w:rFonts w:ascii="Times New Roman" w:hAnsi="Times New Roman"/>
            <w:b/>
            <w:bCs/>
            <w:spacing w:val="-2"/>
            <w:sz w:val="32"/>
            <w:szCs w:val="32"/>
            <w:rPrChange w:id="184" w:author="Zachary Gold" w:date="2020-11-10T17:04:00Z">
              <w:rPr>
                <w:rFonts w:ascii="Times New Roman" w:hAnsi="Times New Roman"/>
                <w:i/>
                <w:iCs/>
                <w:spacing w:val="-2"/>
                <w:sz w:val="24"/>
                <w:szCs w:val="24"/>
              </w:rPr>
            </w:rPrChange>
          </w:rPr>
          <w:delText>C</w:delText>
        </w:r>
      </w:del>
      <w:r w:rsidRPr="000F1EA9">
        <w:rPr>
          <w:rFonts w:ascii="Times New Roman" w:hAnsi="Times New Roman"/>
          <w:b/>
          <w:bCs/>
          <w:spacing w:val="-2"/>
          <w:sz w:val="32"/>
          <w:szCs w:val="32"/>
          <w:rPrChange w:id="185" w:author="Zachary Gold" w:date="2020-11-10T17:04:00Z">
            <w:rPr>
              <w:rFonts w:ascii="Times New Roman" w:hAnsi="Times New Roman"/>
              <w:i/>
              <w:iCs/>
              <w:spacing w:val="-2"/>
              <w:sz w:val="24"/>
              <w:szCs w:val="24"/>
            </w:rPr>
          </w:rPrChange>
        </w:rPr>
        <w:t xml:space="preserve">ensus </w:t>
      </w:r>
      <w:ins w:id="186" w:author="Zachary Gold" w:date="2020-11-10T21:57:00Z">
        <w:r w:rsidR="00191983">
          <w:rPr>
            <w:rFonts w:ascii="Times New Roman" w:hAnsi="Times New Roman"/>
            <w:b/>
            <w:bCs/>
            <w:spacing w:val="-2"/>
            <w:sz w:val="32"/>
            <w:szCs w:val="32"/>
          </w:rPr>
          <w:t>m</w:t>
        </w:r>
      </w:ins>
      <w:del w:id="187" w:author="Zachary Gold" w:date="2020-11-10T21:57:00Z">
        <w:r w:rsidR="00C719CB" w:rsidRPr="000F1EA9" w:rsidDel="00191983">
          <w:rPr>
            <w:rFonts w:ascii="Times New Roman" w:hAnsi="Times New Roman"/>
            <w:b/>
            <w:bCs/>
            <w:spacing w:val="-2"/>
            <w:sz w:val="32"/>
            <w:szCs w:val="32"/>
            <w:rPrChange w:id="188" w:author="Zachary Gold" w:date="2020-11-10T17:04:00Z">
              <w:rPr>
                <w:rFonts w:ascii="Times New Roman" w:hAnsi="Times New Roman"/>
                <w:i/>
                <w:iCs/>
                <w:spacing w:val="-2"/>
                <w:sz w:val="24"/>
                <w:szCs w:val="24"/>
              </w:rPr>
            </w:rPrChange>
          </w:rPr>
          <w:delText>M</w:delText>
        </w:r>
      </w:del>
      <w:r w:rsidR="00C719CB" w:rsidRPr="000F1EA9">
        <w:rPr>
          <w:rFonts w:ascii="Times New Roman" w:hAnsi="Times New Roman"/>
          <w:b/>
          <w:bCs/>
          <w:spacing w:val="-2"/>
          <w:sz w:val="32"/>
          <w:szCs w:val="32"/>
          <w:rPrChange w:id="189" w:author="Zachary Gold" w:date="2020-11-10T17:04:00Z">
            <w:rPr>
              <w:rFonts w:ascii="Times New Roman" w:hAnsi="Times New Roman"/>
              <w:i/>
              <w:iCs/>
              <w:spacing w:val="-2"/>
              <w:sz w:val="24"/>
              <w:szCs w:val="24"/>
            </w:rPr>
          </w:rPrChange>
        </w:rPr>
        <w:t>ethods</w:t>
      </w:r>
    </w:p>
    <w:p w14:paraId="171FCD0C" w14:textId="027EAE83" w:rsidR="00FA6183" w:rsidRPr="00A95C71" w:rsidRDefault="006B221D"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 xml:space="preserve">We compared species detected by eDNA and underwater visual census approaches across </w:t>
      </w:r>
      <w:r w:rsidR="00E635E6" w:rsidRPr="00A95C71">
        <w:rPr>
          <w:rFonts w:ascii="Times New Roman" w:hAnsi="Times New Roman"/>
          <w:spacing w:val="-2"/>
          <w:sz w:val="24"/>
          <w:szCs w:val="24"/>
        </w:rPr>
        <w:t>corresponding transects at each</w:t>
      </w:r>
      <w:r w:rsidRPr="00A95C71">
        <w:rPr>
          <w:rFonts w:ascii="Times New Roman" w:hAnsi="Times New Roman"/>
          <w:spacing w:val="-2"/>
          <w:sz w:val="24"/>
          <w:szCs w:val="24"/>
        </w:rPr>
        <w:t xml:space="preserve"> site</w:t>
      </w:r>
      <w:r w:rsidR="00C719CB" w:rsidRPr="00A95C71">
        <w:rPr>
          <w:rFonts w:ascii="Times New Roman" w:hAnsi="Times New Roman"/>
          <w:spacing w:val="-2"/>
          <w:sz w:val="24"/>
          <w:szCs w:val="24"/>
        </w:rPr>
        <w:t>. We identified core taxa</w:t>
      </w:r>
      <w:r w:rsidRPr="00A95C71">
        <w:rPr>
          <w:rFonts w:ascii="Times New Roman" w:hAnsi="Times New Roman"/>
          <w:spacing w:val="-2"/>
          <w:sz w:val="24"/>
          <w:szCs w:val="24"/>
        </w:rPr>
        <w:t xml:space="preserve"> </w:t>
      </w:r>
      <w:r w:rsidR="000F2398" w:rsidRPr="00A95C71">
        <w:rPr>
          <w:rFonts w:ascii="Times New Roman" w:hAnsi="Times New Roman"/>
          <w:spacing w:val="-2"/>
          <w:sz w:val="24"/>
          <w:szCs w:val="24"/>
        </w:rPr>
        <w:t xml:space="preserve">that </w:t>
      </w:r>
      <w:r w:rsidR="00C719CB" w:rsidRPr="00A95C71">
        <w:rPr>
          <w:rFonts w:ascii="Times New Roman" w:hAnsi="Times New Roman"/>
          <w:spacing w:val="-2"/>
          <w:sz w:val="24"/>
          <w:szCs w:val="24"/>
        </w:rPr>
        <w:t xml:space="preserve">were shared across all sites for a given method. </w:t>
      </w:r>
      <w:r w:rsidR="00CD05F8" w:rsidRPr="00A95C71">
        <w:rPr>
          <w:rFonts w:ascii="Times New Roman" w:hAnsi="Times New Roman"/>
          <w:spacing w:val="-2"/>
          <w:sz w:val="24"/>
          <w:szCs w:val="24"/>
        </w:rPr>
        <w:t>In addition, w</w:t>
      </w:r>
      <w:r w:rsidR="00C719CB" w:rsidRPr="00A95C71">
        <w:rPr>
          <w:rFonts w:ascii="Times New Roman" w:hAnsi="Times New Roman"/>
          <w:spacing w:val="-2"/>
          <w:sz w:val="24"/>
          <w:szCs w:val="24"/>
        </w:rPr>
        <w:t xml:space="preserve">e identified species </w:t>
      </w:r>
      <w:r w:rsidR="000F2398" w:rsidRPr="00A95C71">
        <w:rPr>
          <w:rFonts w:ascii="Times New Roman" w:hAnsi="Times New Roman"/>
          <w:spacing w:val="-2"/>
          <w:sz w:val="24"/>
          <w:szCs w:val="24"/>
        </w:rPr>
        <w:t xml:space="preserve">that </w:t>
      </w:r>
      <w:r w:rsidR="00C719CB" w:rsidRPr="00A95C71">
        <w:rPr>
          <w:rFonts w:ascii="Times New Roman" w:hAnsi="Times New Roman"/>
          <w:spacing w:val="-2"/>
          <w:sz w:val="24"/>
          <w:szCs w:val="24"/>
        </w:rPr>
        <w:t xml:space="preserve">eDNA methods failed to detect but were observed in visual census surveys and vice versa. </w:t>
      </w:r>
      <w:r w:rsidR="006443DC" w:rsidRPr="00A95C71">
        <w:rPr>
          <w:rFonts w:ascii="Times New Roman" w:hAnsi="Times New Roman"/>
          <w:spacing w:val="-2"/>
          <w:sz w:val="24"/>
          <w:szCs w:val="24"/>
        </w:rPr>
        <w:t>We note that given the few number</w:t>
      </w:r>
      <w:r w:rsidR="008C445A" w:rsidRPr="00A95C71">
        <w:rPr>
          <w:rFonts w:ascii="Times New Roman" w:hAnsi="Times New Roman"/>
          <w:spacing w:val="-2"/>
          <w:sz w:val="24"/>
          <w:szCs w:val="24"/>
        </w:rPr>
        <w:t>s</w:t>
      </w:r>
      <w:r w:rsidR="006443DC" w:rsidRPr="00A95C71">
        <w:rPr>
          <w:rFonts w:ascii="Times New Roman" w:hAnsi="Times New Roman"/>
          <w:spacing w:val="-2"/>
          <w:sz w:val="24"/>
          <w:szCs w:val="24"/>
        </w:rPr>
        <w:t xml:space="preserve"> of sites </w:t>
      </w:r>
      <w:r w:rsidR="00C3114B" w:rsidRPr="00A95C71">
        <w:rPr>
          <w:rFonts w:ascii="Times New Roman" w:hAnsi="Times New Roman"/>
          <w:spacing w:val="-2"/>
          <w:sz w:val="24"/>
          <w:szCs w:val="24"/>
        </w:rPr>
        <w:t xml:space="preserve">(n=3) </w:t>
      </w:r>
      <w:r w:rsidR="006443DC" w:rsidRPr="00A95C71">
        <w:rPr>
          <w:rFonts w:ascii="Times New Roman" w:hAnsi="Times New Roman"/>
          <w:spacing w:val="-2"/>
          <w:sz w:val="24"/>
          <w:szCs w:val="24"/>
        </w:rPr>
        <w:t>we were unable to robustly compare abundance estimates between methods.</w:t>
      </w:r>
    </w:p>
    <w:p w14:paraId="59D20DB0" w14:textId="2CADA1BB" w:rsidR="005D3C9C" w:rsidRPr="000F1EA9" w:rsidRDefault="007B1618" w:rsidP="00A95C71">
      <w:pPr>
        <w:pStyle w:val="MDPI21heading1"/>
        <w:spacing w:line="480" w:lineRule="auto"/>
        <w:rPr>
          <w:rFonts w:ascii="Times New Roman" w:hAnsi="Times New Roman"/>
          <w:sz w:val="36"/>
          <w:szCs w:val="36"/>
        </w:rPr>
      </w:pPr>
      <w:r w:rsidRPr="000F1EA9">
        <w:rPr>
          <w:rFonts w:ascii="Times New Roman" w:hAnsi="Times New Roman"/>
          <w:sz w:val="36"/>
          <w:szCs w:val="36"/>
        </w:rPr>
        <w:t>Results</w:t>
      </w:r>
    </w:p>
    <w:p w14:paraId="670BDFA4" w14:textId="79782A9D" w:rsidR="005D3C9C" w:rsidRPr="000F1EA9" w:rsidRDefault="005D3C9C" w:rsidP="00A95C71">
      <w:pPr>
        <w:pStyle w:val="MDPI35textbeforelist"/>
        <w:spacing w:line="480" w:lineRule="auto"/>
        <w:ind w:firstLine="0"/>
        <w:jc w:val="left"/>
        <w:rPr>
          <w:rFonts w:ascii="Times New Roman" w:hAnsi="Times New Roman"/>
          <w:b/>
          <w:bCs/>
          <w:iCs/>
          <w:sz w:val="32"/>
          <w:szCs w:val="32"/>
          <w:rPrChange w:id="190" w:author="Zachary Gold" w:date="2020-11-10T17:04:00Z">
            <w:rPr>
              <w:rFonts w:ascii="Times New Roman" w:hAnsi="Times New Roman"/>
              <w:iCs/>
              <w:sz w:val="24"/>
              <w:szCs w:val="24"/>
            </w:rPr>
          </w:rPrChange>
        </w:rPr>
      </w:pPr>
      <w:r w:rsidRPr="000F1EA9">
        <w:rPr>
          <w:rFonts w:ascii="Times New Roman" w:hAnsi="Times New Roman"/>
          <w:b/>
          <w:bCs/>
          <w:iCs/>
          <w:sz w:val="32"/>
          <w:szCs w:val="32"/>
          <w:rPrChange w:id="191" w:author="Zachary Gold" w:date="2020-11-10T17:04:00Z">
            <w:rPr>
              <w:rFonts w:ascii="Times New Roman" w:hAnsi="Times New Roman"/>
              <w:i/>
              <w:sz w:val="24"/>
              <w:szCs w:val="24"/>
            </w:rPr>
          </w:rPrChange>
        </w:rPr>
        <w:t xml:space="preserve">eDNA </w:t>
      </w:r>
      <w:ins w:id="192" w:author="Zachary Gold" w:date="2020-11-10T21:57:00Z">
        <w:r w:rsidR="00191983">
          <w:rPr>
            <w:rFonts w:ascii="Times New Roman" w:hAnsi="Times New Roman"/>
            <w:b/>
            <w:bCs/>
            <w:iCs/>
            <w:sz w:val="32"/>
            <w:szCs w:val="32"/>
          </w:rPr>
          <w:t>r</w:t>
        </w:r>
      </w:ins>
      <w:del w:id="193" w:author="Zachary Gold" w:date="2020-11-10T21:57:00Z">
        <w:r w:rsidRPr="000F1EA9" w:rsidDel="00191983">
          <w:rPr>
            <w:rFonts w:ascii="Times New Roman" w:hAnsi="Times New Roman"/>
            <w:b/>
            <w:bCs/>
            <w:iCs/>
            <w:sz w:val="32"/>
            <w:szCs w:val="32"/>
            <w:rPrChange w:id="194" w:author="Zachary Gold" w:date="2020-11-10T17:04:00Z">
              <w:rPr>
                <w:rFonts w:ascii="Times New Roman" w:hAnsi="Times New Roman"/>
                <w:i/>
                <w:sz w:val="24"/>
                <w:szCs w:val="24"/>
              </w:rPr>
            </w:rPrChange>
          </w:rPr>
          <w:delText>R</w:delText>
        </w:r>
      </w:del>
      <w:r w:rsidRPr="000F1EA9">
        <w:rPr>
          <w:rFonts w:ascii="Times New Roman" w:hAnsi="Times New Roman"/>
          <w:b/>
          <w:bCs/>
          <w:iCs/>
          <w:sz w:val="32"/>
          <w:szCs w:val="32"/>
          <w:rPrChange w:id="195" w:author="Zachary Gold" w:date="2020-11-10T17:04:00Z">
            <w:rPr>
              <w:rFonts w:ascii="Times New Roman" w:hAnsi="Times New Roman"/>
              <w:i/>
              <w:sz w:val="24"/>
              <w:szCs w:val="24"/>
            </w:rPr>
          </w:rPrChange>
        </w:rPr>
        <w:t>esults</w:t>
      </w:r>
    </w:p>
    <w:p w14:paraId="6EF6A7FF" w14:textId="4E60506E" w:rsidR="004D1780" w:rsidRPr="00A95C71" w:rsidRDefault="005D11C5" w:rsidP="00A95C71">
      <w:pPr>
        <w:pStyle w:val="MDPI35textbeforelist"/>
        <w:spacing w:after="0" w:line="480" w:lineRule="auto"/>
        <w:ind w:firstLine="0"/>
        <w:jc w:val="left"/>
        <w:rPr>
          <w:rFonts w:ascii="Times New Roman" w:hAnsi="Times New Roman"/>
          <w:sz w:val="24"/>
          <w:szCs w:val="24"/>
        </w:rPr>
      </w:pPr>
      <w:r w:rsidRPr="00A95C71">
        <w:rPr>
          <w:rFonts w:ascii="Times New Roman" w:hAnsi="Times New Roman"/>
          <w:sz w:val="24"/>
          <w:szCs w:val="24"/>
        </w:rPr>
        <w:t>We generated over 4 million reads that passed</w:t>
      </w:r>
      <w:r w:rsidR="00C719CB" w:rsidRPr="00A95C71">
        <w:rPr>
          <w:rFonts w:ascii="Times New Roman" w:hAnsi="Times New Roman"/>
          <w:sz w:val="24"/>
          <w:szCs w:val="24"/>
        </w:rPr>
        <w:t xml:space="preserve"> quality control</w:t>
      </w:r>
      <w:r w:rsidRPr="00A95C71">
        <w:rPr>
          <w:rFonts w:ascii="Times New Roman" w:hAnsi="Times New Roman"/>
          <w:sz w:val="24"/>
          <w:szCs w:val="24"/>
        </w:rPr>
        <w:t xml:space="preserve">. The </w:t>
      </w:r>
      <w:r w:rsidRPr="00A95C71">
        <w:rPr>
          <w:rFonts w:ascii="Times New Roman" w:hAnsi="Times New Roman"/>
          <w:i/>
          <w:sz w:val="24"/>
          <w:szCs w:val="24"/>
        </w:rPr>
        <w:t>Anacapa Toolkit</w:t>
      </w:r>
      <w:r w:rsidRPr="00A95C71">
        <w:rPr>
          <w:rFonts w:ascii="Times New Roman" w:hAnsi="Times New Roman"/>
          <w:sz w:val="24"/>
          <w:szCs w:val="24"/>
        </w:rPr>
        <w:t xml:space="preserve"> identified 2,906 ASVs </w:t>
      </w:r>
      <w:r w:rsidR="00A84D36" w:rsidRPr="00A95C71">
        <w:rPr>
          <w:rFonts w:ascii="Times New Roman" w:hAnsi="Times New Roman"/>
          <w:sz w:val="24"/>
          <w:szCs w:val="24"/>
        </w:rPr>
        <w:t xml:space="preserve">from </w:t>
      </w:r>
      <w:r w:rsidRPr="00A95C71">
        <w:rPr>
          <w:rFonts w:ascii="Times New Roman" w:hAnsi="Times New Roman"/>
          <w:sz w:val="24"/>
          <w:szCs w:val="24"/>
        </w:rPr>
        <w:t xml:space="preserve">3,091,063 reads </w:t>
      </w:r>
      <w:r w:rsidR="00A84D36" w:rsidRPr="00A95C71">
        <w:rPr>
          <w:rFonts w:ascii="Times New Roman" w:hAnsi="Times New Roman"/>
          <w:sz w:val="24"/>
          <w:szCs w:val="24"/>
        </w:rPr>
        <w:t xml:space="preserve">representing </w:t>
      </w:r>
      <w:r w:rsidR="00B27817" w:rsidRPr="00A95C71">
        <w:rPr>
          <w:rFonts w:ascii="Times New Roman" w:hAnsi="Times New Roman"/>
          <w:sz w:val="24"/>
          <w:szCs w:val="24"/>
        </w:rPr>
        <w:t>27</w:t>
      </w:r>
      <w:r w:rsidRPr="00A95C71">
        <w:rPr>
          <w:rFonts w:ascii="Times New Roman" w:hAnsi="Times New Roman"/>
          <w:sz w:val="24"/>
          <w:szCs w:val="24"/>
        </w:rPr>
        <w:t xml:space="preserve"> samples </w:t>
      </w:r>
      <w:r w:rsidR="00B27817" w:rsidRPr="00A95C71">
        <w:rPr>
          <w:rFonts w:ascii="Times New Roman" w:hAnsi="Times New Roman"/>
          <w:sz w:val="24"/>
          <w:szCs w:val="24"/>
        </w:rPr>
        <w:t xml:space="preserve">and 8 </w:t>
      </w:r>
      <w:r w:rsidRPr="00A95C71">
        <w:rPr>
          <w:rFonts w:ascii="Times New Roman" w:hAnsi="Times New Roman"/>
          <w:sz w:val="24"/>
          <w:szCs w:val="24"/>
        </w:rPr>
        <w:t xml:space="preserve">controls. After the </w:t>
      </w:r>
      <w:r w:rsidR="00494760" w:rsidRPr="00A95C71">
        <w:rPr>
          <w:rFonts w:ascii="Times New Roman" w:hAnsi="Times New Roman"/>
          <w:sz w:val="24"/>
          <w:szCs w:val="24"/>
        </w:rPr>
        <w:t>second</w:t>
      </w:r>
      <w:r w:rsidRPr="00A95C71">
        <w:rPr>
          <w:rFonts w:ascii="Times New Roman" w:hAnsi="Times New Roman"/>
          <w:sz w:val="24"/>
          <w:szCs w:val="24"/>
        </w:rPr>
        <w:t xml:space="preserve"> decontamination step</w:t>
      </w:r>
      <w:r w:rsidR="00A84D36" w:rsidRPr="00A95C71">
        <w:rPr>
          <w:rFonts w:ascii="Times New Roman" w:hAnsi="Times New Roman"/>
          <w:sz w:val="24"/>
          <w:szCs w:val="24"/>
        </w:rPr>
        <w:t xml:space="preserve">, however, totals reduced to </w:t>
      </w:r>
      <w:del w:id="196" w:author="Zachary Gold" w:date="2020-11-12T22:45:00Z">
        <w:r w:rsidR="00FA7531" w:rsidRPr="00A95C71" w:rsidDel="001B3A88">
          <w:rPr>
            <w:rFonts w:ascii="Times New Roman" w:hAnsi="Times New Roman"/>
            <w:sz w:val="24"/>
            <w:szCs w:val="24"/>
          </w:rPr>
          <w:delText>931</w:delText>
        </w:r>
        <w:r w:rsidRPr="00A95C71" w:rsidDel="001B3A88">
          <w:rPr>
            <w:rFonts w:ascii="Times New Roman" w:hAnsi="Times New Roman"/>
            <w:sz w:val="24"/>
            <w:szCs w:val="24"/>
          </w:rPr>
          <w:delText xml:space="preserve"> </w:delText>
        </w:r>
      </w:del>
      <w:ins w:id="197" w:author="Zachary Gold" w:date="2020-11-12T22:45:00Z">
        <w:r w:rsidR="001B3A88">
          <w:rPr>
            <w:rFonts w:ascii="Times New Roman" w:hAnsi="Times New Roman"/>
            <w:sz w:val="24"/>
            <w:szCs w:val="24"/>
          </w:rPr>
          <w:t>441</w:t>
        </w:r>
        <w:r w:rsidR="001B3A88" w:rsidRPr="00A95C71">
          <w:rPr>
            <w:rFonts w:ascii="Times New Roman" w:hAnsi="Times New Roman"/>
            <w:sz w:val="24"/>
            <w:szCs w:val="24"/>
          </w:rPr>
          <w:t xml:space="preserve"> </w:t>
        </w:r>
      </w:ins>
      <w:r w:rsidRPr="00A95C71">
        <w:rPr>
          <w:rFonts w:ascii="Times New Roman" w:hAnsi="Times New Roman"/>
          <w:sz w:val="24"/>
          <w:szCs w:val="24"/>
        </w:rPr>
        <w:t>ASVs and 2.</w:t>
      </w:r>
      <w:del w:id="198" w:author="Zachary Gold" w:date="2020-11-12T22:46:00Z">
        <w:r w:rsidRPr="00A95C71" w:rsidDel="001B3A88">
          <w:rPr>
            <w:rFonts w:ascii="Times New Roman" w:hAnsi="Times New Roman"/>
            <w:sz w:val="24"/>
            <w:szCs w:val="24"/>
          </w:rPr>
          <w:delText>3</w:delText>
        </w:r>
        <w:r w:rsidR="00FA7531" w:rsidRPr="00A95C71" w:rsidDel="001B3A88">
          <w:rPr>
            <w:rFonts w:ascii="Times New Roman" w:hAnsi="Times New Roman"/>
            <w:sz w:val="24"/>
            <w:szCs w:val="24"/>
          </w:rPr>
          <w:delText>5</w:delText>
        </w:r>
        <w:r w:rsidRPr="00A95C71" w:rsidDel="001B3A88">
          <w:rPr>
            <w:rFonts w:ascii="Times New Roman" w:hAnsi="Times New Roman"/>
            <w:sz w:val="24"/>
            <w:szCs w:val="24"/>
          </w:rPr>
          <w:delText xml:space="preserve"> </w:delText>
        </w:r>
      </w:del>
      <w:ins w:id="199" w:author="Zachary Gold" w:date="2020-11-12T22:46:00Z">
        <w:r w:rsidR="001B3A88">
          <w:rPr>
            <w:rFonts w:ascii="Times New Roman" w:hAnsi="Times New Roman"/>
            <w:sz w:val="24"/>
            <w:szCs w:val="24"/>
          </w:rPr>
          <w:t>23</w:t>
        </w:r>
        <w:r w:rsidR="001B3A88" w:rsidRPr="00A95C71">
          <w:rPr>
            <w:rFonts w:ascii="Times New Roman" w:hAnsi="Times New Roman"/>
            <w:sz w:val="24"/>
            <w:szCs w:val="24"/>
          </w:rPr>
          <w:t xml:space="preserve"> </w:t>
        </w:r>
      </w:ins>
      <w:r w:rsidRPr="00A95C71">
        <w:rPr>
          <w:rFonts w:ascii="Times New Roman" w:hAnsi="Times New Roman"/>
          <w:sz w:val="24"/>
          <w:szCs w:val="24"/>
        </w:rPr>
        <w:t>million reads</w:t>
      </w:r>
      <w:r w:rsidR="005D3C9C" w:rsidRPr="00A95C71">
        <w:rPr>
          <w:rFonts w:ascii="Times New Roman" w:hAnsi="Times New Roman"/>
          <w:sz w:val="24"/>
          <w:szCs w:val="24"/>
        </w:rPr>
        <w:t xml:space="preserve"> </w:t>
      </w:r>
      <w:r w:rsidR="00551613" w:rsidRPr="00A95C71">
        <w:rPr>
          <w:rFonts w:ascii="Times New Roman" w:hAnsi="Times New Roman"/>
          <w:sz w:val="24"/>
          <w:szCs w:val="24"/>
        </w:rPr>
        <w:t xml:space="preserve">(Tables </w:t>
      </w:r>
      <w:r w:rsidR="005603E0" w:rsidRPr="00A95C71">
        <w:rPr>
          <w:rFonts w:ascii="Times New Roman" w:hAnsi="Times New Roman"/>
          <w:sz w:val="24"/>
          <w:szCs w:val="24"/>
        </w:rPr>
        <w:t>S</w:t>
      </w:r>
      <w:r w:rsidR="00551613" w:rsidRPr="00A95C71">
        <w:rPr>
          <w:rFonts w:ascii="Times New Roman" w:hAnsi="Times New Roman"/>
          <w:sz w:val="24"/>
          <w:szCs w:val="24"/>
        </w:rPr>
        <w:t>1-</w:t>
      </w:r>
      <w:r w:rsidR="005603E0" w:rsidRPr="00A95C71">
        <w:rPr>
          <w:rFonts w:ascii="Times New Roman" w:hAnsi="Times New Roman"/>
          <w:sz w:val="24"/>
          <w:szCs w:val="24"/>
        </w:rPr>
        <w:t>S</w:t>
      </w:r>
      <w:r w:rsidR="00551613" w:rsidRPr="00A95C71">
        <w:rPr>
          <w:rFonts w:ascii="Times New Roman" w:hAnsi="Times New Roman"/>
          <w:sz w:val="24"/>
          <w:szCs w:val="24"/>
        </w:rPr>
        <w:t>3)</w:t>
      </w:r>
      <w:r w:rsidRPr="00A95C71">
        <w:rPr>
          <w:rFonts w:ascii="Times New Roman" w:hAnsi="Times New Roman"/>
          <w:sz w:val="24"/>
          <w:szCs w:val="24"/>
        </w:rPr>
        <w:t>.</w:t>
      </w:r>
    </w:p>
    <w:p w14:paraId="482B4C47" w14:textId="2E80352D" w:rsidR="00A84D36" w:rsidRDefault="00D679F6" w:rsidP="00A95C71">
      <w:pPr>
        <w:pStyle w:val="MDPI35textbeforelist"/>
        <w:spacing w:after="0" w:line="480" w:lineRule="auto"/>
        <w:ind w:firstLine="420"/>
        <w:jc w:val="left"/>
        <w:rPr>
          <w:rFonts w:ascii="Times New Roman" w:hAnsi="Times New Roman"/>
          <w:sz w:val="24"/>
          <w:szCs w:val="24"/>
        </w:rPr>
      </w:pPr>
      <w:r w:rsidRPr="00A95C71">
        <w:rPr>
          <w:rFonts w:ascii="Times New Roman" w:hAnsi="Times New Roman"/>
          <w:sz w:val="24"/>
          <w:szCs w:val="24"/>
        </w:rPr>
        <w:t xml:space="preserve">Combined, </w:t>
      </w:r>
      <w:r w:rsidR="005D11C5" w:rsidRPr="00A95C71">
        <w:rPr>
          <w:rFonts w:ascii="Times New Roman" w:hAnsi="Times New Roman"/>
          <w:sz w:val="24"/>
          <w:szCs w:val="24"/>
        </w:rPr>
        <w:t xml:space="preserve">eDNA </w:t>
      </w:r>
      <w:r w:rsidR="006D02B8" w:rsidRPr="00A95C71">
        <w:rPr>
          <w:rFonts w:ascii="Times New Roman" w:hAnsi="Times New Roman"/>
          <w:sz w:val="24"/>
          <w:szCs w:val="24"/>
        </w:rPr>
        <w:t xml:space="preserve">metabarcoding </w:t>
      </w:r>
      <w:r w:rsidR="005D11C5" w:rsidRPr="00A95C71">
        <w:rPr>
          <w:rFonts w:ascii="Times New Roman" w:hAnsi="Times New Roman"/>
          <w:sz w:val="24"/>
          <w:szCs w:val="24"/>
        </w:rPr>
        <w:t>successfully detect</w:t>
      </w:r>
      <w:r w:rsidR="006D02B8" w:rsidRPr="00A95C71">
        <w:rPr>
          <w:rFonts w:ascii="Times New Roman" w:hAnsi="Times New Roman"/>
          <w:sz w:val="24"/>
          <w:szCs w:val="24"/>
        </w:rPr>
        <w:t>ed</w:t>
      </w:r>
      <w:r w:rsidR="005D11C5" w:rsidRPr="00A95C71">
        <w:rPr>
          <w:rFonts w:ascii="Times New Roman" w:hAnsi="Times New Roman"/>
          <w:sz w:val="24"/>
          <w:szCs w:val="24"/>
        </w:rPr>
        <w:t xml:space="preserve"> </w:t>
      </w:r>
      <w:del w:id="200" w:author="Zachary Gold" w:date="2020-11-12T22:46:00Z">
        <w:r w:rsidR="003829F6" w:rsidRPr="00A95C71" w:rsidDel="001B3A88">
          <w:rPr>
            <w:rFonts w:ascii="Times New Roman" w:hAnsi="Times New Roman"/>
            <w:sz w:val="24"/>
            <w:szCs w:val="24"/>
          </w:rPr>
          <w:delText>5</w:delText>
        </w:r>
        <w:r w:rsidR="00F53521" w:rsidRPr="00A95C71" w:rsidDel="001B3A88">
          <w:rPr>
            <w:rFonts w:ascii="Times New Roman" w:hAnsi="Times New Roman"/>
            <w:sz w:val="24"/>
            <w:szCs w:val="24"/>
          </w:rPr>
          <w:delText>4</w:delText>
        </w:r>
        <w:r w:rsidR="00096A27" w:rsidRPr="00A95C71" w:rsidDel="001B3A88">
          <w:rPr>
            <w:rFonts w:ascii="Times New Roman" w:hAnsi="Times New Roman"/>
            <w:sz w:val="24"/>
            <w:szCs w:val="24"/>
          </w:rPr>
          <w:delText xml:space="preserve"> </w:delText>
        </w:r>
      </w:del>
      <w:ins w:id="201" w:author="Zachary Gold" w:date="2020-11-12T22:46:00Z">
        <w:r w:rsidR="001B3A88">
          <w:rPr>
            <w:rFonts w:ascii="Times New Roman" w:hAnsi="Times New Roman"/>
            <w:sz w:val="24"/>
            <w:szCs w:val="24"/>
          </w:rPr>
          <w:t>42</w:t>
        </w:r>
        <w:r w:rsidR="001B3A88" w:rsidRPr="00A95C71">
          <w:rPr>
            <w:rFonts w:ascii="Times New Roman" w:hAnsi="Times New Roman"/>
            <w:sz w:val="24"/>
            <w:szCs w:val="24"/>
          </w:rPr>
          <w:t xml:space="preserve"> </w:t>
        </w:r>
      </w:ins>
      <w:r w:rsidR="00E146C0" w:rsidRPr="00A95C71">
        <w:rPr>
          <w:rFonts w:ascii="Times New Roman" w:hAnsi="Times New Roman"/>
          <w:sz w:val="24"/>
          <w:szCs w:val="24"/>
        </w:rPr>
        <w:t xml:space="preserve">fish </w:t>
      </w:r>
      <w:r w:rsidR="00096A27" w:rsidRPr="00A95C71">
        <w:rPr>
          <w:rFonts w:ascii="Times New Roman" w:hAnsi="Times New Roman"/>
          <w:sz w:val="24"/>
          <w:szCs w:val="24"/>
        </w:rPr>
        <w:t>tax</w:t>
      </w:r>
      <w:r w:rsidR="00CD05F8" w:rsidRPr="00A95C71">
        <w:rPr>
          <w:rFonts w:ascii="Times New Roman" w:hAnsi="Times New Roman"/>
          <w:sz w:val="24"/>
          <w:szCs w:val="24"/>
        </w:rPr>
        <w:t>a</w:t>
      </w:r>
      <w:r w:rsidR="00096A27" w:rsidRPr="00A95C71">
        <w:rPr>
          <w:rFonts w:ascii="Times New Roman" w:hAnsi="Times New Roman"/>
          <w:sz w:val="24"/>
          <w:szCs w:val="24"/>
        </w:rPr>
        <w:t xml:space="preserve">, representing </w:t>
      </w:r>
      <w:ins w:id="202" w:author="Zachary Gold" w:date="2020-11-12T22:46:00Z">
        <w:r w:rsidR="001B3A88">
          <w:rPr>
            <w:rFonts w:ascii="Times New Roman" w:hAnsi="Times New Roman"/>
            <w:sz w:val="24"/>
            <w:szCs w:val="24"/>
          </w:rPr>
          <w:t>4</w:t>
        </w:r>
      </w:ins>
      <w:del w:id="203" w:author="Zachary Gold" w:date="2020-11-12T22:46:00Z">
        <w:r w:rsidR="00F53521" w:rsidRPr="00A95C71" w:rsidDel="001B3A88">
          <w:rPr>
            <w:rFonts w:ascii="Times New Roman" w:hAnsi="Times New Roman"/>
            <w:sz w:val="24"/>
            <w:szCs w:val="24"/>
          </w:rPr>
          <w:delText>5</w:delText>
        </w:r>
      </w:del>
      <w:r w:rsidR="00F53521" w:rsidRPr="00A95C71">
        <w:rPr>
          <w:rFonts w:ascii="Times New Roman" w:hAnsi="Times New Roman"/>
          <w:sz w:val="24"/>
          <w:szCs w:val="24"/>
        </w:rPr>
        <w:t>0</w:t>
      </w:r>
      <w:r w:rsidR="00553ECC" w:rsidRPr="00A95C71">
        <w:rPr>
          <w:rFonts w:ascii="Times New Roman" w:hAnsi="Times New Roman"/>
          <w:sz w:val="24"/>
          <w:szCs w:val="24"/>
        </w:rPr>
        <w:t xml:space="preserve"> </w:t>
      </w:r>
      <w:r w:rsidR="005D11C5" w:rsidRPr="00A95C71">
        <w:rPr>
          <w:rFonts w:ascii="Times New Roman" w:hAnsi="Times New Roman"/>
          <w:sz w:val="24"/>
          <w:szCs w:val="24"/>
        </w:rPr>
        <w:t xml:space="preserve">unique species, </w:t>
      </w:r>
      <w:ins w:id="204" w:author="Zachary Gold" w:date="2020-11-12T22:46:00Z">
        <w:r w:rsidR="001B3A88">
          <w:rPr>
            <w:rFonts w:ascii="Times New Roman" w:hAnsi="Times New Roman"/>
            <w:sz w:val="24"/>
            <w:szCs w:val="24"/>
          </w:rPr>
          <w:t>39</w:t>
        </w:r>
      </w:ins>
      <w:del w:id="205" w:author="Zachary Gold" w:date="2020-11-12T22:46:00Z">
        <w:r w:rsidR="00F53521" w:rsidRPr="00A95C71" w:rsidDel="001B3A88">
          <w:rPr>
            <w:rFonts w:ascii="Times New Roman" w:hAnsi="Times New Roman"/>
            <w:sz w:val="24"/>
            <w:szCs w:val="24"/>
          </w:rPr>
          <w:delText>48</w:delText>
        </w:r>
      </w:del>
      <w:r w:rsidR="00553ECC" w:rsidRPr="00A95C71">
        <w:rPr>
          <w:rFonts w:ascii="Times New Roman" w:hAnsi="Times New Roman"/>
          <w:sz w:val="24"/>
          <w:szCs w:val="24"/>
        </w:rPr>
        <w:t xml:space="preserve"> </w:t>
      </w:r>
      <w:r w:rsidR="005D11C5" w:rsidRPr="00A95C71">
        <w:rPr>
          <w:rFonts w:ascii="Times New Roman" w:hAnsi="Times New Roman"/>
          <w:sz w:val="24"/>
          <w:szCs w:val="24"/>
        </w:rPr>
        <w:t>genera</w:t>
      </w:r>
      <w:r w:rsidR="00C17CE3" w:rsidRPr="00A95C71">
        <w:rPr>
          <w:rFonts w:ascii="Times New Roman" w:hAnsi="Times New Roman"/>
          <w:sz w:val="24"/>
          <w:szCs w:val="24"/>
        </w:rPr>
        <w:t>,</w:t>
      </w:r>
      <w:r w:rsidR="005D11C5" w:rsidRPr="00A95C71">
        <w:rPr>
          <w:rFonts w:ascii="Times New Roman" w:hAnsi="Times New Roman"/>
          <w:sz w:val="24"/>
          <w:szCs w:val="24"/>
        </w:rPr>
        <w:t xml:space="preserve"> </w:t>
      </w:r>
      <w:del w:id="206" w:author="Zachary Gold" w:date="2020-11-12T22:46:00Z">
        <w:r w:rsidR="00553ECC" w:rsidRPr="00A95C71" w:rsidDel="001B3A88">
          <w:rPr>
            <w:rFonts w:ascii="Times New Roman" w:hAnsi="Times New Roman"/>
            <w:sz w:val="24"/>
            <w:szCs w:val="24"/>
          </w:rPr>
          <w:delText>3</w:delText>
        </w:r>
        <w:r w:rsidR="00F53521" w:rsidRPr="00A95C71" w:rsidDel="001B3A88">
          <w:rPr>
            <w:rFonts w:ascii="Times New Roman" w:hAnsi="Times New Roman"/>
            <w:sz w:val="24"/>
            <w:szCs w:val="24"/>
          </w:rPr>
          <w:delText>4</w:delText>
        </w:r>
        <w:r w:rsidR="00553ECC" w:rsidRPr="00A95C71" w:rsidDel="001B3A88">
          <w:rPr>
            <w:rFonts w:ascii="Times New Roman" w:hAnsi="Times New Roman"/>
            <w:sz w:val="24"/>
            <w:szCs w:val="24"/>
          </w:rPr>
          <w:delText xml:space="preserve"> </w:delText>
        </w:r>
      </w:del>
      <w:ins w:id="207" w:author="Zachary Gold" w:date="2020-11-12T22:46:00Z">
        <w:r w:rsidR="001B3A88">
          <w:rPr>
            <w:rFonts w:ascii="Times New Roman" w:hAnsi="Times New Roman"/>
            <w:sz w:val="24"/>
            <w:szCs w:val="24"/>
          </w:rPr>
          <w:t>28</w:t>
        </w:r>
        <w:r w:rsidR="001B3A88" w:rsidRPr="00A95C71">
          <w:rPr>
            <w:rFonts w:ascii="Times New Roman" w:hAnsi="Times New Roman"/>
            <w:sz w:val="24"/>
            <w:szCs w:val="24"/>
          </w:rPr>
          <w:t xml:space="preserve"> </w:t>
        </w:r>
      </w:ins>
      <w:r w:rsidR="005D11C5" w:rsidRPr="00A95C71">
        <w:rPr>
          <w:rFonts w:ascii="Times New Roman" w:hAnsi="Times New Roman"/>
          <w:sz w:val="24"/>
          <w:szCs w:val="24"/>
        </w:rPr>
        <w:t xml:space="preserve">families, and </w:t>
      </w:r>
      <w:r w:rsidR="00AB1EEC" w:rsidRPr="00A95C71">
        <w:rPr>
          <w:rFonts w:ascii="Times New Roman" w:hAnsi="Times New Roman"/>
          <w:sz w:val="24"/>
          <w:szCs w:val="24"/>
        </w:rPr>
        <w:t>two</w:t>
      </w:r>
      <w:r w:rsidR="005D11C5" w:rsidRPr="00A95C71">
        <w:rPr>
          <w:rFonts w:ascii="Times New Roman" w:hAnsi="Times New Roman"/>
          <w:sz w:val="24"/>
          <w:szCs w:val="24"/>
        </w:rPr>
        <w:t xml:space="preserve"> classes (Table</w:t>
      </w:r>
      <w:r w:rsidR="005D3C9C" w:rsidRPr="00A95C71">
        <w:rPr>
          <w:rFonts w:ascii="Times New Roman" w:hAnsi="Times New Roman"/>
          <w:sz w:val="24"/>
          <w:szCs w:val="24"/>
        </w:rPr>
        <w:t>s</w:t>
      </w:r>
      <w:r w:rsidR="005D11C5" w:rsidRPr="00A95C71">
        <w:rPr>
          <w:rFonts w:ascii="Times New Roman" w:hAnsi="Times New Roman"/>
          <w:sz w:val="24"/>
          <w:szCs w:val="24"/>
        </w:rPr>
        <w:t xml:space="preserve"> </w:t>
      </w:r>
      <w:r w:rsidR="005603E0" w:rsidRPr="00A95C71">
        <w:rPr>
          <w:rFonts w:ascii="Times New Roman" w:hAnsi="Times New Roman"/>
          <w:sz w:val="24"/>
          <w:szCs w:val="24"/>
        </w:rPr>
        <w:t>S</w:t>
      </w:r>
      <w:r w:rsidR="001E08D1" w:rsidRPr="00A95C71">
        <w:rPr>
          <w:rFonts w:ascii="Times New Roman" w:hAnsi="Times New Roman"/>
          <w:sz w:val="24"/>
          <w:szCs w:val="24"/>
        </w:rPr>
        <w:t>1</w:t>
      </w:r>
      <w:r w:rsidR="005D3C9C" w:rsidRPr="00A95C71">
        <w:rPr>
          <w:rFonts w:ascii="Times New Roman" w:hAnsi="Times New Roman"/>
          <w:sz w:val="24"/>
          <w:szCs w:val="24"/>
        </w:rPr>
        <w:t>-</w:t>
      </w:r>
      <w:r w:rsidR="005603E0" w:rsidRPr="00A95C71">
        <w:rPr>
          <w:rFonts w:ascii="Times New Roman" w:hAnsi="Times New Roman"/>
          <w:sz w:val="24"/>
          <w:szCs w:val="24"/>
        </w:rPr>
        <w:t>S</w:t>
      </w:r>
      <w:r w:rsidR="001E08D1" w:rsidRPr="00A95C71">
        <w:rPr>
          <w:rFonts w:ascii="Times New Roman" w:hAnsi="Times New Roman"/>
          <w:sz w:val="24"/>
          <w:szCs w:val="24"/>
        </w:rPr>
        <w:t>3</w:t>
      </w:r>
      <w:r w:rsidR="005D11C5" w:rsidRPr="00A95C71">
        <w:rPr>
          <w:rFonts w:ascii="Times New Roman" w:hAnsi="Times New Roman"/>
          <w:sz w:val="24"/>
          <w:szCs w:val="24"/>
        </w:rPr>
        <w:t>).</w:t>
      </w:r>
      <w:r w:rsidR="00ED66A7" w:rsidRPr="00A95C71">
        <w:rPr>
          <w:rFonts w:ascii="Times New Roman" w:hAnsi="Times New Roman"/>
          <w:sz w:val="24"/>
          <w:szCs w:val="24"/>
        </w:rPr>
        <w:t xml:space="preserve"> </w:t>
      </w:r>
      <w:r w:rsidR="00494760" w:rsidRPr="00A95C71">
        <w:rPr>
          <w:rFonts w:ascii="Times New Roman" w:hAnsi="Times New Roman"/>
          <w:sz w:val="24"/>
          <w:szCs w:val="24"/>
        </w:rPr>
        <w:t xml:space="preserve">eDNA detected </w:t>
      </w:r>
      <w:r w:rsidR="00F53521" w:rsidRPr="00A95C71">
        <w:rPr>
          <w:rFonts w:ascii="Times New Roman" w:hAnsi="Times New Roman"/>
          <w:sz w:val="24"/>
          <w:szCs w:val="24"/>
        </w:rPr>
        <w:t>3</w:t>
      </w:r>
      <w:ins w:id="208" w:author="Zachary Gold" w:date="2020-11-12T22:46:00Z">
        <w:r w:rsidR="001B3A88">
          <w:rPr>
            <w:rFonts w:ascii="Times New Roman" w:hAnsi="Times New Roman"/>
            <w:sz w:val="24"/>
            <w:szCs w:val="24"/>
          </w:rPr>
          <w:t>1</w:t>
        </w:r>
      </w:ins>
      <w:del w:id="209" w:author="Zachary Gold" w:date="2020-11-12T22:46:00Z">
        <w:r w:rsidR="00F53521" w:rsidRPr="00A95C71" w:rsidDel="001B3A88">
          <w:rPr>
            <w:rFonts w:ascii="Times New Roman" w:hAnsi="Times New Roman"/>
            <w:sz w:val="24"/>
            <w:szCs w:val="24"/>
          </w:rPr>
          <w:delText>5</w:delText>
        </w:r>
      </w:del>
      <w:r w:rsidR="00553ECC" w:rsidRPr="00A95C71">
        <w:rPr>
          <w:rFonts w:ascii="Times New Roman" w:hAnsi="Times New Roman"/>
          <w:sz w:val="24"/>
          <w:szCs w:val="24"/>
        </w:rPr>
        <w:t xml:space="preserve"> </w:t>
      </w:r>
      <w:r w:rsidR="004F68C4" w:rsidRPr="00A95C71">
        <w:rPr>
          <w:rFonts w:ascii="Times New Roman" w:hAnsi="Times New Roman"/>
          <w:sz w:val="24"/>
          <w:szCs w:val="24"/>
        </w:rPr>
        <w:t>species within the MPA</w:t>
      </w:r>
      <w:r w:rsidR="00185B4B" w:rsidRPr="00A95C71">
        <w:rPr>
          <w:rFonts w:ascii="Times New Roman" w:hAnsi="Times New Roman"/>
          <w:sz w:val="24"/>
          <w:szCs w:val="24"/>
        </w:rPr>
        <w:t xml:space="preserve">, </w:t>
      </w:r>
      <w:del w:id="210" w:author="Zachary Gold" w:date="2020-11-12T22:46:00Z">
        <w:r w:rsidR="00694132" w:rsidRPr="00A95C71" w:rsidDel="001B3A88">
          <w:rPr>
            <w:rFonts w:ascii="Times New Roman" w:hAnsi="Times New Roman"/>
            <w:sz w:val="24"/>
            <w:szCs w:val="24"/>
          </w:rPr>
          <w:delText>3</w:delText>
        </w:r>
        <w:r w:rsidR="00F53521" w:rsidRPr="00A95C71" w:rsidDel="001B3A88">
          <w:rPr>
            <w:rFonts w:ascii="Times New Roman" w:hAnsi="Times New Roman"/>
            <w:sz w:val="24"/>
            <w:szCs w:val="24"/>
          </w:rPr>
          <w:delText>4</w:delText>
        </w:r>
        <w:r w:rsidR="00694132" w:rsidRPr="00A95C71" w:rsidDel="001B3A88">
          <w:rPr>
            <w:rFonts w:ascii="Times New Roman" w:hAnsi="Times New Roman"/>
            <w:sz w:val="24"/>
            <w:szCs w:val="24"/>
          </w:rPr>
          <w:delText xml:space="preserve"> </w:delText>
        </w:r>
      </w:del>
      <w:ins w:id="211" w:author="Zachary Gold" w:date="2020-11-12T22:46:00Z">
        <w:r w:rsidR="001B3A88" w:rsidRPr="00A95C71">
          <w:rPr>
            <w:rFonts w:ascii="Times New Roman" w:hAnsi="Times New Roman"/>
            <w:sz w:val="24"/>
            <w:szCs w:val="24"/>
          </w:rPr>
          <w:t>3</w:t>
        </w:r>
        <w:r w:rsidR="001B3A88">
          <w:rPr>
            <w:rFonts w:ascii="Times New Roman" w:hAnsi="Times New Roman"/>
            <w:sz w:val="24"/>
            <w:szCs w:val="24"/>
          </w:rPr>
          <w:t>6</w:t>
        </w:r>
        <w:r w:rsidR="001B3A88" w:rsidRPr="00A95C71">
          <w:rPr>
            <w:rFonts w:ascii="Times New Roman" w:hAnsi="Times New Roman"/>
            <w:sz w:val="24"/>
            <w:szCs w:val="24"/>
          </w:rPr>
          <w:t xml:space="preserve"> </w:t>
        </w:r>
      </w:ins>
      <w:r w:rsidR="004F68C4" w:rsidRPr="00A95C71">
        <w:rPr>
          <w:rFonts w:ascii="Times New Roman" w:hAnsi="Times New Roman"/>
          <w:sz w:val="24"/>
          <w:szCs w:val="24"/>
        </w:rPr>
        <w:t>at the edge</w:t>
      </w:r>
      <w:r w:rsidR="00185B4B" w:rsidRPr="00A95C71">
        <w:rPr>
          <w:rFonts w:ascii="Times New Roman" w:hAnsi="Times New Roman"/>
          <w:sz w:val="24"/>
          <w:szCs w:val="24"/>
        </w:rPr>
        <w:t xml:space="preserve">, and </w:t>
      </w:r>
      <w:del w:id="212" w:author="Zachary Gold" w:date="2020-11-12T22:46:00Z">
        <w:r w:rsidR="00F53521" w:rsidRPr="00A95C71" w:rsidDel="001B3A88">
          <w:rPr>
            <w:rFonts w:ascii="Times New Roman" w:hAnsi="Times New Roman"/>
            <w:sz w:val="24"/>
            <w:szCs w:val="24"/>
          </w:rPr>
          <w:delText>42</w:delText>
        </w:r>
        <w:r w:rsidR="00553ECC" w:rsidRPr="00A95C71" w:rsidDel="001B3A88">
          <w:rPr>
            <w:rFonts w:ascii="Times New Roman" w:hAnsi="Times New Roman"/>
            <w:sz w:val="24"/>
            <w:szCs w:val="24"/>
          </w:rPr>
          <w:delText xml:space="preserve"> </w:delText>
        </w:r>
      </w:del>
      <w:ins w:id="213" w:author="Zachary Gold" w:date="2020-11-12T22:46:00Z">
        <w:r w:rsidR="001B3A88">
          <w:rPr>
            <w:rFonts w:ascii="Times New Roman" w:hAnsi="Times New Roman"/>
            <w:sz w:val="24"/>
            <w:szCs w:val="24"/>
          </w:rPr>
          <w:t>38</w:t>
        </w:r>
        <w:r w:rsidR="001B3A88" w:rsidRPr="00A95C71">
          <w:rPr>
            <w:rFonts w:ascii="Times New Roman" w:hAnsi="Times New Roman"/>
            <w:sz w:val="24"/>
            <w:szCs w:val="24"/>
          </w:rPr>
          <w:t xml:space="preserve"> </w:t>
        </w:r>
      </w:ins>
      <w:r w:rsidR="00494760" w:rsidRPr="00A95C71">
        <w:rPr>
          <w:rFonts w:ascii="Times New Roman" w:hAnsi="Times New Roman"/>
          <w:sz w:val="24"/>
          <w:szCs w:val="24"/>
        </w:rPr>
        <w:t>species</w:t>
      </w:r>
      <w:r w:rsidR="00185B4B" w:rsidRPr="00A95C71">
        <w:rPr>
          <w:rFonts w:ascii="Times New Roman" w:hAnsi="Times New Roman"/>
          <w:sz w:val="24"/>
          <w:szCs w:val="24"/>
        </w:rPr>
        <w:t xml:space="preserve"> outside</w:t>
      </w:r>
      <w:r w:rsidR="004F68C4" w:rsidRPr="00A95C71">
        <w:rPr>
          <w:rFonts w:ascii="Times New Roman" w:hAnsi="Times New Roman"/>
          <w:sz w:val="24"/>
          <w:szCs w:val="24"/>
        </w:rPr>
        <w:t xml:space="preserve"> the MPA</w:t>
      </w:r>
      <w:r w:rsidR="00185B4B" w:rsidRPr="00A95C71">
        <w:rPr>
          <w:rFonts w:ascii="Times New Roman" w:hAnsi="Times New Roman"/>
          <w:sz w:val="24"/>
          <w:szCs w:val="24"/>
        </w:rPr>
        <w:t xml:space="preserve">. </w:t>
      </w:r>
      <w:r w:rsidR="004F68C4" w:rsidRPr="00A95C71">
        <w:rPr>
          <w:rFonts w:ascii="Times New Roman" w:hAnsi="Times New Roman"/>
          <w:sz w:val="24"/>
          <w:szCs w:val="24"/>
        </w:rPr>
        <w:t>T</w:t>
      </w:r>
      <w:r w:rsidR="005D11C5" w:rsidRPr="00A95C71">
        <w:rPr>
          <w:rFonts w:ascii="Times New Roman" w:hAnsi="Times New Roman"/>
          <w:sz w:val="24"/>
          <w:szCs w:val="24"/>
        </w:rPr>
        <w:t xml:space="preserve">he three sites shared a core group of </w:t>
      </w:r>
      <w:del w:id="214" w:author="Zachary Gold" w:date="2020-11-12T22:46:00Z">
        <w:r w:rsidR="00553ECC" w:rsidRPr="00A95C71" w:rsidDel="001B3A88">
          <w:rPr>
            <w:rFonts w:ascii="Times New Roman" w:hAnsi="Times New Roman"/>
            <w:sz w:val="24"/>
            <w:szCs w:val="24"/>
          </w:rPr>
          <w:delText>2</w:delText>
        </w:r>
        <w:r w:rsidR="00F53521" w:rsidRPr="00A95C71" w:rsidDel="001B3A88">
          <w:rPr>
            <w:rFonts w:ascii="Times New Roman" w:hAnsi="Times New Roman"/>
            <w:sz w:val="24"/>
            <w:szCs w:val="24"/>
          </w:rPr>
          <w:delText>6</w:delText>
        </w:r>
        <w:r w:rsidR="00553ECC" w:rsidRPr="00A95C71" w:rsidDel="001B3A88">
          <w:rPr>
            <w:rFonts w:ascii="Times New Roman" w:hAnsi="Times New Roman"/>
            <w:sz w:val="24"/>
            <w:szCs w:val="24"/>
          </w:rPr>
          <w:delText xml:space="preserve"> </w:delText>
        </w:r>
      </w:del>
      <w:ins w:id="215" w:author="Zachary Gold" w:date="2020-11-12T22:46:00Z">
        <w:r w:rsidR="001B3A88" w:rsidRPr="00A95C71">
          <w:rPr>
            <w:rFonts w:ascii="Times New Roman" w:hAnsi="Times New Roman"/>
            <w:sz w:val="24"/>
            <w:szCs w:val="24"/>
          </w:rPr>
          <w:t>2</w:t>
        </w:r>
        <w:r w:rsidR="001B3A88">
          <w:rPr>
            <w:rFonts w:ascii="Times New Roman" w:hAnsi="Times New Roman"/>
            <w:sz w:val="24"/>
            <w:szCs w:val="24"/>
          </w:rPr>
          <w:t>9</w:t>
        </w:r>
        <w:r w:rsidR="001B3A88" w:rsidRPr="00A95C71">
          <w:rPr>
            <w:rFonts w:ascii="Times New Roman" w:hAnsi="Times New Roman"/>
            <w:sz w:val="24"/>
            <w:szCs w:val="24"/>
          </w:rPr>
          <w:t xml:space="preserve"> </w:t>
        </w:r>
      </w:ins>
      <w:r w:rsidR="001E5B7A" w:rsidRPr="00A95C71">
        <w:rPr>
          <w:rFonts w:ascii="Times New Roman" w:hAnsi="Times New Roman"/>
          <w:sz w:val="24"/>
          <w:szCs w:val="24"/>
        </w:rPr>
        <w:t xml:space="preserve">taxa </w:t>
      </w:r>
      <w:r w:rsidR="004D1780" w:rsidRPr="00A95C71">
        <w:rPr>
          <w:rFonts w:ascii="Times New Roman" w:hAnsi="Times New Roman"/>
          <w:sz w:val="24"/>
          <w:szCs w:val="24"/>
        </w:rPr>
        <w:t>including bony fis</w:t>
      </w:r>
      <w:r w:rsidR="00F53521" w:rsidRPr="00A95C71">
        <w:rPr>
          <w:rFonts w:ascii="Times New Roman" w:hAnsi="Times New Roman"/>
          <w:sz w:val="24"/>
          <w:szCs w:val="24"/>
        </w:rPr>
        <w:t>h</w:t>
      </w:r>
      <w:r w:rsidR="003C1FEE" w:rsidRPr="00A95C71">
        <w:rPr>
          <w:rFonts w:ascii="Times New Roman" w:hAnsi="Times New Roman"/>
          <w:sz w:val="24"/>
          <w:szCs w:val="24"/>
        </w:rPr>
        <w:t xml:space="preserve"> and </w:t>
      </w:r>
      <w:r w:rsidR="00F53521" w:rsidRPr="00A95C71">
        <w:rPr>
          <w:rFonts w:ascii="Times New Roman" w:hAnsi="Times New Roman"/>
          <w:sz w:val="24"/>
          <w:szCs w:val="24"/>
        </w:rPr>
        <w:t xml:space="preserve">one </w:t>
      </w:r>
      <w:r w:rsidR="00423E7D" w:rsidRPr="00A95C71">
        <w:rPr>
          <w:rFonts w:ascii="Times New Roman" w:hAnsi="Times New Roman"/>
          <w:sz w:val="24"/>
          <w:szCs w:val="24"/>
        </w:rPr>
        <w:t>species of ray</w:t>
      </w:r>
      <w:r w:rsidR="003C1FEE" w:rsidRPr="00A95C71">
        <w:rPr>
          <w:rFonts w:ascii="Times New Roman" w:hAnsi="Times New Roman"/>
          <w:sz w:val="24"/>
          <w:szCs w:val="24"/>
        </w:rPr>
        <w:t xml:space="preserve"> </w:t>
      </w:r>
      <w:r w:rsidR="00F145C4" w:rsidRPr="00A95C71">
        <w:rPr>
          <w:rFonts w:ascii="Times New Roman" w:hAnsi="Times New Roman"/>
          <w:sz w:val="24"/>
          <w:szCs w:val="24"/>
        </w:rPr>
        <w:t>(Fig</w:t>
      </w:r>
      <w:del w:id="216" w:author="Zachary Gold" w:date="2020-11-10T17:01:00Z">
        <w:r w:rsidR="00F145C4" w:rsidRPr="00A95C71" w:rsidDel="000F1EA9">
          <w:rPr>
            <w:rFonts w:ascii="Times New Roman" w:hAnsi="Times New Roman"/>
            <w:sz w:val="24"/>
            <w:szCs w:val="24"/>
          </w:rPr>
          <w:delText>ure</w:delText>
        </w:r>
      </w:del>
      <w:r w:rsidR="00F145C4" w:rsidRPr="00A95C71">
        <w:rPr>
          <w:rFonts w:ascii="Times New Roman" w:hAnsi="Times New Roman"/>
          <w:sz w:val="24"/>
          <w:szCs w:val="24"/>
        </w:rPr>
        <w:t xml:space="preserve"> 2) </w:t>
      </w:r>
      <w:r w:rsidR="005D11C5" w:rsidRPr="00A95C71">
        <w:rPr>
          <w:rFonts w:ascii="Times New Roman" w:hAnsi="Times New Roman"/>
          <w:sz w:val="24"/>
          <w:szCs w:val="24"/>
        </w:rPr>
        <w:t xml:space="preserve">(Table </w:t>
      </w:r>
      <w:r w:rsidR="005603E0" w:rsidRPr="00A95C71">
        <w:rPr>
          <w:rFonts w:ascii="Times New Roman" w:hAnsi="Times New Roman"/>
          <w:sz w:val="24"/>
          <w:szCs w:val="24"/>
        </w:rPr>
        <w:t>S</w:t>
      </w:r>
      <w:r w:rsidR="001E08D1" w:rsidRPr="00A95C71">
        <w:rPr>
          <w:rFonts w:ascii="Times New Roman" w:hAnsi="Times New Roman"/>
          <w:sz w:val="24"/>
          <w:szCs w:val="24"/>
        </w:rPr>
        <w:t>4</w:t>
      </w:r>
      <w:r w:rsidR="005D11C5" w:rsidRPr="00A95C71">
        <w:rPr>
          <w:rFonts w:ascii="Times New Roman" w:hAnsi="Times New Roman"/>
          <w:sz w:val="24"/>
          <w:szCs w:val="24"/>
        </w:rPr>
        <w:t xml:space="preserve">). Of these taxa, </w:t>
      </w:r>
      <w:del w:id="217" w:author="Zachary Gold" w:date="2020-11-12T22:46:00Z">
        <w:r w:rsidR="004D4780" w:rsidRPr="00A95C71" w:rsidDel="001B3A88">
          <w:rPr>
            <w:rFonts w:ascii="Times New Roman" w:hAnsi="Times New Roman"/>
            <w:sz w:val="24"/>
            <w:szCs w:val="24"/>
          </w:rPr>
          <w:delText>1</w:delText>
        </w:r>
        <w:r w:rsidR="00F53521" w:rsidRPr="00A95C71" w:rsidDel="001B3A88">
          <w:rPr>
            <w:rFonts w:ascii="Times New Roman" w:hAnsi="Times New Roman"/>
            <w:sz w:val="24"/>
            <w:szCs w:val="24"/>
          </w:rPr>
          <w:delText>5</w:delText>
        </w:r>
        <w:r w:rsidR="005D11C5" w:rsidRPr="00A95C71" w:rsidDel="001B3A88">
          <w:rPr>
            <w:rFonts w:ascii="Times New Roman" w:hAnsi="Times New Roman"/>
            <w:sz w:val="24"/>
            <w:szCs w:val="24"/>
          </w:rPr>
          <w:delText xml:space="preserve"> </w:delText>
        </w:r>
      </w:del>
      <w:ins w:id="218" w:author="Zachary Gold" w:date="2020-11-12T22:46:00Z">
        <w:r w:rsidR="001B3A88" w:rsidRPr="00A95C71">
          <w:rPr>
            <w:rFonts w:ascii="Times New Roman" w:hAnsi="Times New Roman"/>
            <w:sz w:val="24"/>
            <w:szCs w:val="24"/>
          </w:rPr>
          <w:t>1</w:t>
        </w:r>
        <w:r w:rsidR="001B3A88">
          <w:rPr>
            <w:rFonts w:ascii="Times New Roman" w:hAnsi="Times New Roman"/>
            <w:sz w:val="24"/>
            <w:szCs w:val="24"/>
          </w:rPr>
          <w:t>8</w:t>
        </w:r>
        <w:r w:rsidR="001B3A88" w:rsidRPr="00A95C71">
          <w:rPr>
            <w:rFonts w:ascii="Times New Roman" w:hAnsi="Times New Roman"/>
            <w:sz w:val="24"/>
            <w:szCs w:val="24"/>
          </w:rPr>
          <w:t xml:space="preserve"> </w:t>
        </w:r>
      </w:ins>
      <w:r w:rsidR="005D11C5" w:rsidRPr="00A95C71">
        <w:rPr>
          <w:rFonts w:ascii="Times New Roman" w:hAnsi="Times New Roman"/>
          <w:sz w:val="24"/>
          <w:szCs w:val="24"/>
        </w:rPr>
        <w:t xml:space="preserve">species are associated with rocky reef habitat, </w:t>
      </w:r>
      <w:r w:rsidR="00AB1EEC" w:rsidRPr="00A95C71">
        <w:rPr>
          <w:rFonts w:ascii="Times New Roman" w:hAnsi="Times New Roman"/>
          <w:sz w:val="24"/>
          <w:szCs w:val="24"/>
        </w:rPr>
        <w:t>five</w:t>
      </w:r>
      <w:r w:rsidR="005D11C5" w:rsidRPr="00A95C71">
        <w:rPr>
          <w:rFonts w:ascii="Times New Roman" w:hAnsi="Times New Roman"/>
          <w:sz w:val="24"/>
          <w:szCs w:val="24"/>
        </w:rPr>
        <w:t xml:space="preserve"> species are associated with sandy bottom habitat, </w:t>
      </w:r>
      <w:r w:rsidR="00AB1EEC" w:rsidRPr="00A95C71">
        <w:rPr>
          <w:rFonts w:ascii="Times New Roman" w:hAnsi="Times New Roman"/>
          <w:sz w:val="24"/>
          <w:szCs w:val="24"/>
        </w:rPr>
        <w:t>four</w:t>
      </w:r>
      <w:r w:rsidR="005D11C5" w:rsidRPr="00A95C71">
        <w:rPr>
          <w:rFonts w:ascii="Times New Roman" w:hAnsi="Times New Roman"/>
          <w:sz w:val="24"/>
          <w:szCs w:val="24"/>
        </w:rPr>
        <w:t xml:space="preserve"> species are pelagic-neritic,</w:t>
      </w:r>
      <w:r w:rsidR="00423E7D" w:rsidRPr="00A95C71">
        <w:rPr>
          <w:rFonts w:ascii="Times New Roman" w:hAnsi="Times New Roman"/>
          <w:sz w:val="24"/>
          <w:szCs w:val="24"/>
        </w:rPr>
        <w:t xml:space="preserve"> and</w:t>
      </w:r>
      <w:r w:rsidR="005D11C5" w:rsidRPr="00A95C71">
        <w:rPr>
          <w:rFonts w:ascii="Times New Roman" w:hAnsi="Times New Roman"/>
          <w:sz w:val="24"/>
          <w:szCs w:val="24"/>
        </w:rPr>
        <w:t xml:space="preserve"> </w:t>
      </w:r>
      <w:r w:rsidR="00AB1EEC" w:rsidRPr="00A95C71">
        <w:rPr>
          <w:rFonts w:ascii="Times New Roman" w:hAnsi="Times New Roman"/>
          <w:sz w:val="24"/>
          <w:szCs w:val="24"/>
        </w:rPr>
        <w:t>two</w:t>
      </w:r>
      <w:r w:rsidR="005D11C5" w:rsidRPr="00A95C71">
        <w:rPr>
          <w:rFonts w:ascii="Times New Roman" w:hAnsi="Times New Roman"/>
          <w:sz w:val="24"/>
          <w:szCs w:val="24"/>
        </w:rPr>
        <w:t xml:space="preserve"> species </w:t>
      </w:r>
      <w:r w:rsidR="00F53521" w:rsidRPr="00A95C71">
        <w:rPr>
          <w:rFonts w:ascii="Times New Roman" w:hAnsi="Times New Roman"/>
          <w:sz w:val="24"/>
          <w:szCs w:val="24"/>
        </w:rPr>
        <w:t>are</w:t>
      </w:r>
      <w:r w:rsidR="00AD0792" w:rsidRPr="00A95C71">
        <w:rPr>
          <w:rFonts w:ascii="Times New Roman" w:hAnsi="Times New Roman"/>
          <w:sz w:val="24"/>
          <w:szCs w:val="24"/>
        </w:rPr>
        <w:t xml:space="preserve"> </w:t>
      </w:r>
      <w:r w:rsidR="005D11C5" w:rsidRPr="00A95C71">
        <w:rPr>
          <w:rFonts w:ascii="Times New Roman" w:hAnsi="Times New Roman"/>
          <w:sz w:val="24"/>
          <w:szCs w:val="24"/>
        </w:rPr>
        <w:t xml:space="preserve">pelagic-oceanic. </w:t>
      </w:r>
    </w:p>
    <w:p w14:paraId="0E916C8A" w14:textId="6FE7B0E0" w:rsidR="000E7052" w:rsidRPr="000E7052" w:rsidRDefault="000E7052" w:rsidP="000E7052">
      <w:pPr>
        <w:pStyle w:val="MDPI51figurecaption"/>
        <w:spacing w:line="480" w:lineRule="auto"/>
        <w:rPr>
          <w:rFonts w:ascii="Times New Roman" w:hAnsi="Times New Roman"/>
          <w:b/>
          <w:sz w:val="24"/>
          <w:szCs w:val="24"/>
        </w:rPr>
      </w:pPr>
      <w:r w:rsidRPr="00A95C71">
        <w:rPr>
          <w:rFonts w:ascii="Times New Roman" w:hAnsi="Times New Roman"/>
          <w:b/>
          <w:sz w:val="24"/>
          <w:szCs w:val="24"/>
        </w:rPr>
        <w:lastRenderedPageBreak/>
        <w:t xml:space="preserve">Figure 2. </w:t>
      </w:r>
      <w:r w:rsidRPr="00A95C71">
        <w:rPr>
          <w:rFonts w:ascii="Times New Roman" w:hAnsi="Times New Roman"/>
          <w:bCs/>
          <w:sz w:val="24"/>
          <w:szCs w:val="24"/>
        </w:rPr>
        <w:t>Venn Diagram of Fish Species Detected with eDNA</w:t>
      </w:r>
    </w:p>
    <w:p w14:paraId="2D5152B6" w14:textId="6386AC6F" w:rsidR="00494760" w:rsidRDefault="00942B56" w:rsidP="00A95C71">
      <w:pPr>
        <w:pStyle w:val="MDPI35textbeforelist"/>
        <w:spacing w:after="0" w:line="480" w:lineRule="auto"/>
        <w:ind w:firstLine="432"/>
        <w:jc w:val="left"/>
        <w:rPr>
          <w:rFonts w:ascii="Times New Roman" w:hAnsi="Times New Roman"/>
          <w:sz w:val="24"/>
          <w:szCs w:val="24"/>
        </w:rPr>
      </w:pPr>
      <w:r w:rsidRPr="00A95C71">
        <w:rPr>
          <w:rFonts w:ascii="Times New Roman" w:hAnsi="Times New Roman"/>
          <w:sz w:val="24"/>
          <w:szCs w:val="24"/>
        </w:rPr>
        <w:t xml:space="preserve">Species rarefaction curves showed </w:t>
      </w:r>
      <w:r w:rsidR="005D11C5" w:rsidRPr="00A95C71">
        <w:rPr>
          <w:rFonts w:ascii="Times New Roman" w:hAnsi="Times New Roman"/>
          <w:sz w:val="24"/>
          <w:szCs w:val="24"/>
        </w:rPr>
        <w:t xml:space="preserve">that </w:t>
      </w:r>
      <w:r w:rsidR="005D6568" w:rsidRPr="00A95C71">
        <w:rPr>
          <w:rFonts w:ascii="Times New Roman" w:hAnsi="Times New Roman"/>
          <w:sz w:val="24"/>
          <w:szCs w:val="24"/>
        </w:rPr>
        <w:t xml:space="preserve">sampling at </w:t>
      </w:r>
      <w:r w:rsidRPr="00A95C71">
        <w:rPr>
          <w:rFonts w:ascii="Times New Roman" w:hAnsi="Times New Roman"/>
          <w:sz w:val="24"/>
          <w:szCs w:val="24"/>
        </w:rPr>
        <w:t xml:space="preserve">each </w:t>
      </w:r>
      <w:r w:rsidR="00AE791F" w:rsidRPr="00A95C71">
        <w:rPr>
          <w:rFonts w:ascii="Times New Roman" w:hAnsi="Times New Roman"/>
          <w:sz w:val="24"/>
          <w:szCs w:val="24"/>
        </w:rPr>
        <w:t>site</w:t>
      </w:r>
      <w:r w:rsidR="00C23B0C" w:rsidRPr="00A95C71">
        <w:rPr>
          <w:rFonts w:ascii="Times New Roman" w:hAnsi="Times New Roman"/>
          <w:sz w:val="24"/>
          <w:szCs w:val="24"/>
        </w:rPr>
        <w:t xml:space="preserve"> (n=9)</w:t>
      </w:r>
      <w:r w:rsidR="005D11C5" w:rsidRPr="00A95C71">
        <w:rPr>
          <w:rFonts w:ascii="Times New Roman" w:hAnsi="Times New Roman"/>
          <w:sz w:val="24"/>
          <w:szCs w:val="24"/>
        </w:rPr>
        <w:t xml:space="preserve"> was </w:t>
      </w:r>
      <w:r w:rsidR="004F68C4" w:rsidRPr="00A95C71">
        <w:rPr>
          <w:rFonts w:ascii="Times New Roman" w:hAnsi="Times New Roman"/>
          <w:sz w:val="24"/>
          <w:szCs w:val="24"/>
        </w:rPr>
        <w:t>in</w:t>
      </w:r>
      <w:r w:rsidR="005D11C5" w:rsidRPr="00A95C71">
        <w:rPr>
          <w:rFonts w:ascii="Times New Roman" w:hAnsi="Times New Roman"/>
          <w:sz w:val="24"/>
          <w:szCs w:val="24"/>
        </w:rPr>
        <w:t xml:space="preserve">sufficient to capture </w:t>
      </w:r>
      <w:r w:rsidR="00C252BB" w:rsidRPr="00A95C71">
        <w:rPr>
          <w:rFonts w:ascii="Times New Roman" w:hAnsi="Times New Roman"/>
          <w:sz w:val="24"/>
          <w:szCs w:val="24"/>
        </w:rPr>
        <w:t>all</w:t>
      </w:r>
      <w:r w:rsidR="005D11C5" w:rsidRPr="00A95C71">
        <w:rPr>
          <w:rFonts w:ascii="Times New Roman" w:hAnsi="Times New Roman"/>
          <w:sz w:val="24"/>
          <w:szCs w:val="24"/>
        </w:rPr>
        <w:t xml:space="preserve"> </w:t>
      </w:r>
      <w:r w:rsidR="007806AB" w:rsidRPr="00A95C71">
        <w:rPr>
          <w:rFonts w:ascii="Times New Roman" w:hAnsi="Times New Roman"/>
          <w:sz w:val="24"/>
          <w:szCs w:val="24"/>
        </w:rPr>
        <w:t xml:space="preserve">species </w:t>
      </w:r>
      <w:r w:rsidR="005D11C5" w:rsidRPr="00A95C71">
        <w:rPr>
          <w:rFonts w:ascii="Times New Roman" w:hAnsi="Times New Roman"/>
          <w:sz w:val="24"/>
          <w:szCs w:val="24"/>
        </w:rPr>
        <w:t xml:space="preserve">diversity </w:t>
      </w:r>
      <w:r w:rsidR="007806AB" w:rsidRPr="00A95C71">
        <w:rPr>
          <w:rFonts w:ascii="Times New Roman" w:hAnsi="Times New Roman"/>
          <w:sz w:val="24"/>
          <w:szCs w:val="24"/>
        </w:rPr>
        <w:t>(Fig</w:t>
      </w:r>
      <w:del w:id="219" w:author="Zachary Gold" w:date="2020-11-10T17:01:00Z">
        <w:r w:rsidR="007806AB" w:rsidRPr="00A95C71" w:rsidDel="000F1EA9">
          <w:rPr>
            <w:rFonts w:ascii="Times New Roman" w:hAnsi="Times New Roman"/>
            <w:sz w:val="24"/>
            <w:szCs w:val="24"/>
          </w:rPr>
          <w:delText>ure</w:delText>
        </w:r>
      </w:del>
      <w:r w:rsidR="007806AB" w:rsidRPr="00A95C71">
        <w:rPr>
          <w:rFonts w:ascii="Times New Roman" w:hAnsi="Times New Roman"/>
          <w:sz w:val="24"/>
          <w:szCs w:val="24"/>
        </w:rPr>
        <w:t xml:space="preserve"> </w:t>
      </w:r>
      <w:r w:rsidR="00F42763" w:rsidRPr="00A95C71">
        <w:rPr>
          <w:rFonts w:ascii="Times New Roman" w:hAnsi="Times New Roman"/>
          <w:sz w:val="24"/>
          <w:szCs w:val="24"/>
        </w:rPr>
        <w:t>3</w:t>
      </w:r>
      <w:r w:rsidR="007806AB" w:rsidRPr="00A95C71">
        <w:rPr>
          <w:rFonts w:ascii="Times New Roman" w:hAnsi="Times New Roman"/>
          <w:sz w:val="24"/>
          <w:szCs w:val="24"/>
        </w:rPr>
        <w:t>)</w:t>
      </w:r>
      <w:r w:rsidR="005D11C5" w:rsidRPr="00A95C71">
        <w:rPr>
          <w:rFonts w:ascii="Times New Roman" w:hAnsi="Times New Roman"/>
          <w:sz w:val="24"/>
          <w:szCs w:val="24"/>
        </w:rPr>
        <w:t xml:space="preserve">. Sample coverage estimates </w:t>
      </w:r>
      <w:r w:rsidR="00E376AE" w:rsidRPr="00A95C71">
        <w:rPr>
          <w:rFonts w:ascii="Times New Roman" w:hAnsi="Times New Roman"/>
          <w:sz w:val="24"/>
          <w:szCs w:val="24"/>
        </w:rPr>
        <w:t>from eDNA results before filtering by site occu</w:t>
      </w:r>
      <w:r w:rsidR="006A1145" w:rsidRPr="00A95C71">
        <w:rPr>
          <w:rFonts w:ascii="Times New Roman" w:hAnsi="Times New Roman"/>
          <w:sz w:val="24"/>
          <w:szCs w:val="24"/>
        </w:rPr>
        <w:t>p</w:t>
      </w:r>
      <w:r w:rsidR="00E376AE" w:rsidRPr="00A95C71">
        <w:rPr>
          <w:rFonts w:ascii="Times New Roman" w:hAnsi="Times New Roman"/>
          <w:sz w:val="24"/>
          <w:szCs w:val="24"/>
        </w:rPr>
        <w:t xml:space="preserve">ancy modeling filters </w:t>
      </w:r>
      <w:r w:rsidR="005D11C5" w:rsidRPr="00A95C71">
        <w:rPr>
          <w:rFonts w:ascii="Times New Roman" w:hAnsi="Times New Roman"/>
          <w:sz w:val="24"/>
          <w:szCs w:val="24"/>
        </w:rPr>
        <w:t xml:space="preserve">were </w:t>
      </w:r>
      <w:ins w:id="220" w:author="Zachary Gold" w:date="2020-11-12T22:47:00Z">
        <w:r w:rsidR="001B3A88" w:rsidRPr="00A95C71">
          <w:rPr>
            <w:rFonts w:ascii="Times New Roman" w:hAnsi="Times New Roman"/>
            <w:sz w:val="24"/>
            <w:szCs w:val="24"/>
          </w:rPr>
          <w:t>94.</w:t>
        </w:r>
        <w:r w:rsidR="001B3A88">
          <w:rPr>
            <w:rFonts w:ascii="Times New Roman" w:hAnsi="Times New Roman"/>
            <w:sz w:val="24"/>
            <w:szCs w:val="24"/>
          </w:rPr>
          <w:t>4</w:t>
        </w:r>
        <w:r w:rsidR="001B3A88" w:rsidRPr="00A95C71">
          <w:rPr>
            <w:rFonts w:ascii="Times New Roman" w:hAnsi="Times New Roman"/>
            <w:sz w:val="24"/>
            <w:szCs w:val="24"/>
          </w:rPr>
          <w:t>%, 88.</w:t>
        </w:r>
        <w:r w:rsidR="001B3A88">
          <w:rPr>
            <w:rFonts w:ascii="Times New Roman" w:hAnsi="Times New Roman"/>
            <w:sz w:val="24"/>
            <w:szCs w:val="24"/>
          </w:rPr>
          <w:t>9</w:t>
        </w:r>
        <w:r w:rsidR="001B3A88" w:rsidRPr="00A95C71">
          <w:rPr>
            <w:rFonts w:ascii="Times New Roman" w:hAnsi="Times New Roman"/>
            <w:sz w:val="24"/>
            <w:szCs w:val="24"/>
          </w:rPr>
          <w:t>%, and 9</w:t>
        </w:r>
        <w:r w:rsidR="001B3A88">
          <w:rPr>
            <w:rFonts w:ascii="Times New Roman" w:hAnsi="Times New Roman"/>
            <w:sz w:val="24"/>
            <w:szCs w:val="24"/>
          </w:rPr>
          <w:t>3</w:t>
        </w:r>
        <w:r w:rsidR="001B3A88" w:rsidRPr="00A95C71">
          <w:rPr>
            <w:rFonts w:ascii="Times New Roman" w:hAnsi="Times New Roman"/>
            <w:sz w:val="24"/>
            <w:szCs w:val="24"/>
          </w:rPr>
          <w:t>.</w:t>
        </w:r>
        <w:r w:rsidR="001B3A88">
          <w:rPr>
            <w:rFonts w:ascii="Times New Roman" w:hAnsi="Times New Roman"/>
            <w:sz w:val="24"/>
            <w:szCs w:val="24"/>
          </w:rPr>
          <w:t>0</w:t>
        </w:r>
        <w:r w:rsidR="001B3A88" w:rsidRPr="00A95C71">
          <w:rPr>
            <w:rFonts w:ascii="Times New Roman" w:hAnsi="Times New Roman"/>
            <w:sz w:val="24"/>
            <w:szCs w:val="24"/>
          </w:rPr>
          <w:t xml:space="preserve">% </w:t>
        </w:r>
      </w:ins>
      <w:del w:id="221" w:author="Zachary Gold" w:date="2020-11-12T22:47:00Z">
        <w:r w:rsidR="005D11C5" w:rsidRPr="00A95C71" w:rsidDel="001B3A88">
          <w:rPr>
            <w:rFonts w:ascii="Times New Roman" w:hAnsi="Times New Roman"/>
            <w:sz w:val="24"/>
            <w:szCs w:val="24"/>
          </w:rPr>
          <w:delText>9</w:delText>
        </w:r>
        <w:r w:rsidR="003C1FEE" w:rsidRPr="00A95C71" w:rsidDel="001B3A88">
          <w:rPr>
            <w:rFonts w:ascii="Times New Roman" w:hAnsi="Times New Roman"/>
            <w:sz w:val="24"/>
            <w:szCs w:val="24"/>
          </w:rPr>
          <w:delText>4</w:delText>
        </w:r>
        <w:r w:rsidR="005D11C5" w:rsidRPr="00A95C71" w:rsidDel="001B3A88">
          <w:rPr>
            <w:rFonts w:ascii="Times New Roman" w:hAnsi="Times New Roman"/>
            <w:sz w:val="24"/>
            <w:szCs w:val="24"/>
          </w:rPr>
          <w:delText>.</w:delText>
        </w:r>
        <w:r w:rsidR="003C1FEE" w:rsidRPr="00A95C71" w:rsidDel="001B3A88">
          <w:rPr>
            <w:rFonts w:ascii="Times New Roman" w:hAnsi="Times New Roman"/>
            <w:sz w:val="24"/>
            <w:szCs w:val="24"/>
          </w:rPr>
          <w:delText>0</w:delText>
        </w:r>
        <w:r w:rsidR="005D11C5" w:rsidRPr="00A95C71" w:rsidDel="001B3A88">
          <w:rPr>
            <w:rFonts w:ascii="Times New Roman" w:hAnsi="Times New Roman"/>
            <w:sz w:val="24"/>
            <w:szCs w:val="24"/>
          </w:rPr>
          <w:delText>%, 8</w:delText>
        </w:r>
        <w:r w:rsidR="003C1FEE" w:rsidRPr="00A95C71" w:rsidDel="001B3A88">
          <w:rPr>
            <w:rFonts w:ascii="Times New Roman" w:hAnsi="Times New Roman"/>
            <w:sz w:val="24"/>
            <w:szCs w:val="24"/>
          </w:rPr>
          <w:delText>8</w:delText>
        </w:r>
        <w:r w:rsidR="005D11C5" w:rsidRPr="00A95C71" w:rsidDel="001B3A88">
          <w:rPr>
            <w:rFonts w:ascii="Times New Roman" w:hAnsi="Times New Roman"/>
            <w:sz w:val="24"/>
            <w:szCs w:val="24"/>
          </w:rPr>
          <w:delText>.</w:delText>
        </w:r>
        <w:r w:rsidR="003C1FEE" w:rsidRPr="00A95C71" w:rsidDel="001B3A88">
          <w:rPr>
            <w:rFonts w:ascii="Times New Roman" w:hAnsi="Times New Roman"/>
            <w:sz w:val="24"/>
            <w:szCs w:val="24"/>
          </w:rPr>
          <w:delText>0</w:delText>
        </w:r>
        <w:r w:rsidR="005D11C5" w:rsidRPr="00A95C71" w:rsidDel="001B3A88">
          <w:rPr>
            <w:rFonts w:ascii="Times New Roman" w:hAnsi="Times New Roman"/>
            <w:sz w:val="24"/>
            <w:szCs w:val="24"/>
          </w:rPr>
          <w:delText>%, and 9</w:delText>
        </w:r>
        <w:r w:rsidR="003C1FEE" w:rsidRPr="00A95C71" w:rsidDel="001B3A88">
          <w:rPr>
            <w:rFonts w:ascii="Times New Roman" w:hAnsi="Times New Roman"/>
            <w:sz w:val="24"/>
            <w:szCs w:val="24"/>
          </w:rPr>
          <w:delText>2</w:delText>
        </w:r>
        <w:r w:rsidR="005D11C5" w:rsidRPr="00A95C71" w:rsidDel="001B3A88">
          <w:rPr>
            <w:rFonts w:ascii="Times New Roman" w:hAnsi="Times New Roman"/>
            <w:sz w:val="24"/>
            <w:szCs w:val="24"/>
          </w:rPr>
          <w:delText>.</w:delText>
        </w:r>
        <w:r w:rsidR="003C1FEE" w:rsidRPr="00A95C71" w:rsidDel="001B3A88">
          <w:rPr>
            <w:rFonts w:ascii="Times New Roman" w:hAnsi="Times New Roman"/>
            <w:sz w:val="24"/>
            <w:szCs w:val="24"/>
          </w:rPr>
          <w:delText>9</w:delText>
        </w:r>
        <w:r w:rsidR="005D11C5" w:rsidRPr="00A95C71" w:rsidDel="001B3A88">
          <w:rPr>
            <w:rFonts w:ascii="Times New Roman" w:hAnsi="Times New Roman"/>
            <w:sz w:val="24"/>
            <w:szCs w:val="24"/>
          </w:rPr>
          <w:delText>%</w:delText>
        </w:r>
      </w:del>
      <w:r w:rsidR="005D11C5" w:rsidRPr="00A95C71">
        <w:rPr>
          <w:rFonts w:ascii="Times New Roman" w:hAnsi="Times New Roman"/>
          <w:sz w:val="24"/>
          <w:szCs w:val="24"/>
        </w:rPr>
        <w:t xml:space="preserve"> for the MPA, edge, and outside sites</w:t>
      </w:r>
      <w:r w:rsidRPr="00A95C71">
        <w:rPr>
          <w:rFonts w:ascii="Times New Roman" w:hAnsi="Times New Roman"/>
          <w:sz w:val="24"/>
          <w:szCs w:val="24"/>
        </w:rPr>
        <w:t>,</w:t>
      </w:r>
      <w:r w:rsidR="005D11C5" w:rsidRPr="00A95C71">
        <w:rPr>
          <w:rFonts w:ascii="Times New Roman" w:hAnsi="Times New Roman"/>
          <w:sz w:val="24"/>
          <w:szCs w:val="24"/>
        </w:rPr>
        <w:t xml:space="preserve"> respectively. </w:t>
      </w:r>
      <w:r w:rsidRPr="00A95C71">
        <w:rPr>
          <w:rFonts w:ascii="Times New Roman" w:hAnsi="Times New Roman"/>
          <w:sz w:val="24"/>
          <w:szCs w:val="24"/>
        </w:rPr>
        <w:t xml:space="preserve">Coverage estimates dropped to </w:t>
      </w:r>
      <w:ins w:id="222" w:author="Zachary Gold" w:date="2020-11-12T22:47:00Z">
        <w:r w:rsidR="001B3A88" w:rsidRPr="00A95C71">
          <w:rPr>
            <w:rFonts w:ascii="Times New Roman" w:hAnsi="Times New Roman"/>
            <w:sz w:val="24"/>
            <w:szCs w:val="24"/>
          </w:rPr>
          <w:t>8</w:t>
        </w:r>
        <w:r w:rsidR="001B3A88">
          <w:rPr>
            <w:rFonts w:ascii="Times New Roman" w:hAnsi="Times New Roman"/>
            <w:sz w:val="24"/>
            <w:szCs w:val="24"/>
          </w:rPr>
          <w:t>0</w:t>
        </w:r>
        <w:r w:rsidR="001B3A88" w:rsidRPr="00A95C71">
          <w:rPr>
            <w:rFonts w:ascii="Times New Roman" w:hAnsi="Times New Roman"/>
            <w:sz w:val="24"/>
            <w:szCs w:val="24"/>
          </w:rPr>
          <w:t>.</w:t>
        </w:r>
        <w:r w:rsidR="001B3A88">
          <w:rPr>
            <w:rFonts w:ascii="Times New Roman" w:hAnsi="Times New Roman"/>
            <w:sz w:val="24"/>
            <w:szCs w:val="24"/>
          </w:rPr>
          <w:t>2</w:t>
        </w:r>
        <w:r w:rsidR="001B3A88" w:rsidRPr="00A95C71">
          <w:rPr>
            <w:rFonts w:ascii="Times New Roman" w:hAnsi="Times New Roman"/>
            <w:sz w:val="24"/>
            <w:szCs w:val="24"/>
          </w:rPr>
          <w:t>%, 80.0%, 8</w:t>
        </w:r>
        <w:r w:rsidR="001B3A88">
          <w:rPr>
            <w:rFonts w:ascii="Times New Roman" w:hAnsi="Times New Roman"/>
            <w:sz w:val="24"/>
            <w:szCs w:val="24"/>
          </w:rPr>
          <w:t>2</w:t>
        </w:r>
        <w:r w:rsidR="001B3A88" w:rsidRPr="00A95C71">
          <w:rPr>
            <w:rFonts w:ascii="Times New Roman" w:hAnsi="Times New Roman"/>
            <w:sz w:val="24"/>
            <w:szCs w:val="24"/>
          </w:rPr>
          <w:t>.</w:t>
        </w:r>
        <w:r w:rsidR="001B3A88">
          <w:rPr>
            <w:rFonts w:ascii="Times New Roman" w:hAnsi="Times New Roman"/>
            <w:sz w:val="24"/>
            <w:szCs w:val="24"/>
          </w:rPr>
          <w:t>0</w:t>
        </w:r>
        <w:r w:rsidR="001B3A88" w:rsidRPr="00A95C71">
          <w:rPr>
            <w:rFonts w:ascii="Times New Roman" w:hAnsi="Times New Roman"/>
            <w:sz w:val="24"/>
            <w:szCs w:val="24"/>
          </w:rPr>
          <w:t>%</w:t>
        </w:r>
      </w:ins>
      <w:del w:id="223" w:author="Zachary Gold" w:date="2020-11-12T22:47:00Z">
        <w:r w:rsidR="005D11C5" w:rsidRPr="00A95C71" w:rsidDel="001B3A88">
          <w:rPr>
            <w:rFonts w:ascii="Times New Roman" w:hAnsi="Times New Roman"/>
            <w:sz w:val="24"/>
            <w:szCs w:val="24"/>
          </w:rPr>
          <w:delText>8</w:delText>
        </w:r>
        <w:r w:rsidR="00E376AE" w:rsidRPr="00A95C71" w:rsidDel="001B3A88">
          <w:rPr>
            <w:rFonts w:ascii="Times New Roman" w:hAnsi="Times New Roman"/>
            <w:sz w:val="24"/>
            <w:szCs w:val="24"/>
          </w:rPr>
          <w:delText>1</w:delText>
        </w:r>
        <w:r w:rsidR="005D11C5" w:rsidRPr="00A95C71" w:rsidDel="001B3A88">
          <w:rPr>
            <w:rFonts w:ascii="Times New Roman" w:hAnsi="Times New Roman"/>
            <w:sz w:val="24"/>
            <w:szCs w:val="24"/>
          </w:rPr>
          <w:delText>.</w:delText>
        </w:r>
        <w:r w:rsidR="00E376AE" w:rsidRPr="00A95C71" w:rsidDel="001B3A88">
          <w:rPr>
            <w:rFonts w:ascii="Times New Roman" w:hAnsi="Times New Roman"/>
            <w:sz w:val="24"/>
            <w:szCs w:val="24"/>
          </w:rPr>
          <w:delText>0</w:delText>
        </w:r>
        <w:r w:rsidR="005D11C5" w:rsidRPr="00A95C71" w:rsidDel="001B3A88">
          <w:rPr>
            <w:rFonts w:ascii="Times New Roman" w:hAnsi="Times New Roman"/>
            <w:sz w:val="24"/>
            <w:szCs w:val="24"/>
          </w:rPr>
          <w:delText xml:space="preserve">%, </w:delText>
        </w:r>
        <w:r w:rsidR="00E376AE" w:rsidRPr="00A95C71" w:rsidDel="001B3A88">
          <w:rPr>
            <w:rFonts w:ascii="Times New Roman" w:hAnsi="Times New Roman"/>
            <w:sz w:val="24"/>
            <w:szCs w:val="24"/>
          </w:rPr>
          <w:delText>80</w:delText>
        </w:r>
        <w:r w:rsidR="005D11C5" w:rsidRPr="00A95C71" w:rsidDel="001B3A88">
          <w:rPr>
            <w:rFonts w:ascii="Times New Roman" w:hAnsi="Times New Roman"/>
            <w:sz w:val="24"/>
            <w:szCs w:val="24"/>
          </w:rPr>
          <w:delText>.</w:delText>
        </w:r>
        <w:r w:rsidR="00E376AE" w:rsidRPr="00A95C71" w:rsidDel="001B3A88">
          <w:rPr>
            <w:rFonts w:ascii="Times New Roman" w:hAnsi="Times New Roman"/>
            <w:sz w:val="24"/>
            <w:szCs w:val="24"/>
          </w:rPr>
          <w:delText>0</w:delText>
        </w:r>
        <w:r w:rsidR="005D11C5" w:rsidRPr="00A95C71" w:rsidDel="001B3A88">
          <w:rPr>
            <w:rFonts w:ascii="Times New Roman" w:hAnsi="Times New Roman"/>
            <w:sz w:val="24"/>
            <w:szCs w:val="24"/>
          </w:rPr>
          <w:delText>%, 8</w:delText>
        </w:r>
        <w:r w:rsidR="00E376AE" w:rsidRPr="00A95C71" w:rsidDel="001B3A88">
          <w:rPr>
            <w:rFonts w:ascii="Times New Roman" w:hAnsi="Times New Roman"/>
            <w:sz w:val="24"/>
            <w:szCs w:val="24"/>
          </w:rPr>
          <w:delText>3</w:delText>
        </w:r>
        <w:r w:rsidR="005D11C5" w:rsidRPr="00A95C71" w:rsidDel="001B3A88">
          <w:rPr>
            <w:rFonts w:ascii="Times New Roman" w:hAnsi="Times New Roman"/>
            <w:sz w:val="24"/>
            <w:szCs w:val="24"/>
          </w:rPr>
          <w:delText>.</w:delText>
        </w:r>
        <w:r w:rsidR="00E376AE" w:rsidRPr="00A95C71" w:rsidDel="001B3A88">
          <w:rPr>
            <w:rFonts w:ascii="Times New Roman" w:hAnsi="Times New Roman"/>
            <w:sz w:val="24"/>
            <w:szCs w:val="24"/>
          </w:rPr>
          <w:delText>6</w:delText>
        </w:r>
        <w:r w:rsidR="005D11C5" w:rsidRPr="00A95C71" w:rsidDel="001B3A88">
          <w:rPr>
            <w:rFonts w:ascii="Times New Roman" w:hAnsi="Times New Roman"/>
            <w:sz w:val="24"/>
            <w:szCs w:val="24"/>
          </w:rPr>
          <w:delText>%</w:delText>
        </w:r>
      </w:del>
      <w:r w:rsidR="005D11C5" w:rsidRPr="00A95C71">
        <w:rPr>
          <w:rFonts w:ascii="Times New Roman" w:hAnsi="Times New Roman"/>
          <w:sz w:val="24"/>
          <w:szCs w:val="24"/>
        </w:rPr>
        <w:t xml:space="preserve"> for the MPA, edge, and outside sites</w:t>
      </w:r>
      <w:r w:rsidRPr="00A95C71">
        <w:rPr>
          <w:rFonts w:ascii="Times New Roman" w:hAnsi="Times New Roman"/>
          <w:sz w:val="24"/>
          <w:szCs w:val="24"/>
        </w:rPr>
        <w:t>,</w:t>
      </w:r>
      <w:r w:rsidR="005D11C5" w:rsidRPr="00A95C71">
        <w:rPr>
          <w:rFonts w:ascii="Times New Roman" w:hAnsi="Times New Roman"/>
          <w:sz w:val="24"/>
          <w:szCs w:val="24"/>
        </w:rPr>
        <w:t xml:space="preserve"> respectively</w:t>
      </w:r>
      <w:r w:rsidRPr="00A95C71">
        <w:rPr>
          <w:rFonts w:ascii="Times New Roman" w:hAnsi="Times New Roman"/>
          <w:sz w:val="24"/>
          <w:szCs w:val="24"/>
        </w:rPr>
        <w:t xml:space="preserve">, </w:t>
      </w:r>
      <w:r w:rsidR="00CD05F8" w:rsidRPr="00A95C71">
        <w:rPr>
          <w:rFonts w:ascii="Times New Roman" w:hAnsi="Times New Roman"/>
          <w:sz w:val="24"/>
          <w:szCs w:val="24"/>
        </w:rPr>
        <w:t>when</w:t>
      </w:r>
      <w:r w:rsidRPr="00A95C71">
        <w:rPr>
          <w:rFonts w:ascii="Times New Roman" w:hAnsi="Times New Roman"/>
          <w:sz w:val="24"/>
          <w:szCs w:val="24"/>
        </w:rPr>
        <w:t xml:space="preserve"> only </w:t>
      </w:r>
      <w:r w:rsidR="00AB1EEC" w:rsidRPr="00A95C71">
        <w:rPr>
          <w:rFonts w:ascii="Times New Roman" w:hAnsi="Times New Roman"/>
          <w:sz w:val="24"/>
          <w:szCs w:val="24"/>
        </w:rPr>
        <w:t>three</w:t>
      </w:r>
      <w:r w:rsidRPr="00A95C71">
        <w:rPr>
          <w:rFonts w:ascii="Times New Roman" w:hAnsi="Times New Roman"/>
          <w:sz w:val="24"/>
          <w:szCs w:val="24"/>
        </w:rPr>
        <w:t xml:space="preserve"> </w:t>
      </w:r>
      <w:r w:rsidR="007F0A7D" w:rsidRPr="00A95C71">
        <w:rPr>
          <w:rFonts w:ascii="Times New Roman" w:hAnsi="Times New Roman"/>
          <w:sz w:val="24"/>
          <w:szCs w:val="24"/>
        </w:rPr>
        <w:t>1L</w:t>
      </w:r>
      <w:r w:rsidRPr="00A95C71">
        <w:rPr>
          <w:rFonts w:ascii="Times New Roman" w:hAnsi="Times New Roman"/>
          <w:sz w:val="24"/>
          <w:szCs w:val="24"/>
        </w:rPr>
        <w:t xml:space="preserve"> samples </w:t>
      </w:r>
      <w:r w:rsidR="00384444" w:rsidRPr="00A95C71">
        <w:rPr>
          <w:rFonts w:ascii="Times New Roman" w:hAnsi="Times New Roman"/>
          <w:sz w:val="24"/>
          <w:szCs w:val="24"/>
        </w:rPr>
        <w:t>we</w:t>
      </w:r>
      <w:r w:rsidRPr="00A95C71">
        <w:rPr>
          <w:rFonts w:ascii="Times New Roman" w:hAnsi="Times New Roman"/>
          <w:sz w:val="24"/>
          <w:szCs w:val="24"/>
        </w:rPr>
        <w:t>re used</w:t>
      </w:r>
      <w:r w:rsidR="005D11C5" w:rsidRPr="00A95C71">
        <w:rPr>
          <w:rFonts w:ascii="Times New Roman" w:hAnsi="Times New Roman"/>
          <w:sz w:val="24"/>
          <w:szCs w:val="24"/>
        </w:rPr>
        <w:t xml:space="preserve">. </w:t>
      </w:r>
      <w:r w:rsidR="00C252BB" w:rsidRPr="00A95C71">
        <w:rPr>
          <w:rFonts w:ascii="Times New Roman" w:hAnsi="Times New Roman"/>
          <w:sz w:val="24"/>
          <w:szCs w:val="24"/>
        </w:rPr>
        <w:t>P</w:t>
      </w:r>
      <w:r w:rsidR="00493A8C" w:rsidRPr="00A95C71">
        <w:rPr>
          <w:rFonts w:ascii="Times New Roman" w:hAnsi="Times New Roman"/>
          <w:sz w:val="24"/>
          <w:szCs w:val="24"/>
        </w:rPr>
        <w:t xml:space="preserve">iecewise regression analysis </w:t>
      </w:r>
      <w:r w:rsidR="00C252BB" w:rsidRPr="00A95C71">
        <w:rPr>
          <w:rFonts w:ascii="Times New Roman" w:hAnsi="Times New Roman"/>
          <w:sz w:val="24"/>
          <w:szCs w:val="24"/>
        </w:rPr>
        <w:t>showed</w:t>
      </w:r>
      <w:r w:rsidR="005D11C5" w:rsidRPr="00A95C71">
        <w:rPr>
          <w:rFonts w:ascii="Times New Roman" w:hAnsi="Times New Roman"/>
          <w:sz w:val="24"/>
          <w:szCs w:val="24"/>
        </w:rPr>
        <w:t xml:space="preserve"> a transition from exponential to linear increase in species detected per replicate </w:t>
      </w:r>
      <w:r w:rsidR="00493A8C" w:rsidRPr="00A95C71">
        <w:rPr>
          <w:rFonts w:ascii="Times New Roman" w:hAnsi="Times New Roman"/>
          <w:sz w:val="24"/>
          <w:szCs w:val="24"/>
        </w:rPr>
        <w:t>between</w:t>
      </w:r>
      <w:r w:rsidR="005D11C5" w:rsidRPr="00A95C71">
        <w:rPr>
          <w:rFonts w:ascii="Times New Roman" w:hAnsi="Times New Roman"/>
          <w:sz w:val="24"/>
          <w:szCs w:val="24"/>
        </w:rPr>
        <w:t xml:space="preserve"> </w:t>
      </w:r>
      <w:r w:rsidR="00AB1EEC" w:rsidRPr="00A95C71">
        <w:rPr>
          <w:rFonts w:ascii="Times New Roman" w:hAnsi="Times New Roman"/>
          <w:sz w:val="24"/>
          <w:szCs w:val="24"/>
        </w:rPr>
        <w:t>three</w:t>
      </w:r>
      <w:r w:rsidR="00493A8C" w:rsidRPr="00A95C71">
        <w:rPr>
          <w:rFonts w:ascii="Times New Roman" w:hAnsi="Times New Roman"/>
          <w:sz w:val="24"/>
          <w:szCs w:val="24"/>
        </w:rPr>
        <w:t xml:space="preserve"> and </w:t>
      </w:r>
      <w:r w:rsidR="00AB1EEC" w:rsidRPr="00A95C71">
        <w:rPr>
          <w:rFonts w:ascii="Times New Roman" w:hAnsi="Times New Roman"/>
          <w:sz w:val="24"/>
          <w:szCs w:val="24"/>
        </w:rPr>
        <w:t>four</w:t>
      </w:r>
      <w:r w:rsidR="005D11C5" w:rsidRPr="00A95C71">
        <w:rPr>
          <w:rFonts w:ascii="Times New Roman" w:hAnsi="Times New Roman"/>
          <w:sz w:val="24"/>
          <w:szCs w:val="24"/>
        </w:rPr>
        <w:t xml:space="preserve"> replicate water samples per site</w:t>
      </w:r>
      <w:r w:rsidR="00493A8C" w:rsidRPr="00A95C71">
        <w:rPr>
          <w:rFonts w:ascii="Times New Roman" w:hAnsi="Times New Roman"/>
          <w:sz w:val="24"/>
          <w:szCs w:val="24"/>
        </w:rPr>
        <w:t xml:space="preserve"> </w:t>
      </w:r>
      <w:ins w:id="224" w:author="Zachary Gold" w:date="2020-11-12T22:47:00Z">
        <w:r w:rsidR="001B3A88" w:rsidRPr="00A95C71">
          <w:rPr>
            <w:rFonts w:ascii="Times New Roman" w:hAnsi="Times New Roman"/>
            <w:sz w:val="24"/>
            <w:szCs w:val="24"/>
          </w:rPr>
          <w:t>(3.3</w:t>
        </w:r>
        <w:r w:rsidR="001B3A88">
          <w:rPr>
            <w:rFonts w:ascii="Times New Roman" w:hAnsi="Times New Roman"/>
            <w:sz w:val="24"/>
            <w:szCs w:val="24"/>
          </w:rPr>
          <w:t>5</w:t>
        </w:r>
        <w:r w:rsidR="001B3A88" w:rsidRPr="00A95C71">
          <w:rPr>
            <w:rFonts w:ascii="Times New Roman" w:hAnsi="Times New Roman"/>
            <w:sz w:val="24"/>
            <w:szCs w:val="24"/>
          </w:rPr>
          <w:t>-3.</w:t>
        </w:r>
        <w:r w:rsidR="001B3A88">
          <w:rPr>
            <w:rFonts w:ascii="Times New Roman" w:hAnsi="Times New Roman"/>
            <w:sz w:val="24"/>
            <w:szCs w:val="24"/>
          </w:rPr>
          <w:t>47</w:t>
        </w:r>
        <w:r w:rsidR="001B3A88" w:rsidRPr="00A95C71">
          <w:rPr>
            <w:rFonts w:ascii="Times New Roman" w:hAnsi="Times New Roman"/>
            <w:sz w:val="24"/>
            <w:szCs w:val="24"/>
          </w:rPr>
          <w:t xml:space="preserve">) </w:t>
        </w:r>
      </w:ins>
      <w:del w:id="225" w:author="Zachary Gold" w:date="2020-11-12T22:47:00Z">
        <w:r w:rsidR="00493A8C" w:rsidRPr="00A95C71" w:rsidDel="001B3A88">
          <w:rPr>
            <w:rFonts w:ascii="Times New Roman" w:hAnsi="Times New Roman"/>
            <w:sz w:val="24"/>
            <w:szCs w:val="24"/>
          </w:rPr>
          <w:delText>(</w:delText>
        </w:r>
        <w:r w:rsidR="004014D0" w:rsidRPr="00A95C71" w:rsidDel="001B3A88">
          <w:rPr>
            <w:rFonts w:ascii="Times New Roman" w:hAnsi="Times New Roman"/>
            <w:sz w:val="24"/>
            <w:szCs w:val="24"/>
          </w:rPr>
          <w:delText>3.3</w:delText>
        </w:r>
        <w:r w:rsidR="00EA7B8C" w:rsidRPr="00A95C71" w:rsidDel="001B3A88">
          <w:rPr>
            <w:rFonts w:ascii="Times New Roman" w:hAnsi="Times New Roman"/>
            <w:sz w:val="24"/>
            <w:szCs w:val="24"/>
          </w:rPr>
          <w:delText>6</w:delText>
        </w:r>
        <w:r w:rsidR="004014D0" w:rsidRPr="00A95C71" w:rsidDel="001B3A88">
          <w:rPr>
            <w:rFonts w:ascii="Times New Roman" w:hAnsi="Times New Roman"/>
            <w:sz w:val="24"/>
            <w:szCs w:val="24"/>
          </w:rPr>
          <w:delText>-3.53)</w:delText>
        </w:r>
        <w:r w:rsidR="005D11C5" w:rsidRPr="00A95C71" w:rsidDel="001B3A88">
          <w:rPr>
            <w:rFonts w:ascii="Times New Roman" w:hAnsi="Times New Roman"/>
            <w:sz w:val="24"/>
            <w:szCs w:val="24"/>
          </w:rPr>
          <w:delText xml:space="preserve"> </w:delText>
        </w:r>
      </w:del>
      <w:r w:rsidR="005D11C5" w:rsidRPr="00A95C71">
        <w:rPr>
          <w:rFonts w:ascii="Times New Roman" w:hAnsi="Times New Roman"/>
          <w:sz w:val="24"/>
          <w:szCs w:val="24"/>
        </w:rPr>
        <w:t xml:space="preserve">with subsequent diminishing sample coverage returns with the addition of more samples. </w:t>
      </w:r>
      <w:r w:rsidR="00C252BB" w:rsidRPr="00A95C71">
        <w:rPr>
          <w:rFonts w:ascii="Times New Roman" w:hAnsi="Times New Roman"/>
          <w:sz w:val="24"/>
          <w:szCs w:val="24"/>
        </w:rPr>
        <w:t xml:space="preserve">In contrast, species diversity </w:t>
      </w:r>
      <w:r w:rsidR="00E376AE" w:rsidRPr="00A95C71">
        <w:rPr>
          <w:rFonts w:ascii="Times New Roman" w:hAnsi="Times New Roman"/>
          <w:sz w:val="24"/>
          <w:szCs w:val="24"/>
        </w:rPr>
        <w:t xml:space="preserve">was near </w:t>
      </w:r>
      <w:r w:rsidR="00C252BB" w:rsidRPr="00A95C71">
        <w:rPr>
          <w:rFonts w:ascii="Times New Roman" w:hAnsi="Times New Roman"/>
          <w:sz w:val="24"/>
          <w:szCs w:val="24"/>
        </w:rPr>
        <w:t xml:space="preserve">saturated </w:t>
      </w:r>
      <w:ins w:id="226" w:author="Zachary Gold" w:date="2020-11-12T22:47:00Z">
        <w:r w:rsidR="001B3A88" w:rsidRPr="00A95C71">
          <w:rPr>
            <w:rFonts w:ascii="Times New Roman" w:hAnsi="Times New Roman"/>
            <w:sz w:val="24"/>
            <w:szCs w:val="24"/>
          </w:rPr>
          <w:t>(9</w:t>
        </w:r>
        <w:r w:rsidR="001B3A88">
          <w:rPr>
            <w:rFonts w:ascii="Times New Roman" w:hAnsi="Times New Roman"/>
            <w:sz w:val="24"/>
            <w:szCs w:val="24"/>
          </w:rPr>
          <w:t>6</w:t>
        </w:r>
        <w:r w:rsidR="001B3A88" w:rsidRPr="00A95C71">
          <w:rPr>
            <w:rFonts w:ascii="Times New Roman" w:hAnsi="Times New Roman"/>
            <w:sz w:val="24"/>
            <w:szCs w:val="24"/>
          </w:rPr>
          <w:t>.</w:t>
        </w:r>
        <w:r w:rsidR="001B3A88">
          <w:rPr>
            <w:rFonts w:ascii="Times New Roman" w:hAnsi="Times New Roman"/>
            <w:sz w:val="24"/>
            <w:szCs w:val="24"/>
          </w:rPr>
          <w:t>7</w:t>
        </w:r>
        <w:r w:rsidR="001B3A88" w:rsidRPr="00A95C71">
          <w:rPr>
            <w:rFonts w:ascii="Times New Roman" w:hAnsi="Times New Roman"/>
            <w:sz w:val="24"/>
            <w:szCs w:val="24"/>
          </w:rPr>
          <w:t xml:space="preserve">%, </w:t>
        </w:r>
        <w:r w:rsidR="001B3A88">
          <w:rPr>
            <w:rFonts w:ascii="Times New Roman" w:hAnsi="Times New Roman"/>
            <w:sz w:val="24"/>
            <w:szCs w:val="24"/>
          </w:rPr>
          <w:t>96</w:t>
        </w:r>
        <w:r w:rsidR="001B3A88" w:rsidRPr="00A95C71">
          <w:rPr>
            <w:rFonts w:ascii="Times New Roman" w:hAnsi="Times New Roman"/>
            <w:sz w:val="24"/>
            <w:szCs w:val="24"/>
          </w:rPr>
          <w:t>.</w:t>
        </w:r>
        <w:r w:rsidR="001B3A88">
          <w:rPr>
            <w:rFonts w:ascii="Times New Roman" w:hAnsi="Times New Roman"/>
            <w:sz w:val="24"/>
            <w:szCs w:val="24"/>
          </w:rPr>
          <w:t>4</w:t>
        </w:r>
        <w:r w:rsidR="001B3A88" w:rsidRPr="00A95C71">
          <w:rPr>
            <w:rFonts w:ascii="Times New Roman" w:hAnsi="Times New Roman"/>
            <w:sz w:val="24"/>
            <w:szCs w:val="24"/>
          </w:rPr>
          <w:t>%, and 9</w:t>
        </w:r>
        <w:r w:rsidR="001B3A88">
          <w:rPr>
            <w:rFonts w:ascii="Times New Roman" w:hAnsi="Times New Roman"/>
            <w:sz w:val="24"/>
            <w:szCs w:val="24"/>
          </w:rPr>
          <w:t>9</w:t>
        </w:r>
        <w:r w:rsidR="001B3A88" w:rsidRPr="00A95C71">
          <w:rPr>
            <w:rFonts w:ascii="Times New Roman" w:hAnsi="Times New Roman"/>
            <w:sz w:val="24"/>
            <w:szCs w:val="24"/>
          </w:rPr>
          <w:t>.</w:t>
        </w:r>
        <w:r w:rsidR="001B3A88">
          <w:rPr>
            <w:rFonts w:ascii="Times New Roman" w:hAnsi="Times New Roman"/>
            <w:sz w:val="24"/>
            <w:szCs w:val="24"/>
          </w:rPr>
          <w:t>8</w:t>
        </w:r>
        <w:r w:rsidR="001B3A88" w:rsidRPr="00A95C71">
          <w:rPr>
            <w:rFonts w:ascii="Times New Roman" w:hAnsi="Times New Roman"/>
            <w:sz w:val="24"/>
            <w:szCs w:val="24"/>
          </w:rPr>
          <w:t>% for the MPA, edge, and outside sites, respectively)</w:t>
        </w:r>
      </w:ins>
      <w:del w:id="227" w:author="Zachary Gold" w:date="2020-11-12T22:47:00Z">
        <w:r w:rsidR="00E376AE" w:rsidRPr="00A95C71" w:rsidDel="001B3A88">
          <w:rPr>
            <w:rFonts w:ascii="Times New Roman" w:hAnsi="Times New Roman"/>
            <w:sz w:val="24"/>
            <w:szCs w:val="24"/>
          </w:rPr>
          <w:delText>(&gt;99.0%)</w:delText>
        </w:r>
      </w:del>
      <w:r w:rsidR="00E376AE" w:rsidRPr="00A95C71">
        <w:rPr>
          <w:rFonts w:ascii="Times New Roman" w:hAnsi="Times New Roman"/>
          <w:sz w:val="24"/>
          <w:szCs w:val="24"/>
        </w:rPr>
        <w:t xml:space="preserve"> </w:t>
      </w:r>
      <w:r w:rsidR="00C252BB" w:rsidRPr="00A95C71">
        <w:rPr>
          <w:rFonts w:ascii="Times New Roman" w:hAnsi="Times New Roman"/>
          <w:sz w:val="24"/>
          <w:szCs w:val="24"/>
        </w:rPr>
        <w:t xml:space="preserve">when applying a site occupancy rate above </w:t>
      </w:r>
      <w:del w:id="228" w:author="Zachary Gold" w:date="2020-11-12T22:48:00Z">
        <w:r w:rsidR="00C252BB" w:rsidRPr="00A95C71" w:rsidDel="001B3A88">
          <w:rPr>
            <w:rFonts w:ascii="Times New Roman" w:hAnsi="Times New Roman"/>
            <w:sz w:val="24"/>
            <w:szCs w:val="24"/>
          </w:rPr>
          <w:delText>75%</w:delText>
        </w:r>
      </w:del>
      <w:ins w:id="229" w:author="Zachary Gold" w:date="2020-11-12T22:48:00Z">
        <w:r w:rsidR="001B3A88">
          <w:rPr>
            <w:rFonts w:ascii="Times New Roman" w:hAnsi="Times New Roman"/>
            <w:sz w:val="24"/>
            <w:szCs w:val="24"/>
          </w:rPr>
          <w:t>84%</w:t>
        </w:r>
      </w:ins>
      <w:r w:rsidR="00C252BB" w:rsidRPr="00A95C71">
        <w:rPr>
          <w:rFonts w:ascii="Times New Roman" w:hAnsi="Times New Roman"/>
          <w:sz w:val="24"/>
          <w:szCs w:val="24"/>
        </w:rPr>
        <w:t xml:space="preserve"> and using </w:t>
      </w:r>
      <w:r w:rsidR="00AB1EEC" w:rsidRPr="00A95C71">
        <w:rPr>
          <w:rFonts w:ascii="Times New Roman" w:hAnsi="Times New Roman"/>
          <w:sz w:val="24"/>
          <w:szCs w:val="24"/>
        </w:rPr>
        <w:t>three</w:t>
      </w:r>
      <w:r w:rsidR="003F2D46" w:rsidRPr="00A95C71">
        <w:rPr>
          <w:rFonts w:ascii="Times New Roman" w:hAnsi="Times New Roman"/>
          <w:sz w:val="24"/>
          <w:szCs w:val="24"/>
        </w:rPr>
        <w:t xml:space="preserve"> </w:t>
      </w:r>
      <w:r w:rsidR="006B1E89" w:rsidRPr="00A95C71">
        <w:rPr>
          <w:rFonts w:ascii="Times New Roman" w:hAnsi="Times New Roman"/>
          <w:sz w:val="24"/>
          <w:szCs w:val="24"/>
        </w:rPr>
        <w:t>1</w:t>
      </w:r>
      <w:r w:rsidR="00AB1EEC" w:rsidRPr="00A95C71">
        <w:rPr>
          <w:rFonts w:ascii="Times New Roman" w:hAnsi="Times New Roman"/>
          <w:sz w:val="24"/>
          <w:szCs w:val="24"/>
        </w:rPr>
        <w:t xml:space="preserve"> </w:t>
      </w:r>
      <w:r w:rsidR="003F2D46" w:rsidRPr="00A95C71">
        <w:rPr>
          <w:rFonts w:ascii="Times New Roman" w:hAnsi="Times New Roman"/>
          <w:sz w:val="24"/>
          <w:szCs w:val="24"/>
        </w:rPr>
        <w:t xml:space="preserve">L replicates taken at </w:t>
      </w:r>
      <w:r w:rsidR="00AB1EEC" w:rsidRPr="00A95C71">
        <w:rPr>
          <w:rFonts w:ascii="Times New Roman" w:hAnsi="Times New Roman"/>
          <w:sz w:val="24"/>
          <w:szCs w:val="24"/>
        </w:rPr>
        <w:t>three</w:t>
      </w:r>
      <w:r w:rsidR="003F2D46" w:rsidRPr="00A95C71">
        <w:rPr>
          <w:rFonts w:ascii="Times New Roman" w:hAnsi="Times New Roman"/>
          <w:sz w:val="24"/>
          <w:szCs w:val="24"/>
        </w:rPr>
        <w:t xml:space="preserve"> locations along a 1</w:t>
      </w:r>
      <w:r w:rsidR="0076343F" w:rsidRPr="00A95C71">
        <w:rPr>
          <w:rFonts w:ascii="Times New Roman" w:hAnsi="Times New Roman"/>
          <w:sz w:val="24"/>
          <w:szCs w:val="24"/>
        </w:rPr>
        <w:t>0</w:t>
      </w:r>
      <w:r w:rsidR="003F2D46" w:rsidRPr="00A95C71">
        <w:rPr>
          <w:rFonts w:ascii="Times New Roman" w:hAnsi="Times New Roman"/>
          <w:sz w:val="24"/>
          <w:szCs w:val="24"/>
        </w:rPr>
        <w:t>0</w:t>
      </w:r>
      <w:r w:rsidR="005603E0" w:rsidRPr="00A95C71">
        <w:rPr>
          <w:rFonts w:ascii="Times New Roman" w:hAnsi="Times New Roman"/>
          <w:sz w:val="24"/>
          <w:szCs w:val="24"/>
        </w:rPr>
        <w:t xml:space="preserve"> </w:t>
      </w:r>
      <w:r w:rsidR="003F2D46" w:rsidRPr="00A95C71">
        <w:rPr>
          <w:rFonts w:ascii="Times New Roman" w:hAnsi="Times New Roman"/>
          <w:sz w:val="24"/>
          <w:szCs w:val="24"/>
        </w:rPr>
        <w:t>m transect</w:t>
      </w:r>
      <w:r w:rsidR="005D11C5" w:rsidRPr="00A95C71">
        <w:rPr>
          <w:rFonts w:ascii="Times New Roman" w:hAnsi="Times New Roman"/>
          <w:sz w:val="24"/>
          <w:szCs w:val="24"/>
        </w:rPr>
        <w:t xml:space="preserve">. </w:t>
      </w:r>
      <w:r w:rsidR="00C252BB" w:rsidRPr="00A95C71">
        <w:rPr>
          <w:rFonts w:ascii="Times New Roman" w:hAnsi="Times New Roman"/>
          <w:sz w:val="24"/>
          <w:szCs w:val="24"/>
        </w:rPr>
        <w:t xml:space="preserve">However, using </w:t>
      </w:r>
      <w:r w:rsidR="005D11C5" w:rsidRPr="00A95C71">
        <w:rPr>
          <w:rFonts w:ascii="Times New Roman" w:hAnsi="Times New Roman"/>
          <w:sz w:val="24"/>
          <w:szCs w:val="24"/>
        </w:rPr>
        <w:t xml:space="preserve">only three samples, sample coverage </w:t>
      </w:r>
      <w:r w:rsidR="00C252BB" w:rsidRPr="00A95C71">
        <w:rPr>
          <w:rFonts w:ascii="Times New Roman" w:hAnsi="Times New Roman"/>
          <w:sz w:val="24"/>
          <w:szCs w:val="24"/>
        </w:rPr>
        <w:t>dropped to</w:t>
      </w:r>
      <w:r w:rsidR="005D11C5" w:rsidRPr="00A95C71">
        <w:rPr>
          <w:rFonts w:ascii="Times New Roman" w:hAnsi="Times New Roman"/>
          <w:sz w:val="24"/>
          <w:szCs w:val="24"/>
        </w:rPr>
        <w:t xml:space="preserve"> </w:t>
      </w:r>
      <w:r w:rsidR="00E376AE" w:rsidRPr="00A95C71">
        <w:rPr>
          <w:rFonts w:ascii="Times New Roman" w:hAnsi="Times New Roman"/>
          <w:sz w:val="24"/>
          <w:szCs w:val="24"/>
        </w:rPr>
        <w:t>87</w:t>
      </w:r>
      <w:r w:rsidR="005D11C5" w:rsidRPr="00A95C71">
        <w:rPr>
          <w:rFonts w:ascii="Times New Roman" w:hAnsi="Times New Roman"/>
          <w:sz w:val="24"/>
          <w:szCs w:val="24"/>
        </w:rPr>
        <w:t>.</w:t>
      </w:r>
      <w:r w:rsidR="00E376AE" w:rsidRPr="00A95C71">
        <w:rPr>
          <w:rFonts w:ascii="Times New Roman" w:hAnsi="Times New Roman"/>
          <w:sz w:val="24"/>
          <w:szCs w:val="24"/>
        </w:rPr>
        <w:t>1</w:t>
      </w:r>
      <w:r w:rsidR="005D11C5" w:rsidRPr="00A95C71">
        <w:rPr>
          <w:rFonts w:ascii="Times New Roman" w:hAnsi="Times New Roman"/>
          <w:sz w:val="24"/>
          <w:szCs w:val="24"/>
        </w:rPr>
        <w:t>%, 9</w:t>
      </w:r>
      <w:r w:rsidR="00E376AE" w:rsidRPr="00A95C71">
        <w:rPr>
          <w:rFonts w:ascii="Times New Roman" w:hAnsi="Times New Roman"/>
          <w:sz w:val="24"/>
          <w:szCs w:val="24"/>
        </w:rPr>
        <w:t>0</w:t>
      </w:r>
      <w:r w:rsidR="005D11C5" w:rsidRPr="00A95C71">
        <w:rPr>
          <w:rFonts w:ascii="Times New Roman" w:hAnsi="Times New Roman"/>
          <w:sz w:val="24"/>
          <w:szCs w:val="24"/>
        </w:rPr>
        <w:t>.</w:t>
      </w:r>
      <w:r w:rsidR="00E376AE" w:rsidRPr="00A95C71">
        <w:rPr>
          <w:rFonts w:ascii="Times New Roman" w:hAnsi="Times New Roman"/>
          <w:sz w:val="24"/>
          <w:szCs w:val="24"/>
        </w:rPr>
        <w:t>3</w:t>
      </w:r>
      <w:r w:rsidR="005D11C5" w:rsidRPr="00A95C71">
        <w:rPr>
          <w:rFonts w:ascii="Times New Roman" w:hAnsi="Times New Roman"/>
          <w:sz w:val="24"/>
          <w:szCs w:val="24"/>
        </w:rPr>
        <w:t xml:space="preserve">%, </w:t>
      </w:r>
      <w:r w:rsidR="000551CF" w:rsidRPr="00A95C71">
        <w:rPr>
          <w:rFonts w:ascii="Times New Roman" w:hAnsi="Times New Roman"/>
          <w:sz w:val="24"/>
          <w:szCs w:val="24"/>
        </w:rPr>
        <w:t>8</w:t>
      </w:r>
      <w:r w:rsidR="00E376AE" w:rsidRPr="00A95C71">
        <w:rPr>
          <w:rFonts w:ascii="Times New Roman" w:hAnsi="Times New Roman"/>
          <w:sz w:val="24"/>
          <w:szCs w:val="24"/>
        </w:rPr>
        <w:t>8</w:t>
      </w:r>
      <w:r w:rsidR="005D11C5" w:rsidRPr="00A95C71">
        <w:rPr>
          <w:rFonts w:ascii="Times New Roman" w:hAnsi="Times New Roman"/>
          <w:sz w:val="24"/>
          <w:szCs w:val="24"/>
        </w:rPr>
        <w:t>.</w:t>
      </w:r>
      <w:r w:rsidR="00E376AE" w:rsidRPr="00A95C71">
        <w:rPr>
          <w:rFonts w:ascii="Times New Roman" w:hAnsi="Times New Roman"/>
          <w:sz w:val="24"/>
          <w:szCs w:val="24"/>
        </w:rPr>
        <w:t>9</w:t>
      </w:r>
      <w:r w:rsidR="005D11C5" w:rsidRPr="00A95C71">
        <w:rPr>
          <w:rFonts w:ascii="Times New Roman" w:hAnsi="Times New Roman"/>
          <w:sz w:val="24"/>
          <w:szCs w:val="24"/>
        </w:rPr>
        <w:t>% for the MPA, edge, and outside sites</w:t>
      </w:r>
      <w:r w:rsidR="00C252BB" w:rsidRPr="00A95C71">
        <w:rPr>
          <w:rFonts w:ascii="Times New Roman" w:hAnsi="Times New Roman"/>
          <w:sz w:val="24"/>
          <w:szCs w:val="24"/>
        </w:rPr>
        <w:t>,</w:t>
      </w:r>
      <w:r w:rsidR="005D11C5" w:rsidRPr="00A95C71">
        <w:rPr>
          <w:rFonts w:ascii="Times New Roman" w:hAnsi="Times New Roman"/>
          <w:sz w:val="24"/>
          <w:szCs w:val="24"/>
        </w:rPr>
        <w:t xml:space="preserve"> respectively.</w:t>
      </w:r>
    </w:p>
    <w:p w14:paraId="2036FED7" w14:textId="19E68DC7" w:rsidR="000E7052" w:rsidRPr="00A95C71" w:rsidRDefault="000E7052" w:rsidP="000E7052">
      <w:pPr>
        <w:pStyle w:val="MDPI51figurecaption"/>
        <w:spacing w:line="480" w:lineRule="auto"/>
        <w:rPr>
          <w:rFonts w:ascii="Times New Roman" w:hAnsi="Times New Roman"/>
          <w:sz w:val="24"/>
          <w:szCs w:val="24"/>
        </w:rPr>
      </w:pPr>
      <w:r w:rsidRPr="00A95C71">
        <w:rPr>
          <w:rFonts w:ascii="Times New Roman" w:hAnsi="Times New Roman"/>
          <w:b/>
          <w:sz w:val="24"/>
          <w:szCs w:val="24"/>
        </w:rPr>
        <w:t>Figure 3.</w:t>
      </w:r>
      <w:r w:rsidRPr="00A95C71">
        <w:rPr>
          <w:rFonts w:ascii="Times New Roman" w:hAnsi="Times New Roman"/>
          <w:sz w:val="24"/>
          <w:szCs w:val="24"/>
        </w:rPr>
        <w:t xml:space="preserve"> Species Rarefaction Curves. </w:t>
      </w:r>
      <w:r w:rsidRPr="00A95C71">
        <w:rPr>
          <w:rFonts w:ascii="Times New Roman" w:hAnsi="Times New Roman"/>
          <w:b/>
          <w:sz w:val="24"/>
          <w:szCs w:val="24"/>
        </w:rPr>
        <w:t>a</w:t>
      </w:r>
      <w:r w:rsidRPr="00A95C71">
        <w:rPr>
          <w:rFonts w:ascii="Times New Roman" w:hAnsi="Times New Roman"/>
          <w:sz w:val="24"/>
          <w:szCs w:val="24"/>
        </w:rPr>
        <w:t xml:space="preserve">) Species rarefaction curves for all fishes found at each site across 3 1L replicates taken at 3 locations along a 100m transect. </w:t>
      </w:r>
      <w:r w:rsidRPr="00A95C71">
        <w:rPr>
          <w:rFonts w:ascii="Times New Roman" w:hAnsi="Times New Roman"/>
          <w:b/>
          <w:sz w:val="24"/>
          <w:szCs w:val="24"/>
        </w:rPr>
        <w:t>b</w:t>
      </w:r>
      <w:r w:rsidRPr="00A95C71">
        <w:rPr>
          <w:rFonts w:ascii="Times New Roman" w:hAnsi="Times New Roman"/>
          <w:sz w:val="24"/>
          <w:szCs w:val="24"/>
        </w:rPr>
        <w:t xml:space="preserve">) Species rarefaction curves for fish species with occupancy rates above </w:t>
      </w:r>
      <w:del w:id="230" w:author="Zachary Gold" w:date="2020-11-12T22:48:00Z">
        <w:r w:rsidRPr="00A95C71" w:rsidDel="001B3A88">
          <w:rPr>
            <w:rFonts w:ascii="Times New Roman" w:hAnsi="Times New Roman"/>
            <w:sz w:val="24"/>
            <w:szCs w:val="24"/>
          </w:rPr>
          <w:delText>75%</w:delText>
        </w:r>
      </w:del>
      <w:ins w:id="231" w:author="Zachary Gold" w:date="2020-11-12T22:48:00Z">
        <w:r w:rsidR="001B3A88">
          <w:rPr>
            <w:rFonts w:ascii="Times New Roman" w:hAnsi="Times New Roman"/>
            <w:sz w:val="24"/>
            <w:szCs w:val="24"/>
          </w:rPr>
          <w:t>84%</w:t>
        </w:r>
      </w:ins>
      <w:r w:rsidRPr="00A95C71">
        <w:rPr>
          <w:rFonts w:ascii="Times New Roman" w:hAnsi="Times New Roman"/>
          <w:sz w:val="24"/>
          <w:szCs w:val="24"/>
        </w:rPr>
        <w:t xml:space="preserve"> found at each site across 3 1L replicates taken at 3 locations along a 100m transect. Sample coverage estimates were higher for species with occupancy rates above </w:t>
      </w:r>
      <w:del w:id="232" w:author="Zachary Gold" w:date="2020-11-12T22:48:00Z">
        <w:r w:rsidRPr="00A95C71" w:rsidDel="001B3A88">
          <w:rPr>
            <w:rFonts w:ascii="Times New Roman" w:hAnsi="Times New Roman"/>
            <w:sz w:val="24"/>
            <w:szCs w:val="24"/>
          </w:rPr>
          <w:delText>75%</w:delText>
        </w:r>
      </w:del>
      <w:ins w:id="233" w:author="Zachary Gold" w:date="2020-11-12T22:48:00Z">
        <w:r w:rsidR="001B3A88">
          <w:rPr>
            <w:rFonts w:ascii="Times New Roman" w:hAnsi="Times New Roman"/>
            <w:sz w:val="24"/>
            <w:szCs w:val="24"/>
          </w:rPr>
          <w:t>84%</w:t>
        </w:r>
      </w:ins>
      <w:r w:rsidRPr="00A95C71">
        <w:rPr>
          <w:rFonts w:ascii="Times New Roman" w:hAnsi="Times New Roman"/>
          <w:sz w:val="24"/>
          <w:szCs w:val="24"/>
        </w:rPr>
        <w:t xml:space="preserve"> (</w:t>
      </w:r>
      <w:ins w:id="234" w:author="Zachary Gold" w:date="2020-11-12T22:48:00Z">
        <w:r w:rsidR="001B3A88">
          <w:rPr>
            <w:rFonts w:ascii="Times New Roman" w:hAnsi="Times New Roman"/>
            <w:sz w:val="24"/>
            <w:szCs w:val="24"/>
          </w:rPr>
          <w:t>96.7-99.8%</w:t>
        </w:r>
      </w:ins>
      <w:del w:id="235" w:author="Zachary Gold" w:date="2020-11-12T22:48:00Z">
        <w:r w:rsidRPr="00A95C71" w:rsidDel="001B3A88">
          <w:rPr>
            <w:rFonts w:ascii="Times New Roman" w:hAnsi="Times New Roman"/>
            <w:sz w:val="24"/>
            <w:szCs w:val="24"/>
          </w:rPr>
          <w:delText>100%</w:delText>
        </w:r>
      </w:del>
      <w:r w:rsidRPr="00A95C71">
        <w:rPr>
          <w:rFonts w:ascii="Times New Roman" w:hAnsi="Times New Roman"/>
          <w:sz w:val="24"/>
          <w:szCs w:val="24"/>
        </w:rPr>
        <w:t>) than for all species (</w:t>
      </w:r>
      <w:ins w:id="236" w:author="Zachary Gold" w:date="2020-11-12T22:48:00Z">
        <w:r w:rsidR="001B3A88" w:rsidRPr="00A95C71">
          <w:rPr>
            <w:rFonts w:ascii="Times New Roman" w:hAnsi="Times New Roman"/>
            <w:sz w:val="24"/>
            <w:szCs w:val="24"/>
          </w:rPr>
          <w:t>8</w:t>
        </w:r>
        <w:r w:rsidR="001B3A88">
          <w:rPr>
            <w:rFonts w:ascii="Times New Roman" w:hAnsi="Times New Roman"/>
            <w:sz w:val="24"/>
            <w:szCs w:val="24"/>
          </w:rPr>
          <w:t>8</w:t>
        </w:r>
        <w:r w:rsidR="001B3A88" w:rsidRPr="00A95C71">
          <w:rPr>
            <w:rFonts w:ascii="Times New Roman" w:hAnsi="Times New Roman"/>
            <w:sz w:val="24"/>
            <w:szCs w:val="24"/>
          </w:rPr>
          <w:t>.</w:t>
        </w:r>
        <w:r w:rsidR="001B3A88">
          <w:rPr>
            <w:rFonts w:ascii="Times New Roman" w:hAnsi="Times New Roman"/>
            <w:sz w:val="24"/>
            <w:szCs w:val="24"/>
          </w:rPr>
          <w:t>9</w:t>
        </w:r>
        <w:r w:rsidR="001B3A88" w:rsidRPr="00A95C71">
          <w:rPr>
            <w:rFonts w:ascii="Times New Roman" w:hAnsi="Times New Roman"/>
            <w:sz w:val="24"/>
            <w:szCs w:val="24"/>
          </w:rPr>
          <w:t>%-9</w:t>
        </w:r>
        <w:r w:rsidR="001B3A88">
          <w:rPr>
            <w:rFonts w:ascii="Times New Roman" w:hAnsi="Times New Roman"/>
            <w:sz w:val="24"/>
            <w:szCs w:val="24"/>
          </w:rPr>
          <w:t>4</w:t>
        </w:r>
        <w:r w:rsidR="001B3A88" w:rsidRPr="00A95C71">
          <w:rPr>
            <w:rFonts w:ascii="Times New Roman" w:hAnsi="Times New Roman"/>
            <w:sz w:val="24"/>
            <w:szCs w:val="24"/>
          </w:rPr>
          <w:t>.</w:t>
        </w:r>
        <w:r w:rsidR="001B3A88">
          <w:rPr>
            <w:rFonts w:ascii="Times New Roman" w:hAnsi="Times New Roman"/>
            <w:sz w:val="24"/>
            <w:szCs w:val="24"/>
          </w:rPr>
          <w:t>4</w:t>
        </w:r>
        <w:r w:rsidR="001B3A88" w:rsidRPr="00A95C71">
          <w:rPr>
            <w:rFonts w:ascii="Times New Roman" w:hAnsi="Times New Roman"/>
            <w:sz w:val="24"/>
            <w:szCs w:val="24"/>
          </w:rPr>
          <w:t>%</w:t>
        </w:r>
      </w:ins>
      <w:del w:id="237" w:author="Zachary Gold" w:date="2020-11-12T22:48:00Z">
        <w:r w:rsidRPr="00A95C71" w:rsidDel="001B3A88">
          <w:rPr>
            <w:rFonts w:ascii="Times New Roman" w:hAnsi="Times New Roman"/>
            <w:sz w:val="24"/>
            <w:szCs w:val="24"/>
          </w:rPr>
          <w:delText>85.8%-93.1%</w:delText>
        </w:r>
      </w:del>
      <w:r w:rsidRPr="00A95C71">
        <w:rPr>
          <w:rFonts w:ascii="Times New Roman" w:hAnsi="Times New Roman"/>
          <w:sz w:val="24"/>
          <w:szCs w:val="24"/>
        </w:rPr>
        <w:t xml:space="preserve">). For species with occupancy rates above </w:t>
      </w:r>
      <w:del w:id="238" w:author="Zachary Gold" w:date="2020-11-12T22:48:00Z">
        <w:r w:rsidRPr="00A95C71" w:rsidDel="001B3A88">
          <w:rPr>
            <w:rFonts w:ascii="Times New Roman" w:hAnsi="Times New Roman"/>
            <w:sz w:val="24"/>
            <w:szCs w:val="24"/>
          </w:rPr>
          <w:delText>75%</w:delText>
        </w:r>
      </w:del>
      <w:ins w:id="239" w:author="Zachary Gold" w:date="2020-11-12T22:48:00Z">
        <w:r w:rsidR="001B3A88">
          <w:rPr>
            <w:rFonts w:ascii="Times New Roman" w:hAnsi="Times New Roman"/>
            <w:sz w:val="24"/>
            <w:szCs w:val="24"/>
          </w:rPr>
          <w:t>84%</w:t>
        </w:r>
      </w:ins>
      <w:r w:rsidRPr="00A95C71">
        <w:rPr>
          <w:rFonts w:ascii="Times New Roman" w:hAnsi="Times New Roman"/>
          <w:sz w:val="24"/>
          <w:szCs w:val="24"/>
        </w:rPr>
        <w:t xml:space="preserve"> sample coverage estimates ranged from </w:t>
      </w:r>
      <w:ins w:id="240" w:author="Zachary Gold" w:date="2020-11-12T22:48:00Z">
        <w:r w:rsidR="001B3A88" w:rsidRPr="00A95C71">
          <w:rPr>
            <w:rFonts w:ascii="Times New Roman" w:hAnsi="Times New Roman"/>
            <w:sz w:val="24"/>
            <w:szCs w:val="24"/>
          </w:rPr>
          <w:t>8</w:t>
        </w:r>
        <w:r w:rsidR="001B3A88">
          <w:rPr>
            <w:rFonts w:ascii="Times New Roman" w:hAnsi="Times New Roman"/>
            <w:sz w:val="24"/>
            <w:szCs w:val="24"/>
          </w:rPr>
          <w:t>7</w:t>
        </w:r>
        <w:r w:rsidR="001B3A88" w:rsidRPr="00A95C71">
          <w:rPr>
            <w:rFonts w:ascii="Times New Roman" w:hAnsi="Times New Roman"/>
            <w:sz w:val="24"/>
            <w:szCs w:val="24"/>
          </w:rPr>
          <w:t>.3-9</w:t>
        </w:r>
        <w:r w:rsidR="001B3A88">
          <w:rPr>
            <w:rFonts w:ascii="Times New Roman" w:hAnsi="Times New Roman"/>
            <w:sz w:val="24"/>
            <w:szCs w:val="24"/>
          </w:rPr>
          <w:t>0</w:t>
        </w:r>
        <w:r w:rsidR="001B3A88" w:rsidRPr="00A95C71">
          <w:rPr>
            <w:rFonts w:ascii="Times New Roman" w:hAnsi="Times New Roman"/>
            <w:sz w:val="24"/>
            <w:szCs w:val="24"/>
          </w:rPr>
          <w:t>.</w:t>
        </w:r>
        <w:r w:rsidR="001B3A88">
          <w:rPr>
            <w:rFonts w:ascii="Times New Roman" w:hAnsi="Times New Roman"/>
            <w:sz w:val="24"/>
            <w:szCs w:val="24"/>
          </w:rPr>
          <w:t>0</w:t>
        </w:r>
        <w:r w:rsidR="001B3A88" w:rsidRPr="00A95C71">
          <w:rPr>
            <w:rFonts w:ascii="Times New Roman" w:hAnsi="Times New Roman"/>
            <w:sz w:val="24"/>
            <w:szCs w:val="24"/>
          </w:rPr>
          <w:t xml:space="preserve">% </w:t>
        </w:r>
      </w:ins>
      <w:del w:id="241" w:author="Zachary Gold" w:date="2020-11-12T22:48:00Z">
        <w:r w:rsidRPr="00A95C71" w:rsidDel="001B3A88">
          <w:rPr>
            <w:rFonts w:ascii="Times New Roman" w:hAnsi="Times New Roman"/>
            <w:sz w:val="24"/>
            <w:szCs w:val="24"/>
          </w:rPr>
          <w:delText xml:space="preserve">89.3-91.1% </w:delText>
        </w:r>
      </w:del>
      <w:r w:rsidRPr="00A95C71">
        <w:rPr>
          <w:rFonts w:ascii="Times New Roman" w:hAnsi="Times New Roman"/>
          <w:sz w:val="24"/>
          <w:szCs w:val="24"/>
        </w:rPr>
        <w:t>for only 3 1L replicates.</w:t>
      </w:r>
    </w:p>
    <w:p w14:paraId="096D05AB" w14:textId="61EAA507" w:rsidR="00A84D36" w:rsidRPr="00A95C71" w:rsidRDefault="00A84D36" w:rsidP="00A95C71">
      <w:pPr>
        <w:pStyle w:val="MDPI35textbeforelist"/>
        <w:spacing w:after="0" w:line="480" w:lineRule="auto"/>
        <w:ind w:firstLine="420"/>
        <w:jc w:val="left"/>
        <w:rPr>
          <w:rFonts w:ascii="Times New Roman" w:hAnsi="Times New Roman"/>
          <w:sz w:val="24"/>
          <w:szCs w:val="24"/>
        </w:rPr>
      </w:pPr>
      <w:r w:rsidRPr="00A95C71">
        <w:rPr>
          <w:rFonts w:ascii="Times New Roman" w:hAnsi="Times New Roman"/>
          <w:sz w:val="24"/>
          <w:szCs w:val="24"/>
        </w:rPr>
        <w:t>Analyses showed a significant difference in the total number of observed species across sites, with the site outside the MPA having significantly higher diversity than both the edge and MPA sites (ANOVA, p&lt;0.001, Levine’s test p&gt; 0.5). Observed species differences between sites were partially driven by the presence of non-rocky reef taxa (4</w:t>
      </w:r>
      <w:ins w:id="242" w:author="Zachary Gold" w:date="2020-11-12T22:48:00Z">
        <w:r w:rsidR="001B3A88">
          <w:rPr>
            <w:rFonts w:ascii="Times New Roman" w:hAnsi="Times New Roman"/>
            <w:sz w:val="24"/>
            <w:szCs w:val="24"/>
          </w:rPr>
          <w:t>8</w:t>
        </w:r>
      </w:ins>
      <w:del w:id="243" w:author="Zachary Gold" w:date="2020-11-12T22:48:00Z">
        <w:r w:rsidRPr="00A95C71" w:rsidDel="001B3A88">
          <w:rPr>
            <w:rFonts w:ascii="Times New Roman" w:hAnsi="Times New Roman"/>
            <w:sz w:val="24"/>
            <w:szCs w:val="24"/>
          </w:rPr>
          <w:delText>6</w:delText>
        </w:r>
      </w:del>
      <w:r w:rsidRPr="00A95C71">
        <w:rPr>
          <w:rFonts w:ascii="Times New Roman" w:hAnsi="Times New Roman"/>
          <w:sz w:val="24"/>
          <w:szCs w:val="24"/>
        </w:rPr>
        <w:t xml:space="preserve">.4%, </w:t>
      </w:r>
      <w:ins w:id="244" w:author="Zachary Gold" w:date="2020-11-12T22:48:00Z">
        <w:r w:rsidR="001B3A88">
          <w:rPr>
            <w:rFonts w:ascii="Times New Roman" w:hAnsi="Times New Roman"/>
            <w:sz w:val="24"/>
            <w:szCs w:val="24"/>
          </w:rPr>
          <w:t>5</w:t>
        </w:r>
      </w:ins>
      <w:del w:id="245" w:author="Zachary Gold" w:date="2020-11-12T22:48:00Z">
        <w:r w:rsidRPr="00A95C71" w:rsidDel="001B3A88">
          <w:rPr>
            <w:rFonts w:ascii="Times New Roman" w:hAnsi="Times New Roman"/>
            <w:sz w:val="24"/>
            <w:szCs w:val="24"/>
          </w:rPr>
          <w:delText>13</w:delText>
        </w:r>
      </w:del>
      <w:r w:rsidRPr="00A95C71">
        <w:rPr>
          <w:rFonts w:ascii="Times New Roman" w:hAnsi="Times New Roman"/>
          <w:sz w:val="24"/>
          <w:szCs w:val="24"/>
        </w:rPr>
        <w:t>/</w:t>
      </w:r>
      <w:ins w:id="246" w:author="Zachary Gold" w:date="2020-11-12T22:49:00Z">
        <w:r w:rsidR="001B3A88">
          <w:rPr>
            <w:rFonts w:ascii="Times New Roman" w:hAnsi="Times New Roman"/>
            <w:sz w:val="24"/>
            <w:szCs w:val="24"/>
          </w:rPr>
          <w:t>13</w:t>
        </w:r>
      </w:ins>
      <w:del w:id="247" w:author="Zachary Gold" w:date="2020-11-12T22:49:00Z">
        <w:r w:rsidRPr="00A95C71" w:rsidDel="001B3A88">
          <w:rPr>
            <w:rFonts w:ascii="Times New Roman" w:hAnsi="Times New Roman"/>
            <w:sz w:val="24"/>
            <w:szCs w:val="24"/>
          </w:rPr>
          <w:delText>28</w:delText>
        </w:r>
      </w:del>
      <w:r w:rsidRPr="00A95C71">
        <w:rPr>
          <w:rFonts w:ascii="Times New Roman" w:hAnsi="Times New Roman"/>
          <w:sz w:val="24"/>
          <w:szCs w:val="24"/>
        </w:rPr>
        <w:t xml:space="preserve">), </w:t>
      </w:r>
      <w:r w:rsidRPr="00A95C71">
        <w:rPr>
          <w:rFonts w:ascii="Times New Roman" w:hAnsi="Times New Roman"/>
          <w:sz w:val="24"/>
          <w:szCs w:val="24"/>
        </w:rPr>
        <w:lastRenderedPageBreak/>
        <w:t xml:space="preserve">primarily pelagic, mobile, sandy bottom, and intertidal species. Moreover, there were also </w:t>
      </w:r>
      <w:r w:rsidR="005D11C5" w:rsidRPr="00A95C71">
        <w:rPr>
          <w:rFonts w:ascii="Times New Roman" w:hAnsi="Times New Roman"/>
          <w:sz w:val="24"/>
          <w:szCs w:val="24"/>
        </w:rPr>
        <w:t>significant differences in</w:t>
      </w:r>
      <w:r w:rsidR="00275CD8" w:rsidRPr="00A95C71">
        <w:rPr>
          <w:rFonts w:ascii="Times New Roman" w:hAnsi="Times New Roman"/>
          <w:sz w:val="24"/>
          <w:szCs w:val="24"/>
        </w:rPr>
        <w:t xml:space="preserve"> </w:t>
      </w:r>
      <w:r w:rsidR="00E146C0" w:rsidRPr="00A95C71">
        <w:rPr>
          <w:rFonts w:ascii="Times New Roman" w:hAnsi="Times New Roman"/>
          <w:sz w:val="24"/>
          <w:szCs w:val="24"/>
        </w:rPr>
        <w:t xml:space="preserve">fish </w:t>
      </w:r>
      <w:r w:rsidR="005D11C5" w:rsidRPr="00A95C71">
        <w:rPr>
          <w:rFonts w:ascii="Times New Roman" w:hAnsi="Times New Roman"/>
          <w:sz w:val="24"/>
          <w:szCs w:val="24"/>
        </w:rPr>
        <w:t>communit</w:t>
      </w:r>
      <w:r w:rsidR="00275CD8" w:rsidRPr="00A95C71">
        <w:rPr>
          <w:rFonts w:ascii="Times New Roman" w:hAnsi="Times New Roman"/>
          <w:sz w:val="24"/>
          <w:szCs w:val="24"/>
        </w:rPr>
        <w:t>ies</w:t>
      </w:r>
      <w:r w:rsidR="005D11C5" w:rsidRPr="00A95C71">
        <w:rPr>
          <w:rFonts w:ascii="Times New Roman" w:hAnsi="Times New Roman"/>
          <w:sz w:val="24"/>
          <w:szCs w:val="24"/>
        </w:rPr>
        <w:t xml:space="preserve"> </w:t>
      </w:r>
      <w:r w:rsidRPr="00A95C71">
        <w:rPr>
          <w:rFonts w:ascii="Times New Roman" w:hAnsi="Times New Roman"/>
          <w:sz w:val="24"/>
          <w:szCs w:val="24"/>
        </w:rPr>
        <w:t>among the three sites</w:t>
      </w:r>
      <w:r w:rsidR="00275CD8" w:rsidRPr="00A95C71">
        <w:rPr>
          <w:rFonts w:ascii="Times New Roman" w:hAnsi="Times New Roman"/>
          <w:sz w:val="24"/>
          <w:szCs w:val="24"/>
        </w:rPr>
        <w:t xml:space="preserve"> as well as among the </w:t>
      </w:r>
      <w:r w:rsidRPr="00A95C71">
        <w:rPr>
          <w:rFonts w:ascii="Times New Roman" w:hAnsi="Times New Roman"/>
          <w:sz w:val="24"/>
          <w:szCs w:val="24"/>
        </w:rPr>
        <w:t xml:space="preserve">three </w:t>
      </w:r>
      <w:r w:rsidR="00DE4EF1" w:rsidRPr="00A95C71">
        <w:rPr>
          <w:rFonts w:ascii="Times New Roman" w:hAnsi="Times New Roman"/>
          <w:sz w:val="24"/>
          <w:szCs w:val="24"/>
        </w:rPr>
        <w:t>sampling locations along</w:t>
      </w:r>
      <w:r w:rsidR="00275CD8" w:rsidRPr="00A95C71">
        <w:rPr>
          <w:rFonts w:ascii="Times New Roman" w:hAnsi="Times New Roman"/>
          <w:sz w:val="24"/>
          <w:szCs w:val="24"/>
        </w:rPr>
        <w:t xml:space="preserve"> </w:t>
      </w:r>
      <w:r w:rsidRPr="00A95C71">
        <w:rPr>
          <w:rFonts w:ascii="Times New Roman" w:hAnsi="Times New Roman"/>
          <w:sz w:val="24"/>
          <w:szCs w:val="24"/>
        </w:rPr>
        <w:t xml:space="preserve">each of </w:t>
      </w:r>
      <w:r w:rsidR="00275CD8" w:rsidRPr="00A95C71">
        <w:rPr>
          <w:rFonts w:ascii="Times New Roman" w:hAnsi="Times New Roman"/>
          <w:sz w:val="24"/>
          <w:szCs w:val="24"/>
        </w:rPr>
        <w:t xml:space="preserve">the </w:t>
      </w:r>
      <w:r w:rsidRPr="00A95C71">
        <w:rPr>
          <w:rFonts w:ascii="Times New Roman" w:hAnsi="Times New Roman"/>
          <w:sz w:val="24"/>
          <w:szCs w:val="24"/>
        </w:rPr>
        <w:t xml:space="preserve">three </w:t>
      </w:r>
      <w:r w:rsidR="00275CD8" w:rsidRPr="00A95C71">
        <w:rPr>
          <w:rFonts w:ascii="Times New Roman" w:hAnsi="Times New Roman"/>
          <w:sz w:val="24"/>
          <w:szCs w:val="24"/>
        </w:rPr>
        <w:t>trans</w:t>
      </w:r>
      <w:r w:rsidR="00DE4EF1" w:rsidRPr="00A95C71">
        <w:rPr>
          <w:rFonts w:ascii="Times New Roman" w:hAnsi="Times New Roman"/>
          <w:sz w:val="24"/>
          <w:szCs w:val="24"/>
        </w:rPr>
        <w:t>ect</w:t>
      </w:r>
      <w:r w:rsidRPr="00A95C71">
        <w:rPr>
          <w:rFonts w:ascii="Times New Roman" w:hAnsi="Times New Roman"/>
          <w:sz w:val="24"/>
          <w:szCs w:val="24"/>
        </w:rPr>
        <w:t>s</w:t>
      </w:r>
      <w:r w:rsidR="005D11C5" w:rsidRPr="00A95C71">
        <w:rPr>
          <w:rFonts w:ascii="Times New Roman" w:hAnsi="Times New Roman"/>
          <w:sz w:val="24"/>
          <w:szCs w:val="24"/>
        </w:rPr>
        <w:t xml:space="preserve"> (PERMANOVA p&lt;0.001, betadisper p&gt;0.05). </w:t>
      </w:r>
      <w:r w:rsidRPr="00A95C71">
        <w:rPr>
          <w:rFonts w:ascii="Times New Roman" w:hAnsi="Times New Roman"/>
          <w:sz w:val="24"/>
          <w:szCs w:val="24"/>
        </w:rPr>
        <w:t>L</w:t>
      </w:r>
      <w:r w:rsidR="005D11C5" w:rsidRPr="00A95C71">
        <w:rPr>
          <w:rFonts w:ascii="Times New Roman" w:hAnsi="Times New Roman"/>
          <w:sz w:val="24"/>
          <w:szCs w:val="24"/>
        </w:rPr>
        <w:t xml:space="preserve">ocation </w:t>
      </w:r>
      <w:r w:rsidR="00DE4EF1" w:rsidRPr="00A95C71">
        <w:rPr>
          <w:rFonts w:ascii="Times New Roman" w:hAnsi="Times New Roman"/>
          <w:sz w:val="24"/>
          <w:szCs w:val="24"/>
        </w:rPr>
        <w:t xml:space="preserve">along the transect </w:t>
      </w:r>
      <w:r w:rsidR="005D11C5" w:rsidRPr="00A95C71">
        <w:rPr>
          <w:rFonts w:ascii="Times New Roman" w:hAnsi="Times New Roman"/>
          <w:sz w:val="24"/>
          <w:szCs w:val="24"/>
        </w:rPr>
        <w:t xml:space="preserve">explained </w:t>
      </w:r>
      <w:r w:rsidR="000551CF" w:rsidRPr="00A95C71">
        <w:rPr>
          <w:rFonts w:ascii="Times New Roman" w:hAnsi="Times New Roman"/>
          <w:sz w:val="24"/>
          <w:szCs w:val="24"/>
        </w:rPr>
        <w:t>2</w:t>
      </w:r>
      <w:ins w:id="248" w:author="Zachary Gold" w:date="2020-11-12T22:49:00Z">
        <w:r w:rsidR="001B3A88">
          <w:rPr>
            <w:rFonts w:ascii="Times New Roman" w:hAnsi="Times New Roman"/>
            <w:sz w:val="24"/>
            <w:szCs w:val="24"/>
          </w:rPr>
          <w:t>7</w:t>
        </w:r>
      </w:ins>
      <w:del w:id="249" w:author="Zachary Gold" w:date="2020-11-12T22:49:00Z">
        <w:r w:rsidR="00E376AE" w:rsidRPr="00A95C71" w:rsidDel="001B3A88">
          <w:rPr>
            <w:rFonts w:ascii="Times New Roman" w:hAnsi="Times New Roman"/>
            <w:sz w:val="24"/>
            <w:szCs w:val="24"/>
          </w:rPr>
          <w:delText>6</w:delText>
        </w:r>
      </w:del>
      <w:r w:rsidR="000551CF" w:rsidRPr="00A95C71">
        <w:rPr>
          <w:rFonts w:ascii="Times New Roman" w:hAnsi="Times New Roman"/>
          <w:sz w:val="24"/>
          <w:szCs w:val="24"/>
        </w:rPr>
        <w:t>.</w:t>
      </w:r>
      <w:ins w:id="250" w:author="Zachary Gold" w:date="2020-11-12T22:49:00Z">
        <w:r w:rsidR="001B3A88">
          <w:rPr>
            <w:rFonts w:ascii="Times New Roman" w:hAnsi="Times New Roman"/>
            <w:sz w:val="24"/>
            <w:szCs w:val="24"/>
          </w:rPr>
          <w:t>5</w:t>
        </w:r>
      </w:ins>
      <w:del w:id="251" w:author="Zachary Gold" w:date="2020-11-12T22:49:00Z">
        <w:r w:rsidR="00E376AE" w:rsidRPr="00A95C71" w:rsidDel="001B3A88">
          <w:rPr>
            <w:rFonts w:ascii="Times New Roman" w:hAnsi="Times New Roman"/>
            <w:sz w:val="24"/>
            <w:szCs w:val="24"/>
          </w:rPr>
          <w:delText>4</w:delText>
        </w:r>
      </w:del>
      <w:r w:rsidR="005D11C5" w:rsidRPr="00A95C71">
        <w:rPr>
          <w:rFonts w:ascii="Times New Roman" w:hAnsi="Times New Roman"/>
          <w:sz w:val="24"/>
          <w:szCs w:val="24"/>
        </w:rPr>
        <w:t xml:space="preserve">% of the total variance while site </w:t>
      </w:r>
      <w:r w:rsidR="00DE4EF1" w:rsidRPr="00A95C71">
        <w:rPr>
          <w:rFonts w:ascii="Times New Roman" w:hAnsi="Times New Roman"/>
          <w:sz w:val="24"/>
          <w:szCs w:val="24"/>
        </w:rPr>
        <w:t xml:space="preserve">(e.g. inside, edge and outside MPA) </w:t>
      </w:r>
      <w:r w:rsidR="005D11C5" w:rsidRPr="00A95C71">
        <w:rPr>
          <w:rFonts w:ascii="Times New Roman" w:hAnsi="Times New Roman"/>
          <w:sz w:val="24"/>
          <w:szCs w:val="24"/>
        </w:rPr>
        <w:t xml:space="preserve">explained </w:t>
      </w:r>
      <w:ins w:id="252" w:author="Zachary Gold" w:date="2020-11-12T22:49:00Z">
        <w:r w:rsidR="001B3A88">
          <w:rPr>
            <w:rFonts w:ascii="Times New Roman" w:hAnsi="Times New Roman"/>
            <w:sz w:val="24"/>
            <w:szCs w:val="24"/>
          </w:rPr>
          <w:t>22</w:t>
        </w:r>
      </w:ins>
      <w:del w:id="253" w:author="Zachary Gold" w:date="2020-11-12T22:49:00Z">
        <w:r w:rsidR="00E376AE" w:rsidRPr="00A95C71" w:rsidDel="001B3A88">
          <w:rPr>
            <w:rFonts w:ascii="Times New Roman" w:hAnsi="Times New Roman"/>
            <w:sz w:val="24"/>
            <w:szCs w:val="24"/>
          </w:rPr>
          <w:delText>19</w:delText>
        </w:r>
      </w:del>
      <w:r w:rsidR="000551CF" w:rsidRPr="00A95C71">
        <w:rPr>
          <w:rFonts w:ascii="Times New Roman" w:hAnsi="Times New Roman"/>
          <w:sz w:val="24"/>
          <w:szCs w:val="24"/>
        </w:rPr>
        <w:t>.</w:t>
      </w:r>
      <w:ins w:id="254" w:author="Zachary Gold" w:date="2020-11-12T22:49:00Z">
        <w:r w:rsidR="001B3A88">
          <w:rPr>
            <w:rFonts w:ascii="Times New Roman" w:hAnsi="Times New Roman"/>
            <w:sz w:val="24"/>
            <w:szCs w:val="24"/>
          </w:rPr>
          <w:t>5</w:t>
        </w:r>
      </w:ins>
      <w:del w:id="255" w:author="Zachary Gold" w:date="2020-11-12T22:49:00Z">
        <w:r w:rsidR="00E376AE" w:rsidRPr="00A95C71" w:rsidDel="001B3A88">
          <w:rPr>
            <w:rFonts w:ascii="Times New Roman" w:hAnsi="Times New Roman"/>
            <w:sz w:val="24"/>
            <w:szCs w:val="24"/>
          </w:rPr>
          <w:delText>0</w:delText>
        </w:r>
      </w:del>
      <w:r w:rsidR="005D11C5" w:rsidRPr="00A95C71">
        <w:rPr>
          <w:rFonts w:ascii="Times New Roman" w:hAnsi="Times New Roman"/>
          <w:sz w:val="24"/>
          <w:szCs w:val="24"/>
        </w:rPr>
        <w:t>% of the total variance</w:t>
      </w:r>
      <w:r w:rsidR="003102B3" w:rsidRPr="00A95C71">
        <w:rPr>
          <w:rFonts w:ascii="Times New Roman" w:hAnsi="Times New Roman"/>
          <w:sz w:val="24"/>
          <w:szCs w:val="24"/>
        </w:rPr>
        <w:t xml:space="preserve">; </w:t>
      </w:r>
      <w:r w:rsidR="000551CF" w:rsidRPr="00A95C71">
        <w:rPr>
          <w:rFonts w:ascii="Times New Roman" w:hAnsi="Times New Roman"/>
          <w:sz w:val="24"/>
          <w:szCs w:val="24"/>
        </w:rPr>
        <w:t>5</w:t>
      </w:r>
      <w:ins w:id="256" w:author="Zachary Gold" w:date="2020-11-12T22:49:00Z">
        <w:r w:rsidR="001B3A88">
          <w:rPr>
            <w:rFonts w:ascii="Times New Roman" w:hAnsi="Times New Roman"/>
            <w:sz w:val="24"/>
            <w:szCs w:val="24"/>
          </w:rPr>
          <w:t>0.0</w:t>
        </w:r>
      </w:ins>
      <w:del w:id="257" w:author="Zachary Gold" w:date="2020-11-12T22:49:00Z">
        <w:r w:rsidR="00E376AE" w:rsidRPr="00A95C71" w:rsidDel="001B3A88">
          <w:rPr>
            <w:rFonts w:ascii="Times New Roman" w:hAnsi="Times New Roman"/>
            <w:sz w:val="24"/>
            <w:szCs w:val="24"/>
          </w:rPr>
          <w:delText>4.5</w:delText>
        </w:r>
      </w:del>
      <w:r w:rsidR="005D11C5" w:rsidRPr="00A95C71">
        <w:rPr>
          <w:rFonts w:ascii="Times New Roman" w:hAnsi="Times New Roman"/>
          <w:sz w:val="24"/>
          <w:szCs w:val="24"/>
        </w:rPr>
        <w:t xml:space="preserve">% of the total variance was unexplained. </w:t>
      </w:r>
    </w:p>
    <w:p w14:paraId="76890473" w14:textId="7A431FED" w:rsidR="003372A6" w:rsidDel="001B3A88" w:rsidRDefault="00A124A8" w:rsidP="001B3A88">
      <w:pPr>
        <w:pStyle w:val="MDPI35textbeforelist"/>
        <w:spacing w:after="0" w:line="480" w:lineRule="auto"/>
        <w:ind w:firstLine="420"/>
        <w:jc w:val="left"/>
        <w:rPr>
          <w:del w:id="258" w:author="Zachary Gold" w:date="2020-11-12T22:49:00Z"/>
          <w:rFonts w:ascii="Times New Roman" w:hAnsi="Times New Roman"/>
          <w:i/>
          <w:sz w:val="24"/>
          <w:szCs w:val="24"/>
        </w:rPr>
      </w:pPr>
      <w:r w:rsidRPr="00A95C71">
        <w:rPr>
          <w:rFonts w:ascii="Times New Roman" w:hAnsi="Times New Roman"/>
          <w:sz w:val="24"/>
          <w:szCs w:val="24"/>
        </w:rPr>
        <w:t>NMDS ordination showed weak clustering of samples by both location and site (NMDS, Stress 0.2</w:t>
      </w:r>
      <w:ins w:id="259" w:author="Zachary Gold" w:date="2020-11-12T22:49:00Z">
        <w:r w:rsidR="001B3A88">
          <w:rPr>
            <w:rFonts w:ascii="Times New Roman" w:hAnsi="Times New Roman"/>
            <w:sz w:val="24"/>
            <w:szCs w:val="24"/>
          </w:rPr>
          <w:t>1</w:t>
        </w:r>
      </w:ins>
      <w:del w:id="260" w:author="Zachary Gold" w:date="2020-11-12T22:49:00Z">
        <w:r w:rsidRPr="00A95C71" w:rsidDel="001B3A88">
          <w:rPr>
            <w:rFonts w:ascii="Times New Roman" w:hAnsi="Times New Roman"/>
            <w:sz w:val="24"/>
            <w:szCs w:val="24"/>
          </w:rPr>
          <w:delText>0</w:delText>
        </w:r>
      </w:del>
      <w:r w:rsidRPr="00A95C71">
        <w:rPr>
          <w:rFonts w:ascii="Times New Roman" w:hAnsi="Times New Roman"/>
          <w:sz w:val="24"/>
          <w:szCs w:val="24"/>
        </w:rPr>
        <w:t>; Fig</w:t>
      </w:r>
      <w:del w:id="261" w:author="Zachary Gold" w:date="2020-11-10T17:01:00Z">
        <w:r w:rsidRPr="00A95C71" w:rsidDel="000F1EA9">
          <w:rPr>
            <w:rFonts w:ascii="Times New Roman" w:hAnsi="Times New Roman"/>
            <w:sz w:val="24"/>
            <w:szCs w:val="24"/>
          </w:rPr>
          <w:delText>ure</w:delText>
        </w:r>
      </w:del>
      <w:r w:rsidRPr="00A95C71">
        <w:rPr>
          <w:rFonts w:ascii="Times New Roman" w:hAnsi="Times New Roman"/>
          <w:sz w:val="24"/>
          <w:szCs w:val="24"/>
        </w:rPr>
        <w:t xml:space="preserve"> 4). </w:t>
      </w:r>
      <w:r w:rsidR="00693199" w:rsidRPr="00A95C71">
        <w:rPr>
          <w:rFonts w:ascii="Times New Roman" w:hAnsi="Times New Roman"/>
          <w:sz w:val="24"/>
          <w:szCs w:val="24"/>
        </w:rPr>
        <w:t>C</w:t>
      </w:r>
      <w:r w:rsidR="005D11C5" w:rsidRPr="00A95C71">
        <w:rPr>
          <w:rFonts w:ascii="Times New Roman" w:hAnsi="Times New Roman"/>
          <w:sz w:val="24"/>
          <w:szCs w:val="24"/>
        </w:rPr>
        <w:t>onstrained analysis of principle components (CAP) found significant differences in species assemblages between samples collected at different sites and locations (CAP, p&lt;0.001) (Fig</w:t>
      </w:r>
      <w:del w:id="262" w:author="Zachary Gold" w:date="2020-11-10T17:01:00Z">
        <w:r w:rsidR="005D11C5" w:rsidRPr="00A95C71" w:rsidDel="000F1EA9">
          <w:rPr>
            <w:rFonts w:ascii="Times New Roman" w:hAnsi="Times New Roman"/>
            <w:sz w:val="24"/>
            <w:szCs w:val="24"/>
          </w:rPr>
          <w:delText>ure</w:delText>
        </w:r>
      </w:del>
      <w:r w:rsidR="005D11C5" w:rsidRPr="00A95C71">
        <w:rPr>
          <w:rFonts w:ascii="Times New Roman" w:hAnsi="Times New Roman"/>
          <w:sz w:val="24"/>
          <w:szCs w:val="24"/>
        </w:rPr>
        <w:t xml:space="preserve"> </w:t>
      </w:r>
      <w:r w:rsidR="00F42763" w:rsidRPr="00A95C71">
        <w:rPr>
          <w:rFonts w:ascii="Times New Roman" w:hAnsi="Times New Roman"/>
          <w:sz w:val="24"/>
          <w:szCs w:val="24"/>
        </w:rPr>
        <w:t>5</w:t>
      </w:r>
      <w:r w:rsidR="005D11C5" w:rsidRPr="00A95C71">
        <w:rPr>
          <w:rFonts w:ascii="Times New Roman" w:hAnsi="Times New Roman"/>
          <w:sz w:val="24"/>
          <w:szCs w:val="24"/>
        </w:rPr>
        <w:t>)</w:t>
      </w:r>
      <w:r w:rsidR="0080352B" w:rsidRPr="00A95C71">
        <w:rPr>
          <w:rFonts w:ascii="Times New Roman" w:hAnsi="Times New Roman"/>
          <w:sz w:val="24"/>
          <w:szCs w:val="24"/>
        </w:rPr>
        <w:t xml:space="preserve">, </w:t>
      </w:r>
      <w:r w:rsidR="00693199" w:rsidRPr="00A95C71">
        <w:rPr>
          <w:rFonts w:ascii="Times New Roman" w:hAnsi="Times New Roman"/>
          <w:sz w:val="24"/>
          <w:szCs w:val="24"/>
        </w:rPr>
        <w:t xml:space="preserve">further </w:t>
      </w:r>
      <w:r w:rsidR="0080352B" w:rsidRPr="00A95C71">
        <w:rPr>
          <w:rFonts w:ascii="Times New Roman" w:hAnsi="Times New Roman"/>
          <w:sz w:val="24"/>
          <w:szCs w:val="24"/>
        </w:rPr>
        <w:t>indicating difference in</w:t>
      </w:r>
      <w:r w:rsidR="005D11C5" w:rsidRPr="00A95C71">
        <w:rPr>
          <w:rFonts w:ascii="Times New Roman" w:hAnsi="Times New Roman"/>
          <w:sz w:val="24"/>
          <w:szCs w:val="24"/>
        </w:rPr>
        <w:t xml:space="preserve"> eDNA signatures across sites and locations.</w:t>
      </w:r>
      <w:r w:rsidR="00A5217A" w:rsidRPr="00A95C71">
        <w:rPr>
          <w:rFonts w:ascii="Times New Roman" w:hAnsi="Times New Roman"/>
          <w:sz w:val="24"/>
          <w:szCs w:val="24"/>
        </w:rPr>
        <w:t xml:space="preserve"> </w:t>
      </w:r>
      <w:r w:rsidR="005D11C5" w:rsidRPr="00A95C71">
        <w:rPr>
          <w:rFonts w:ascii="Times New Roman" w:hAnsi="Times New Roman"/>
          <w:sz w:val="24"/>
          <w:szCs w:val="24"/>
        </w:rPr>
        <w:t xml:space="preserve">CAP analysis identified </w:t>
      </w:r>
      <w:r w:rsidR="00AB1EEC" w:rsidRPr="00A95C71">
        <w:rPr>
          <w:rFonts w:ascii="Times New Roman" w:hAnsi="Times New Roman"/>
          <w:sz w:val="24"/>
          <w:szCs w:val="24"/>
        </w:rPr>
        <w:t>seven</w:t>
      </w:r>
      <w:r w:rsidR="005D11C5" w:rsidRPr="00A95C71">
        <w:rPr>
          <w:rFonts w:ascii="Times New Roman" w:hAnsi="Times New Roman"/>
          <w:sz w:val="24"/>
          <w:szCs w:val="24"/>
        </w:rPr>
        <w:t xml:space="preserve"> taxa with the strongest differences between sites. </w:t>
      </w:r>
      <w:ins w:id="263" w:author="Zachary Gold" w:date="2020-11-12T22:49:00Z">
        <w:r w:rsidR="001B3A88" w:rsidRPr="00A95C71">
          <w:rPr>
            <w:rFonts w:ascii="Times New Roman" w:hAnsi="Times New Roman"/>
            <w:sz w:val="24"/>
            <w:szCs w:val="24"/>
          </w:rPr>
          <w:t xml:space="preserve">The MPA site had higher eDNA index scores of </w:t>
        </w:r>
        <w:r w:rsidR="001B3A88">
          <w:rPr>
            <w:rFonts w:ascii="Times New Roman" w:hAnsi="Times New Roman"/>
            <w:sz w:val="24"/>
            <w:szCs w:val="24"/>
          </w:rPr>
          <w:t>Opaleye</w:t>
        </w:r>
        <w:r w:rsidR="001B3A88" w:rsidRPr="00A95C71">
          <w:rPr>
            <w:rFonts w:ascii="Times New Roman" w:hAnsi="Times New Roman"/>
            <w:sz w:val="24"/>
            <w:szCs w:val="24"/>
          </w:rPr>
          <w:t xml:space="preserve"> (</w:t>
        </w:r>
        <w:r w:rsidR="001B3A88">
          <w:rPr>
            <w:rFonts w:ascii="Times New Roman" w:hAnsi="Times New Roman"/>
            <w:i/>
            <w:sz w:val="24"/>
            <w:szCs w:val="24"/>
          </w:rPr>
          <w:t xml:space="preserve">Girella nigricans, </w:t>
        </w:r>
        <w:proofErr w:type="spellStart"/>
        <w:r w:rsidR="001B3A88">
          <w:rPr>
            <w:rFonts w:ascii="Times New Roman" w:hAnsi="Times New Roman"/>
            <w:iCs/>
            <w:sz w:val="24"/>
            <w:szCs w:val="24"/>
          </w:rPr>
          <w:t>Kyphosidae</w:t>
        </w:r>
        <w:proofErr w:type="spellEnd"/>
        <w:r w:rsidR="001B3A88" w:rsidRPr="00A95C71">
          <w:rPr>
            <w:rFonts w:ascii="Times New Roman" w:hAnsi="Times New Roman"/>
            <w:i/>
            <w:sz w:val="24"/>
            <w:szCs w:val="24"/>
          </w:rPr>
          <w:t>)</w:t>
        </w:r>
        <w:r w:rsidR="001B3A88">
          <w:rPr>
            <w:rFonts w:ascii="Times New Roman" w:hAnsi="Times New Roman"/>
            <w:iCs/>
            <w:sz w:val="24"/>
            <w:szCs w:val="24"/>
          </w:rPr>
          <w:t xml:space="preserve"> and kelp bass</w:t>
        </w:r>
        <w:r w:rsidR="001B3A88" w:rsidRPr="00A95C71">
          <w:rPr>
            <w:rFonts w:ascii="Times New Roman" w:hAnsi="Times New Roman"/>
            <w:iCs/>
            <w:sz w:val="24"/>
            <w:szCs w:val="24"/>
          </w:rPr>
          <w:t xml:space="preserve"> </w:t>
        </w:r>
        <w:r w:rsidR="001B3A88" w:rsidRPr="00EE43E1">
          <w:rPr>
            <w:rFonts w:ascii="Times New Roman" w:hAnsi="Times New Roman"/>
            <w:iCs/>
            <w:sz w:val="24"/>
            <w:szCs w:val="24"/>
          </w:rPr>
          <w:t>(</w:t>
        </w:r>
        <w:r w:rsidR="001B3A88">
          <w:rPr>
            <w:rFonts w:ascii="Times New Roman" w:hAnsi="Times New Roman"/>
            <w:i/>
            <w:sz w:val="24"/>
            <w:szCs w:val="24"/>
          </w:rPr>
          <w:t xml:space="preserve">Paralabrax clathratus, </w:t>
        </w:r>
        <w:r w:rsidR="001B3A88">
          <w:rPr>
            <w:rFonts w:ascii="Times New Roman" w:hAnsi="Times New Roman"/>
            <w:iCs/>
            <w:sz w:val="24"/>
            <w:szCs w:val="24"/>
          </w:rPr>
          <w:t>Serranidae</w:t>
        </w:r>
        <w:r w:rsidR="001B3A88" w:rsidRPr="00A95C71">
          <w:rPr>
            <w:rFonts w:ascii="Times New Roman" w:hAnsi="Times New Roman"/>
            <w:iCs/>
            <w:sz w:val="24"/>
            <w:szCs w:val="24"/>
          </w:rPr>
          <w:t>)</w:t>
        </w:r>
        <w:r w:rsidR="001B3A88" w:rsidRPr="00A95C71">
          <w:rPr>
            <w:rFonts w:ascii="Times New Roman" w:hAnsi="Times New Roman"/>
            <w:i/>
            <w:sz w:val="24"/>
            <w:szCs w:val="24"/>
          </w:rPr>
          <w:t xml:space="preserve">. </w:t>
        </w:r>
        <w:r w:rsidR="001B3A88" w:rsidRPr="00A95C71">
          <w:rPr>
            <w:rFonts w:ascii="Times New Roman" w:hAnsi="Times New Roman"/>
            <w:iCs/>
            <w:sz w:val="24"/>
            <w:szCs w:val="24"/>
          </w:rPr>
          <w:t xml:space="preserve">The edge site had higher index scores of </w:t>
        </w:r>
        <w:r w:rsidR="001B3A88">
          <w:rPr>
            <w:rFonts w:ascii="Times New Roman" w:hAnsi="Times New Roman"/>
            <w:iCs/>
            <w:sz w:val="24"/>
            <w:szCs w:val="24"/>
          </w:rPr>
          <w:t>blacksmith</w:t>
        </w:r>
        <w:r w:rsidR="001B3A88" w:rsidRPr="00A95C71">
          <w:rPr>
            <w:rFonts w:ascii="Times New Roman" w:hAnsi="Times New Roman"/>
            <w:iCs/>
            <w:sz w:val="24"/>
            <w:szCs w:val="24"/>
          </w:rPr>
          <w:t xml:space="preserve"> (</w:t>
        </w:r>
        <w:r w:rsidR="001B3A88">
          <w:rPr>
            <w:rFonts w:ascii="Times New Roman" w:hAnsi="Times New Roman"/>
            <w:i/>
            <w:sz w:val="24"/>
            <w:szCs w:val="24"/>
          </w:rPr>
          <w:t xml:space="preserve">Chromis punctipinnis, </w:t>
        </w:r>
        <w:proofErr w:type="spellStart"/>
        <w:r w:rsidR="001B3A88">
          <w:rPr>
            <w:rFonts w:ascii="Times New Roman" w:hAnsi="Times New Roman"/>
            <w:iCs/>
            <w:sz w:val="24"/>
            <w:szCs w:val="24"/>
          </w:rPr>
          <w:t>Pomacentridae</w:t>
        </w:r>
        <w:proofErr w:type="spellEnd"/>
        <w:r w:rsidR="001B3A88" w:rsidRPr="00A95C71">
          <w:rPr>
            <w:rFonts w:ascii="Times New Roman" w:hAnsi="Times New Roman"/>
            <w:iCs/>
            <w:sz w:val="24"/>
            <w:szCs w:val="24"/>
          </w:rPr>
          <w:t>)</w:t>
        </w:r>
        <w:r w:rsidR="001B3A88">
          <w:rPr>
            <w:rFonts w:ascii="Times New Roman" w:hAnsi="Times New Roman"/>
            <w:iCs/>
            <w:sz w:val="24"/>
            <w:szCs w:val="24"/>
          </w:rPr>
          <w:t xml:space="preserve"> and fantail flounder (</w:t>
        </w:r>
        <w:r w:rsidR="001B3A88">
          <w:rPr>
            <w:rFonts w:ascii="Times New Roman" w:hAnsi="Times New Roman"/>
            <w:i/>
            <w:sz w:val="24"/>
            <w:szCs w:val="24"/>
          </w:rPr>
          <w:t xml:space="preserve">Xystreurys liolepis, </w:t>
        </w:r>
        <w:proofErr w:type="spellStart"/>
        <w:r w:rsidR="001B3A88">
          <w:rPr>
            <w:rFonts w:ascii="Times New Roman" w:hAnsi="Times New Roman"/>
            <w:iCs/>
            <w:sz w:val="24"/>
            <w:szCs w:val="24"/>
          </w:rPr>
          <w:t>Paralychthyidae</w:t>
        </w:r>
        <w:proofErr w:type="spellEnd"/>
        <w:r w:rsidR="001B3A88">
          <w:rPr>
            <w:rFonts w:ascii="Times New Roman" w:hAnsi="Times New Roman"/>
            <w:iCs/>
            <w:sz w:val="24"/>
            <w:szCs w:val="24"/>
          </w:rPr>
          <w:t>)</w:t>
        </w:r>
        <w:r w:rsidR="001B3A88" w:rsidRPr="00A95C71">
          <w:rPr>
            <w:rFonts w:ascii="Times New Roman" w:hAnsi="Times New Roman"/>
            <w:iCs/>
            <w:sz w:val="24"/>
            <w:szCs w:val="24"/>
          </w:rPr>
          <w:t>.</w:t>
        </w:r>
        <w:r w:rsidR="001B3A88" w:rsidRPr="00A95C71">
          <w:rPr>
            <w:rFonts w:ascii="Times New Roman" w:hAnsi="Times New Roman"/>
            <w:i/>
            <w:sz w:val="24"/>
            <w:szCs w:val="24"/>
          </w:rPr>
          <w:t xml:space="preserve"> </w:t>
        </w:r>
        <w:r w:rsidR="001B3A88" w:rsidRPr="00A95C71">
          <w:rPr>
            <w:rFonts w:ascii="Times New Roman" w:hAnsi="Times New Roman"/>
            <w:sz w:val="24"/>
            <w:szCs w:val="24"/>
          </w:rPr>
          <w:t xml:space="preserve">The site outside the MPA had higher index scores of </w:t>
        </w:r>
        <w:r w:rsidR="001B3A88">
          <w:rPr>
            <w:rFonts w:ascii="Times New Roman" w:hAnsi="Times New Roman"/>
            <w:sz w:val="24"/>
            <w:szCs w:val="24"/>
          </w:rPr>
          <w:t>Giant black sea bass</w:t>
        </w:r>
        <w:r w:rsidR="001B3A88" w:rsidRPr="00A95C71">
          <w:rPr>
            <w:rFonts w:ascii="Times New Roman" w:hAnsi="Times New Roman"/>
            <w:sz w:val="24"/>
            <w:szCs w:val="24"/>
          </w:rPr>
          <w:t xml:space="preserve"> </w:t>
        </w:r>
        <w:r w:rsidR="001B3A88" w:rsidRPr="00EE43E1">
          <w:rPr>
            <w:rFonts w:ascii="Times New Roman" w:hAnsi="Times New Roman"/>
            <w:iCs/>
            <w:sz w:val="24"/>
            <w:szCs w:val="24"/>
          </w:rPr>
          <w:t>(</w:t>
        </w:r>
        <w:proofErr w:type="spellStart"/>
        <w:r w:rsidR="001B3A88">
          <w:rPr>
            <w:rFonts w:ascii="Times New Roman" w:hAnsi="Times New Roman"/>
            <w:i/>
            <w:sz w:val="24"/>
            <w:szCs w:val="24"/>
          </w:rPr>
          <w:t>Sterolepis</w:t>
        </w:r>
        <w:proofErr w:type="spellEnd"/>
        <w:r w:rsidR="001B3A88">
          <w:rPr>
            <w:rFonts w:ascii="Times New Roman" w:hAnsi="Times New Roman"/>
            <w:i/>
            <w:sz w:val="24"/>
            <w:szCs w:val="24"/>
          </w:rPr>
          <w:t xml:space="preserve"> gigas, </w:t>
        </w:r>
        <w:proofErr w:type="spellStart"/>
        <w:r w:rsidR="001B3A88">
          <w:rPr>
            <w:rFonts w:ascii="Times New Roman" w:hAnsi="Times New Roman"/>
            <w:iCs/>
            <w:sz w:val="24"/>
            <w:szCs w:val="24"/>
          </w:rPr>
          <w:t>Polyprionidae</w:t>
        </w:r>
        <w:proofErr w:type="spellEnd"/>
        <w:r w:rsidR="001B3A88" w:rsidRPr="00EE43E1">
          <w:rPr>
            <w:rFonts w:ascii="Times New Roman" w:hAnsi="Times New Roman"/>
            <w:iCs/>
            <w:sz w:val="24"/>
            <w:szCs w:val="24"/>
          </w:rPr>
          <w:t>)</w:t>
        </w:r>
        <w:r w:rsidR="001B3A88" w:rsidRPr="00A95C71">
          <w:rPr>
            <w:rFonts w:ascii="Times New Roman" w:hAnsi="Times New Roman"/>
            <w:sz w:val="24"/>
            <w:szCs w:val="24"/>
          </w:rPr>
          <w:t xml:space="preserve">, </w:t>
        </w:r>
        <w:r w:rsidR="001B3A88">
          <w:rPr>
            <w:rFonts w:ascii="Times New Roman" w:hAnsi="Times New Roman"/>
            <w:sz w:val="24"/>
            <w:szCs w:val="24"/>
          </w:rPr>
          <w:t>Pacific barracuda</w:t>
        </w:r>
        <w:r w:rsidR="001B3A88" w:rsidRPr="00A95C71">
          <w:rPr>
            <w:rFonts w:ascii="Times New Roman" w:hAnsi="Times New Roman"/>
            <w:sz w:val="24"/>
            <w:szCs w:val="24"/>
          </w:rPr>
          <w:t xml:space="preserve"> (</w:t>
        </w:r>
        <w:r w:rsidR="001B3A88">
          <w:rPr>
            <w:rFonts w:ascii="Times New Roman" w:hAnsi="Times New Roman"/>
            <w:i/>
            <w:iCs/>
            <w:sz w:val="24"/>
            <w:szCs w:val="24"/>
          </w:rPr>
          <w:t>Sphyraena argentea</w:t>
        </w:r>
        <w:r w:rsidR="001B3A88">
          <w:rPr>
            <w:rFonts w:ascii="Times New Roman" w:hAnsi="Times New Roman"/>
            <w:sz w:val="24"/>
            <w:szCs w:val="24"/>
          </w:rPr>
          <w:t xml:space="preserve">, </w:t>
        </w:r>
        <w:proofErr w:type="spellStart"/>
        <w:r w:rsidR="001B3A88">
          <w:rPr>
            <w:rFonts w:ascii="Times New Roman" w:hAnsi="Times New Roman"/>
            <w:sz w:val="24"/>
            <w:szCs w:val="24"/>
          </w:rPr>
          <w:t>Sphyraenidae</w:t>
        </w:r>
        <w:proofErr w:type="spellEnd"/>
        <w:r w:rsidR="001B3A88" w:rsidRPr="00A95C71">
          <w:rPr>
            <w:rFonts w:ascii="Times New Roman" w:hAnsi="Times New Roman"/>
            <w:sz w:val="24"/>
            <w:szCs w:val="24"/>
          </w:rPr>
          <w:t xml:space="preserve">), and </w:t>
        </w:r>
        <w:proofErr w:type="spellStart"/>
        <w:r w:rsidR="001B3A88">
          <w:rPr>
            <w:rFonts w:ascii="Times New Roman" w:hAnsi="Times New Roman"/>
            <w:sz w:val="24"/>
            <w:szCs w:val="24"/>
          </w:rPr>
          <w:t>topsmelt</w:t>
        </w:r>
        <w:proofErr w:type="spellEnd"/>
        <w:r w:rsidR="001B3A88" w:rsidRPr="00A95C71">
          <w:rPr>
            <w:rFonts w:ascii="Times New Roman" w:hAnsi="Times New Roman"/>
            <w:sz w:val="24"/>
            <w:szCs w:val="24"/>
          </w:rPr>
          <w:t xml:space="preserve"> (</w:t>
        </w:r>
        <w:r w:rsidR="001B3A88">
          <w:rPr>
            <w:rFonts w:ascii="Times New Roman" w:hAnsi="Times New Roman"/>
            <w:i/>
            <w:iCs/>
            <w:sz w:val="24"/>
            <w:szCs w:val="24"/>
          </w:rPr>
          <w:t xml:space="preserve">Atherinops affinis, </w:t>
        </w:r>
        <w:proofErr w:type="spellStart"/>
        <w:r w:rsidR="001B3A88">
          <w:rPr>
            <w:rFonts w:ascii="Times New Roman" w:hAnsi="Times New Roman"/>
            <w:sz w:val="24"/>
            <w:szCs w:val="24"/>
          </w:rPr>
          <w:t>Atherinopsidae</w:t>
        </w:r>
        <w:proofErr w:type="spellEnd"/>
        <w:r w:rsidR="001B3A88" w:rsidRPr="00A95C71">
          <w:rPr>
            <w:rFonts w:ascii="Times New Roman" w:hAnsi="Times New Roman"/>
            <w:sz w:val="24"/>
            <w:szCs w:val="24"/>
          </w:rPr>
          <w:t>)</w:t>
        </w:r>
        <w:r w:rsidR="001B3A88" w:rsidRPr="00A95C71">
          <w:rPr>
            <w:rFonts w:ascii="Times New Roman" w:hAnsi="Times New Roman"/>
            <w:i/>
            <w:sz w:val="24"/>
            <w:szCs w:val="24"/>
          </w:rPr>
          <w:t>.</w:t>
        </w:r>
      </w:ins>
      <w:del w:id="264" w:author="Zachary Gold" w:date="2020-11-12T22:49:00Z">
        <w:r w:rsidR="005D11C5" w:rsidRPr="00A95C71" w:rsidDel="001B3A88">
          <w:rPr>
            <w:rFonts w:ascii="Times New Roman" w:hAnsi="Times New Roman"/>
            <w:sz w:val="24"/>
            <w:szCs w:val="24"/>
          </w:rPr>
          <w:delText xml:space="preserve">The MPA site had higher </w:delText>
        </w:r>
        <w:r w:rsidR="003F2D46" w:rsidRPr="00A95C71" w:rsidDel="001B3A88">
          <w:rPr>
            <w:rFonts w:ascii="Times New Roman" w:hAnsi="Times New Roman"/>
            <w:sz w:val="24"/>
            <w:szCs w:val="24"/>
          </w:rPr>
          <w:delText xml:space="preserve">eDNA </w:delText>
        </w:r>
        <w:r w:rsidR="005D11C5" w:rsidRPr="00A95C71" w:rsidDel="001B3A88">
          <w:rPr>
            <w:rFonts w:ascii="Times New Roman" w:hAnsi="Times New Roman"/>
            <w:sz w:val="24"/>
            <w:szCs w:val="24"/>
          </w:rPr>
          <w:delText xml:space="preserve">index scores of </w:delText>
        </w:r>
        <w:r w:rsidR="00B92058" w:rsidRPr="00A95C71" w:rsidDel="001B3A88">
          <w:rPr>
            <w:rFonts w:ascii="Times New Roman" w:hAnsi="Times New Roman"/>
            <w:sz w:val="24"/>
            <w:szCs w:val="24"/>
          </w:rPr>
          <w:delText>k</w:delText>
        </w:r>
        <w:r w:rsidR="005D11C5" w:rsidRPr="00A95C71" w:rsidDel="001B3A88">
          <w:rPr>
            <w:rFonts w:ascii="Times New Roman" w:hAnsi="Times New Roman"/>
            <w:sz w:val="24"/>
            <w:szCs w:val="24"/>
          </w:rPr>
          <w:delText>elp perch (</w:delText>
        </w:r>
        <w:r w:rsidR="005D11C5" w:rsidRPr="00A95C71" w:rsidDel="001B3A88">
          <w:rPr>
            <w:rFonts w:ascii="Times New Roman" w:hAnsi="Times New Roman"/>
            <w:i/>
            <w:sz w:val="24"/>
            <w:szCs w:val="24"/>
          </w:rPr>
          <w:delText>Brachyistius frenatus</w:delText>
        </w:r>
        <w:r w:rsidR="00EE43E1" w:rsidDel="001B3A88">
          <w:rPr>
            <w:rFonts w:ascii="Times New Roman" w:hAnsi="Times New Roman"/>
            <w:i/>
            <w:sz w:val="24"/>
            <w:szCs w:val="24"/>
          </w:rPr>
          <w:delText xml:space="preserve">, </w:delText>
        </w:r>
        <w:r w:rsidR="00EE43E1" w:rsidDel="001B3A88">
          <w:rPr>
            <w:rFonts w:ascii="Times New Roman" w:hAnsi="Times New Roman"/>
            <w:iCs/>
            <w:sz w:val="24"/>
            <w:szCs w:val="24"/>
          </w:rPr>
          <w:delText>Embiotocidae</w:delText>
        </w:r>
        <w:r w:rsidR="005D11C5" w:rsidRPr="00A95C71" w:rsidDel="001B3A88">
          <w:rPr>
            <w:rFonts w:ascii="Times New Roman" w:hAnsi="Times New Roman"/>
            <w:i/>
            <w:sz w:val="24"/>
            <w:szCs w:val="24"/>
          </w:rPr>
          <w:delText>)</w:delText>
        </w:r>
        <w:r w:rsidR="00A87AD9" w:rsidRPr="00A95C71" w:rsidDel="001B3A88">
          <w:rPr>
            <w:rFonts w:ascii="Times New Roman" w:hAnsi="Times New Roman"/>
            <w:iCs/>
            <w:sz w:val="24"/>
            <w:szCs w:val="24"/>
          </w:rPr>
          <w:delText>,</w:delText>
        </w:r>
        <w:r w:rsidR="00E376AE" w:rsidRPr="00A95C71" w:rsidDel="001B3A88">
          <w:rPr>
            <w:rFonts w:ascii="Times New Roman" w:hAnsi="Times New Roman"/>
            <w:iCs/>
            <w:sz w:val="24"/>
            <w:szCs w:val="24"/>
          </w:rPr>
          <w:delText xml:space="preserve"> </w:delText>
        </w:r>
        <w:r w:rsidR="00B92058" w:rsidRPr="00A95C71" w:rsidDel="001B3A88">
          <w:rPr>
            <w:rFonts w:ascii="Times New Roman" w:hAnsi="Times New Roman"/>
            <w:iCs/>
            <w:sz w:val="24"/>
            <w:szCs w:val="24"/>
          </w:rPr>
          <w:delText>s</w:delText>
        </w:r>
        <w:r w:rsidR="00AB1EEC" w:rsidRPr="00A95C71" w:rsidDel="001B3A88">
          <w:rPr>
            <w:rFonts w:ascii="Times New Roman" w:hAnsi="Times New Roman"/>
            <w:iCs/>
            <w:sz w:val="24"/>
            <w:szCs w:val="24"/>
          </w:rPr>
          <w:delText>arcastic</w:delText>
        </w:r>
        <w:r w:rsidR="004049EB" w:rsidRPr="00A95C71" w:rsidDel="001B3A88">
          <w:rPr>
            <w:rFonts w:ascii="Times New Roman" w:hAnsi="Times New Roman"/>
            <w:iCs/>
            <w:sz w:val="24"/>
            <w:szCs w:val="24"/>
          </w:rPr>
          <w:delText xml:space="preserve"> fringehead </w:delText>
        </w:r>
        <w:r w:rsidR="004049EB" w:rsidRPr="00EE43E1" w:rsidDel="001B3A88">
          <w:rPr>
            <w:rFonts w:ascii="Times New Roman" w:hAnsi="Times New Roman"/>
            <w:iCs/>
            <w:sz w:val="24"/>
            <w:szCs w:val="24"/>
          </w:rPr>
          <w:delText>(</w:delText>
        </w:r>
        <w:r w:rsidR="004049EB" w:rsidRPr="00A95C71" w:rsidDel="001B3A88">
          <w:rPr>
            <w:rFonts w:ascii="Times New Roman" w:hAnsi="Times New Roman"/>
            <w:i/>
            <w:sz w:val="24"/>
            <w:szCs w:val="24"/>
          </w:rPr>
          <w:delText>Neoclinus blanchardi</w:delText>
        </w:r>
        <w:r w:rsidR="00EE43E1" w:rsidDel="001B3A88">
          <w:rPr>
            <w:rFonts w:ascii="Times New Roman" w:hAnsi="Times New Roman"/>
            <w:i/>
            <w:sz w:val="24"/>
            <w:szCs w:val="24"/>
          </w:rPr>
          <w:delText xml:space="preserve">, </w:delText>
        </w:r>
        <w:r w:rsidR="00EE43E1" w:rsidRPr="00EE43E1" w:rsidDel="001B3A88">
          <w:rPr>
            <w:rFonts w:ascii="Times New Roman" w:hAnsi="Times New Roman"/>
            <w:iCs/>
            <w:sz w:val="24"/>
            <w:szCs w:val="24"/>
          </w:rPr>
          <w:delText>Chaenopsidae</w:delText>
        </w:r>
        <w:r w:rsidR="004049EB" w:rsidRPr="00A95C71" w:rsidDel="001B3A88">
          <w:rPr>
            <w:rFonts w:ascii="Times New Roman" w:hAnsi="Times New Roman"/>
            <w:iCs/>
            <w:sz w:val="24"/>
            <w:szCs w:val="24"/>
          </w:rPr>
          <w:delText xml:space="preserve">), and </w:delText>
        </w:r>
        <w:r w:rsidR="00B92058" w:rsidRPr="00A95C71" w:rsidDel="001B3A88">
          <w:rPr>
            <w:rFonts w:ascii="Times New Roman" w:hAnsi="Times New Roman"/>
            <w:iCs/>
            <w:sz w:val="24"/>
            <w:szCs w:val="24"/>
          </w:rPr>
          <w:delText>s</w:delText>
        </w:r>
        <w:r w:rsidR="004049EB" w:rsidRPr="00A95C71" w:rsidDel="001B3A88">
          <w:rPr>
            <w:rFonts w:ascii="Times New Roman" w:hAnsi="Times New Roman"/>
            <w:iCs/>
            <w:sz w:val="24"/>
            <w:szCs w:val="24"/>
          </w:rPr>
          <w:delText>potted cusk-eel (</w:delText>
        </w:r>
        <w:r w:rsidR="004049EB" w:rsidRPr="00A95C71" w:rsidDel="001B3A88">
          <w:rPr>
            <w:rFonts w:ascii="Times New Roman" w:hAnsi="Times New Roman"/>
            <w:i/>
            <w:sz w:val="24"/>
            <w:szCs w:val="24"/>
          </w:rPr>
          <w:delText>Chilara taylori</w:delText>
        </w:r>
        <w:r w:rsidR="00EE43E1" w:rsidDel="001B3A88">
          <w:rPr>
            <w:rFonts w:ascii="Times New Roman" w:hAnsi="Times New Roman"/>
            <w:i/>
            <w:sz w:val="24"/>
            <w:szCs w:val="24"/>
          </w:rPr>
          <w:delText xml:space="preserve">, </w:delText>
        </w:r>
        <w:r w:rsidR="00EE43E1" w:rsidRPr="00EE43E1" w:rsidDel="001B3A88">
          <w:rPr>
            <w:rFonts w:ascii="Times New Roman" w:hAnsi="Times New Roman"/>
            <w:iCs/>
            <w:sz w:val="24"/>
            <w:szCs w:val="24"/>
          </w:rPr>
          <w:delText>Ophidiidae</w:delText>
        </w:r>
        <w:r w:rsidR="004049EB" w:rsidRPr="00A95C71" w:rsidDel="001B3A88">
          <w:rPr>
            <w:rFonts w:ascii="Times New Roman" w:hAnsi="Times New Roman"/>
            <w:iCs/>
            <w:sz w:val="24"/>
            <w:szCs w:val="24"/>
          </w:rPr>
          <w:delText>)</w:delText>
        </w:r>
        <w:r w:rsidR="005D11C5" w:rsidRPr="00A95C71" w:rsidDel="001B3A88">
          <w:rPr>
            <w:rFonts w:ascii="Times New Roman" w:hAnsi="Times New Roman"/>
            <w:i/>
            <w:sz w:val="24"/>
            <w:szCs w:val="24"/>
          </w:rPr>
          <w:delText>.</w:delText>
        </w:r>
        <w:r w:rsidR="00C450A8" w:rsidRPr="00A95C71" w:rsidDel="001B3A88">
          <w:rPr>
            <w:rFonts w:ascii="Times New Roman" w:hAnsi="Times New Roman"/>
            <w:i/>
            <w:sz w:val="24"/>
            <w:szCs w:val="24"/>
          </w:rPr>
          <w:delText xml:space="preserve"> </w:delText>
        </w:r>
        <w:r w:rsidR="00C450A8" w:rsidRPr="00A95C71" w:rsidDel="001B3A88">
          <w:rPr>
            <w:rFonts w:ascii="Times New Roman" w:hAnsi="Times New Roman"/>
            <w:iCs/>
            <w:sz w:val="24"/>
            <w:szCs w:val="24"/>
          </w:rPr>
          <w:delText>The edge site had higher index scor</w:delText>
        </w:r>
        <w:r w:rsidR="00331AD6" w:rsidRPr="00A95C71" w:rsidDel="001B3A88">
          <w:rPr>
            <w:rFonts w:ascii="Times New Roman" w:hAnsi="Times New Roman"/>
            <w:iCs/>
            <w:sz w:val="24"/>
            <w:szCs w:val="24"/>
          </w:rPr>
          <w:delText>e</w:delText>
        </w:r>
        <w:r w:rsidR="00C450A8" w:rsidRPr="00A95C71" w:rsidDel="001B3A88">
          <w:rPr>
            <w:rFonts w:ascii="Times New Roman" w:hAnsi="Times New Roman"/>
            <w:iCs/>
            <w:sz w:val="24"/>
            <w:szCs w:val="24"/>
          </w:rPr>
          <w:delText>s of</w:delText>
        </w:r>
        <w:r w:rsidR="00331AD6" w:rsidRPr="00A95C71" w:rsidDel="001B3A88">
          <w:rPr>
            <w:rFonts w:ascii="Times New Roman" w:hAnsi="Times New Roman"/>
            <w:iCs/>
            <w:sz w:val="24"/>
            <w:szCs w:val="24"/>
          </w:rPr>
          <w:delText xml:space="preserve"> </w:delText>
        </w:r>
        <w:r w:rsidR="00B92058" w:rsidRPr="00A95C71" w:rsidDel="001B3A88">
          <w:rPr>
            <w:rFonts w:ascii="Times New Roman" w:hAnsi="Times New Roman"/>
            <w:iCs/>
            <w:sz w:val="24"/>
            <w:szCs w:val="24"/>
          </w:rPr>
          <w:delText>r</w:delText>
        </w:r>
        <w:r w:rsidR="00331AD6" w:rsidRPr="00A95C71" w:rsidDel="001B3A88">
          <w:rPr>
            <w:rFonts w:ascii="Times New Roman" w:hAnsi="Times New Roman"/>
            <w:iCs/>
            <w:sz w:val="24"/>
            <w:szCs w:val="24"/>
          </w:rPr>
          <w:delText>oughback sculpin</w:delText>
        </w:r>
        <w:r w:rsidR="00C450A8" w:rsidRPr="00A95C71" w:rsidDel="001B3A88">
          <w:rPr>
            <w:rFonts w:ascii="Times New Roman" w:hAnsi="Times New Roman"/>
            <w:iCs/>
            <w:sz w:val="24"/>
            <w:szCs w:val="24"/>
          </w:rPr>
          <w:delText xml:space="preserve"> </w:delText>
        </w:r>
        <w:r w:rsidR="00331AD6" w:rsidRPr="00A95C71" w:rsidDel="001B3A88">
          <w:rPr>
            <w:rFonts w:ascii="Times New Roman" w:hAnsi="Times New Roman"/>
            <w:iCs/>
            <w:sz w:val="24"/>
            <w:szCs w:val="24"/>
          </w:rPr>
          <w:delText>(</w:delText>
        </w:r>
        <w:r w:rsidR="00C450A8" w:rsidRPr="00A95C71" w:rsidDel="001B3A88">
          <w:rPr>
            <w:rFonts w:ascii="Times New Roman" w:hAnsi="Times New Roman"/>
            <w:i/>
            <w:sz w:val="24"/>
            <w:szCs w:val="24"/>
          </w:rPr>
          <w:delText>Chiton</w:delText>
        </w:r>
        <w:r w:rsidR="00F65A21" w:rsidRPr="00A95C71" w:rsidDel="001B3A88">
          <w:rPr>
            <w:rFonts w:ascii="Times New Roman" w:hAnsi="Times New Roman"/>
            <w:i/>
            <w:sz w:val="24"/>
            <w:szCs w:val="24"/>
          </w:rPr>
          <w:delText>o</w:delText>
        </w:r>
        <w:r w:rsidR="00331AD6" w:rsidRPr="00A95C71" w:rsidDel="001B3A88">
          <w:rPr>
            <w:rFonts w:ascii="Times New Roman" w:hAnsi="Times New Roman"/>
            <w:i/>
            <w:sz w:val="24"/>
            <w:szCs w:val="24"/>
          </w:rPr>
          <w:delText>tus pugetensis</w:delText>
        </w:r>
        <w:r w:rsidR="00EE43E1" w:rsidDel="001B3A88">
          <w:rPr>
            <w:rFonts w:ascii="Times New Roman" w:hAnsi="Times New Roman"/>
            <w:i/>
            <w:sz w:val="24"/>
            <w:szCs w:val="24"/>
          </w:rPr>
          <w:delText xml:space="preserve">, </w:delText>
        </w:r>
        <w:r w:rsidR="00EE43E1" w:rsidDel="001B3A88">
          <w:rPr>
            <w:rFonts w:ascii="Times New Roman" w:hAnsi="Times New Roman"/>
            <w:iCs/>
            <w:sz w:val="24"/>
            <w:szCs w:val="24"/>
          </w:rPr>
          <w:delText>Cottidae</w:delText>
        </w:r>
        <w:r w:rsidR="00331AD6" w:rsidRPr="00A95C71" w:rsidDel="001B3A88">
          <w:rPr>
            <w:rFonts w:ascii="Times New Roman" w:hAnsi="Times New Roman"/>
            <w:iCs/>
            <w:sz w:val="24"/>
            <w:szCs w:val="24"/>
          </w:rPr>
          <w:delText>).</w:delText>
        </w:r>
        <w:r w:rsidR="005D11C5" w:rsidRPr="00A95C71" w:rsidDel="001B3A88">
          <w:rPr>
            <w:rFonts w:ascii="Times New Roman" w:hAnsi="Times New Roman"/>
            <w:i/>
            <w:sz w:val="24"/>
            <w:szCs w:val="24"/>
          </w:rPr>
          <w:delText xml:space="preserve"> </w:delText>
        </w:r>
        <w:r w:rsidR="00A87AD9" w:rsidRPr="00A95C71" w:rsidDel="001B3A88">
          <w:rPr>
            <w:rFonts w:ascii="Times New Roman" w:hAnsi="Times New Roman"/>
            <w:sz w:val="24"/>
            <w:szCs w:val="24"/>
          </w:rPr>
          <w:delText>T</w:delText>
        </w:r>
        <w:r w:rsidR="005D11C5" w:rsidRPr="00A95C71" w:rsidDel="001B3A88">
          <w:rPr>
            <w:rFonts w:ascii="Times New Roman" w:hAnsi="Times New Roman"/>
            <w:sz w:val="24"/>
            <w:szCs w:val="24"/>
          </w:rPr>
          <w:delText xml:space="preserve">he site outside the MPA had higher index scores of </w:delText>
        </w:r>
        <w:r w:rsidR="00B92058" w:rsidRPr="00A95C71" w:rsidDel="001B3A88">
          <w:rPr>
            <w:rFonts w:ascii="Times New Roman" w:hAnsi="Times New Roman"/>
            <w:sz w:val="24"/>
            <w:szCs w:val="24"/>
          </w:rPr>
          <w:delText>y</w:delText>
        </w:r>
        <w:r w:rsidR="005D11C5" w:rsidRPr="00A95C71" w:rsidDel="001B3A88">
          <w:rPr>
            <w:rFonts w:ascii="Times New Roman" w:hAnsi="Times New Roman"/>
            <w:sz w:val="24"/>
            <w:szCs w:val="24"/>
          </w:rPr>
          <w:delText xml:space="preserve">ellowtail </w:delText>
        </w:r>
        <w:r w:rsidR="00F42763" w:rsidRPr="00A95C71" w:rsidDel="001B3A88">
          <w:rPr>
            <w:rFonts w:ascii="Times New Roman" w:hAnsi="Times New Roman"/>
            <w:sz w:val="24"/>
            <w:szCs w:val="24"/>
          </w:rPr>
          <w:delText>a</w:delText>
        </w:r>
        <w:r w:rsidR="005D11C5" w:rsidRPr="00A95C71" w:rsidDel="001B3A88">
          <w:rPr>
            <w:rFonts w:ascii="Times New Roman" w:hAnsi="Times New Roman"/>
            <w:sz w:val="24"/>
            <w:szCs w:val="24"/>
          </w:rPr>
          <w:delText xml:space="preserve">mberjack </w:delText>
        </w:r>
        <w:r w:rsidR="005D11C5" w:rsidRPr="00EE43E1" w:rsidDel="001B3A88">
          <w:rPr>
            <w:rFonts w:ascii="Times New Roman" w:hAnsi="Times New Roman"/>
            <w:iCs/>
            <w:sz w:val="24"/>
            <w:szCs w:val="24"/>
          </w:rPr>
          <w:delText>(</w:delText>
        </w:r>
        <w:r w:rsidR="005D11C5" w:rsidRPr="00A95C71" w:rsidDel="001B3A88">
          <w:rPr>
            <w:rFonts w:ascii="Times New Roman" w:hAnsi="Times New Roman"/>
            <w:i/>
            <w:sz w:val="24"/>
            <w:szCs w:val="24"/>
          </w:rPr>
          <w:delText>Seriola lalandi</w:delText>
        </w:r>
        <w:r w:rsidR="00EE43E1" w:rsidDel="001B3A88">
          <w:rPr>
            <w:rFonts w:ascii="Times New Roman" w:hAnsi="Times New Roman"/>
            <w:i/>
            <w:sz w:val="24"/>
            <w:szCs w:val="24"/>
          </w:rPr>
          <w:delText xml:space="preserve">, </w:delText>
        </w:r>
        <w:r w:rsidR="00EE43E1" w:rsidDel="001B3A88">
          <w:rPr>
            <w:rFonts w:ascii="Times New Roman" w:hAnsi="Times New Roman"/>
            <w:iCs/>
            <w:sz w:val="24"/>
            <w:szCs w:val="24"/>
          </w:rPr>
          <w:delText>Carangidae</w:delText>
        </w:r>
        <w:r w:rsidR="005D11C5" w:rsidRPr="00EE43E1" w:rsidDel="001B3A88">
          <w:rPr>
            <w:rFonts w:ascii="Times New Roman" w:hAnsi="Times New Roman"/>
            <w:iCs/>
            <w:sz w:val="24"/>
            <w:szCs w:val="24"/>
          </w:rPr>
          <w:delText>)</w:delText>
        </w:r>
        <w:r w:rsidR="005D11C5" w:rsidRPr="00A95C71" w:rsidDel="001B3A88">
          <w:rPr>
            <w:rFonts w:ascii="Times New Roman" w:hAnsi="Times New Roman"/>
            <w:sz w:val="24"/>
            <w:szCs w:val="24"/>
          </w:rPr>
          <w:delText>,</w:delText>
        </w:r>
        <w:r w:rsidR="00A87AD9" w:rsidRPr="00A95C71" w:rsidDel="001B3A88">
          <w:rPr>
            <w:rFonts w:ascii="Times New Roman" w:hAnsi="Times New Roman"/>
            <w:sz w:val="24"/>
            <w:szCs w:val="24"/>
          </w:rPr>
          <w:delText xml:space="preserve"> </w:delText>
        </w:r>
        <w:r w:rsidR="00B92058" w:rsidRPr="00A95C71" w:rsidDel="001B3A88">
          <w:rPr>
            <w:rFonts w:ascii="Times New Roman" w:hAnsi="Times New Roman"/>
            <w:sz w:val="24"/>
            <w:szCs w:val="24"/>
          </w:rPr>
          <w:delText>s</w:delText>
        </w:r>
        <w:r w:rsidR="004049EB" w:rsidRPr="00A95C71" w:rsidDel="001B3A88">
          <w:rPr>
            <w:rFonts w:ascii="Times New Roman" w:hAnsi="Times New Roman"/>
            <w:sz w:val="24"/>
            <w:szCs w:val="24"/>
          </w:rPr>
          <w:delText>and bass sp.</w:delText>
        </w:r>
        <w:r w:rsidR="00A87AD9" w:rsidRPr="00A95C71" w:rsidDel="001B3A88">
          <w:rPr>
            <w:rFonts w:ascii="Times New Roman" w:hAnsi="Times New Roman"/>
            <w:sz w:val="24"/>
            <w:szCs w:val="24"/>
          </w:rPr>
          <w:delText xml:space="preserve"> (</w:delText>
        </w:r>
        <w:r w:rsidR="004049EB" w:rsidRPr="00A95C71" w:rsidDel="001B3A88">
          <w:rPr>
            <w:rFonts w:ascii="Times New Roman" w:hAnsi="Times New Roman"/>
            <w:i/>
            <w:iCs/>
            <w:sz w:val="24"/>
            <w:szCs w:val="24"/>
          </w:rPr>
          <w:delText>Paralabrax</w:delText>
        </w:r>
        <w:r w:rsidR="004049EB" w:rsidRPr="00A95C71" w:rsidDel="001B3A88">
          <w:rPr>
            <w:rFonts w:ascii="Times New Roman" w:hAnsi="Times New Roman"/>
            <w:sz w:val="24"/>
            <w:szCs w:val="24"/>
          </w:rPr>
          <w:delText xml:space="preserve"> s</w:delText>
        </w:r>
        <w:r w:rsidR="00B92058" w:rsidRPr="00A95C71" w:rsidDel="001B3A88">
          <w:rPr>
            <w:rFonts w:ascii="Times New Roman" w:hAnsi="Times New Roman"/>
            <w:sz w:val="24"/>
            <w:szCs w:val="24"/>
          </w:rPr>
          <w:delText>p</w:delText>
        </w:r>
        <w:r w:rsidR="004049EB" w:rsidRPr="00A95C71" w:rsidDel="001B3A88">
          <w:rPr>
            <w:rFonts w:ascii="Times New Roman" w:hAnsi="Times New Roman"/>
            <w:sz w:val="24"/>
            <w:szCs w:val="24"/>
          </w:rPr>
          <w:delText>p.</w:delText>
        </w:r>
        <w:r w:rsidR="00EE43E1" w:rsidDel="001B3A88">
          <w:rPr>
            <w:rFonts w:ascii="Times New Roman" w:hAnsi="Times New Roman"/>
            <w:sz w:val="24"/>
            <w:szCs w:val="24"/>
          </w:rPr>
          <w:delText>, Serranidae</w:delText>
        </w:r>
        <w:r w:rsidR="00A87AD9" w:rsidRPr="00A95C71" w:rsidDel="001B3A88">
          <w:rPr>
            <w:rFonts w:ascii="Times New Roman" w:hAnsi="Times New Roman"/>
            <w:sz w:val="24"/>
            <w:szCs w:val="24"/>
          </w:rPr>
          <w:delText xml:space="preserve">), </w:delText>
        </w:r>
        <w:r w:rsidR="00B8453F" w:rsidRPr="00A95C71" w:rsidDel="001B3A88">
          <w:rPr>
            <w:rFonts w:ascii="Times New Roman" w:hAnsi="Times New Roman"/>
            <w:sz w:val="24"/>
            <w:szCs w:val="24"/>
          </w:rPr>
          <w:delText xml:space="preserve">and </w:delText>
        </w:r>
        <w:r w:rsidR="00B92058" w:rsidRPr="00A95C71" w:rsidDel="001B3A88">
          <w:rPr>
            <w:rFonts w:ascii="Times New Roman" w:hAnsi="Times New Roman"/>
            <w:sz w:val="24"/>
            <w:szCs w:val="24"/>
          </w:rPr>
          <w:delText>d</w:delText>
        </w:r>
        <w:r w:rsidR="004049EB" w:rsidRPr="00A95C71" w:rsidDel="001B3A88">
          <w:rPr>
            <w:rFonts w:ascii="Times New Roman" w:hAnsi="Times New Roman"/>
            <w:sz w:val="24"/>
            <w:szCs w:val="24"/>
          </w:rPr>
          <w:delText>og-faced witch eel</w:delText>
        </w:r>
        <w:r w:rsidR="00A87AD9" w:rsidRPr="00A95C71" w:rsidDel="001B3A88">
          <w:rPr>
            <w:rFonts w:ascii="Times New Roman" w:hAnsi="Times New Roman"/>
            <w:sz w:val="24"/>
            <w:szCs w:val="24"/>
          </w:rPr>
          <w:delText xml:space="preserve"> (</w:delText>
        </w:r>
        <w:r w:rsidR="004049EB" w:rsidRPr="00A95C71" w:rsidDel="001B3A88">
          <w:rPr>
            <w:rFonts w:ascii="Times New Roman" w:hAnsi="Times New Roman"/>
            <w:i/>
            <w:iCs/>
            <w:sz w:val="24"/>
            <w:szCs w:val="24"/>
          </w:rPr>
          <w:delText>Fac</w:delText>
        </w:r>
        <w:r w:rsidR="00AB1EEC" w:rsidRPr="00A95C71" w:rsidDel="001B3A88">
          <w:rPr>
            <w:rFonts w:ascii="Times New Roman" w:hAnsi="Times New Roman"/>
            <w:i/>
            <w:iCs/>
            <w:sz w:val="24"/>
            <w:szCs w:val="24"/>
          </w:rPr>
          <w:delText>c</w:delText>
        </w:r>
        <w:r w:rsidR="004049EB" w:rsidRPr="00A95C71" w:rsidDel="001B3A88">
          <w:rPr>
            <w:rFonts w:ascii="Times New Roman" w:hAnsi="Times New Roman"/>
            <w:i/>
            <w:iCs/>
            <w:sz w:val="24"/>
            <w:szCs w:val="24"/>
          </w:rPr>
          <w:delText xml:space="preserve">iolella </w:delText>
        </w:r>
        <w:r w:rsidR="00EE43E1" w:rsidDel="001B3A88">
          <w:rPr>
            <w:rFonts w:ascii="Times New Roman" w:hAnsi="Times New Roman"/>
            <w:i/>
            <w:iCs/>
            <w:sz w:val="24"/>
            <w:szCs w:val="24"/>
          </w:rPr>
          <w:delText xml:space="preserve">gilberti, </w:delText>
        </w:r>
        <w:r w:rsidR="00EE43E1" w:rsidRPr="00EE43E1" w:rsidDel="001B3A88">
          <w:rPr>
            <w:rFonts w:ascii="Times New Roman" w:hAnsi="Times New Roman"/>
            <w:sz w:val="24"/>
            <w:szCs w:val="24"/>
          </w:rPr>
          <w:delText>Nettastomatidae</w:delText>
        </w:r>
        <w:r w:rsidR="00A87AD9" w:rsidRPr="00A95C71" w:rsidDel="001B3A88">
          <w:rPr>
            <w:rFonts w:ascii="Times New Roman" w:hAnsi="Times New Roman"/>
            <w:sz w:val="24"/>
            <w:szCs w:val="24"/>
          </w:rPr>
          <w:delText>)</w:delText>
        </w:r>
        <w:r w:rsidR="005D11C5" w:rsidRPr="00A95C71" w:rsidDel="001B3A88">
          <w:rPr>
            <w:rFonts w:ascii="Times New Roman" w:hAnsi="Times New Roman"/>
            <w:i/>
            <w:sz w:val="24"/>
            <w:szCs w:val="24"/>
          </w:rPr>
          <w:delText>.</w:delText>
        </w:r>
      </w:del>
    </w:p>
    <w:p w14:paraId="7C2CC4F9" w14:textId="77777777" w:rsidR="001B3A88" w:rsidRDefault="001B3A88" w:rsidP="00A95C71">
      <w:pPr>
        <w:pStyle w:val="MDPI35textbeforelist"/>
        <w:spacing w:after="0" w:line="480" w:lineRule="auto"/>
        <w:ind w:firstLine="420"/>
        <w:jc w:val="left"/>
        <w:rPr>
          <w:ins w:id="265" w:author="Zachary Gold" w:date="2020-11-12T22:49:00Z"/>
          <w:rFonts w:ascii="Times New Roman" w:hAnsi="Times New Roman"/>
          <w:i/>
          <w:sz w:val="24"/>
          <w:szCs w:val="24"/>
        </w:rPr>
      </w:pPr>
    </w:p>
    <w:p w14:paraId="0E7D3167" w14:textId="38031EE5" w:rsidR="000E7052" w:rsidRDefault="000E7052" w:rsidP="001B3A88">
      <w:pPr>
        <w:pStyle w:val="MDPI35textbeforelist"/>
        <w:spacing w:after="0" w:line="480" w:lineRule="auto"/>
        <w:ind w:left="420" w:firstLine="0"/>
        <w:jc w:val="left"/>
        <w:rPr>
          <w:rFonts w:ascii="Times New Roman" w:hAnsi="Times New Roman"/>
          <w:sz w:val="24"/>
          <w:szCs w:val="24"/>
        </w:rPr>
        <w:pPrChange w:id="266" w:author="Zachary Gold" w:date="2020-11-12T22:49:00Z">
          <w:pPr>
            <w:pStyle w:val="MDPI35textbeforelist"/>
            <w:spacing w:after="0" w:line="480" w:lineRule="auto"/>
            <w:ind w:firstLine="420"/>
            <w:jc w:val="left"/>
          </w:pPr>
        </w:pPrChange>
      </w:pPr>
      <w:r w:rsidRPr="00A95C71">
        <w:rPr>
          <w:rFonts w:ascii="Times New Roman" w:hAnsi="Times New Roman"/>
          <w:b/>
          <w:sz w:val="24"/>
          <w:szCs w:val="24"/>
        </w:rPr>
        <w:t>Figure 4.</w:t>
      </w:r>
      <w:r w:rsidRPr="00A95C71">
        <w:rPr>
          <w:rFonts w:ascii="Times New Roman" w:hAnsi="Times New Roman"/>
          <w:sz w:val="24"/>
          <w:szCs w:val="24"/>
        </w:rPr>
        <w:t xml:space="preserve"> NMDS </w:t>
      </w:r>
      <w:commentRangeStart w:id="267"/>
      <w:r w:rsidRPr="00A95C71">
        <w:rPr>
          <w:rFonts w:ascii="Times New Roman" w:hAnsi="Times New Roman"/>
          <w:sz w:val="24"/>
          <w:szCs w:val="24"/>
        </w:rPr>
        <w:t xml:space="preserve">of Bray-Curtis Dissimilarities. Bray-Curtis dissimilarities were calculated between all samples using </w:t>
      </w:r>
      <w:commentRangeEnd w:id="267"/>
      <w:r w:rsidR="00571456">
        <w:rPr>
          <w:rStyle w:val="CommentReference"/>
          <w:rFonts w:asciiTheme="minorHAnsi" w:eastAsiaTheme="minorHAnsi" w:hAnsiTheme="minorHAnsi" w:cstheme="minorBidi"/>
          <w:color w:val="auto"/>
          <w:lang w:eastAsia="en-US" w:bidi="ar-SA"/>
        </w:rPr>
        <w:commentReference w:id="267"/>
      </w:r>
      <w:r w:rsidRPr="00A95C71">
        <w:rPr>
          <w:rFonts w:ascii="Times New Roman" w:hAnsi="Times New Roman"/>
          <w:sz w:val="24"/>
          <w:szCs w:val="24"/>
        </w:rPr>
        <w:t xml:space="preserve">only species with occupancy rates over </w:t>
      </w:r>
      <w:del w:id="268" w:author="Zachary Gold" w:date="2020-11-12T22:48:00Z">
        <w:r w:rsidRPr="00A95C71" w:rsidDel="001B3A88">
          <w:rPr>
            <w:rFonts w:ascii="Times New Roman" w:hAnsi="Times New Roman"/>
            <w:sz w:val="24"/>
            <w:szCs w:val="24"/>
          </w:rPr>
          <w:delText>75%</w:delText>
        </w:r>
      </w:del>
      <w:ins w:id="269" w:author="Zachary Gold" w:date="2020-11-12T22:48:00Z">
        <w:r w:rsidR="001B3A88">
          <w:rPr>
            <w:rFonts w:ascii="Times New Roman" w:hAnsi="Times New Roman"/>
            <w:sz w:val="24"/>
            <w:szCs w:val="24"/>
          </w:rPr>
          <w:t>84%</w:t>
        </w:r>
      </w:ins>
      <w:r w:rsidRPr="00A95C71">
        <w:rPr>
          <w:rFonts w:ascii="Times New Roman" w:hAnsi="Times New Roman"/>
          <w:sz w:val="24"/>
          <w:szCs w:val="24"/>
        </w:rPr>
        <w:t>. Samples from Sites (colors) and locations (shapes) are similar to each other (NMDS, Stress = 0.2</w:t>
      </w:r>
      <w:ins w:id="270" w:author="Zachary Gold" w:date="2020-11-12T22:49:00Z">
        <w:r w:rsidR="001B3A88">
          <w:rPr>
            <w:rFonts w:ascii="Times New Roman" w:hAnsi="Times New Roman"/>
            <w:sz w:val="24"/>
            <w:szCs w:val="24"/>
          </w:rPr>
          <w:t>1</w:t>
        </w:r>
      </w:ins>
      <w:del w:id="271" w:author="Zachary Gold" w:date="2020-11-12T22:49:00Z">
        <w:r w:rsidRPr="00A95C71" w:rsidDel="001B3A88">
          <w:rPr>
            <w:rFonts w:ascii="Times New Roman" w:hAnsi="Times New Roman"/>
            <w:sz w:val="24"/>
            <w:szCs w:val="24"/>
          </w:rPr>
          <w:delText>0</w:delText>
        </w:r>
      </w:del>
      <w:r w:rsidRPr="00A95C71">
        <w:rPr>
          <w:rFonts w:ascii="Times New Roman" w:hAnsi="Times New Roman"/>
          <w:sz w:val="24"/>
          <w:szCs w:val="24"/>
        </w:rPr>
        <w:t>).</w:t>
      </w:r>
      <w:r>
        <w:rPr>
          <w:rFonts w:ascii="Times New Roman" w:hAnsi="Times New Roman"/>
          <w:sz w:val="24"/>
          <w:szCs w:val="24"/>
        </w:rPr>
        <w:t xml:space="preserve"> </w:t>
      </w:r>
    </w:p>
    <w:p w14:paraId="098594D0" w14:textId="5A983AB4" w:rsidR="000E7052" w:rsidRPr="00A95C71" w:rsidDel="00191983" w:rsidRDefault="000E7052" w:rsidP="000E7052">
      <w:pPr>
        <w:pStyle w:val="MDPI51figurecaption"/>
        <w:spacing w:line="480" w:lineRule="auto"/>
        <w:ind w:left="420"/>
        <w:rPr>
          <w:del w:id="272" w:author="Zachary Gold" w:date="2020-11-10T21:56:00Z"/>
          <w:rFonts w:ascii="Times New Roman" w:hAnsi="Times New Roman"/>
          <w:sz w:val="24"/>
          <w:szCs w:val="24"/>
        </w:rPr>
      </w:pPr>
      <w:r w:rsidRPr="00A95C71">
        <w:rPr>
          <w:rFonts w:ascii="Times New Roman" w:hAnsi="Times New Roman"/>
          <w:b/>
          <w:sz w:val="24"/>
          <w:szCs w:val="24"/>
        </w:rPr>
        <w:t>Figure 5.</w:t>
      </w:r>
      <w:r w:rsidRPr="00A95C71">
        <w:rPr>
          <w:rFonts w:ascii="Times New Roman" w:hAnsi="Times New Roman"/>
          <w:sz w:val="24"/>
          <w:szCs w:val="24"/>
        </w:rPr>
        <w:t xml:space="preserve"> Constrained Analysis of Principle Components (CAP) Ordination. Bray-Curtis dissimilarities were calculated between all samples using only species with occupancy rates over </w:t>
      </w:r>
      <w:del w:id="273" w:author="Zachary Gold" w:date="2020-11-12T22:48:00Z">
        <w:r w:rsidRPr="00A95C71" w:rsidDel="001B3A88">
          <w:rPr>
            <w:rFonts w:ascii="Times New Roman" w:hAnsi="Times New Roman"/>
            <w:sz w:val="24"/>
            <w:szCs w:val="24"/>
          </w:rPr>
          <w:delText>75%</w:delText>
        </w:r>
      </w:del>
      <w:ins w:id="274" w:author="Zachary Gold" w:date="2020-11-12T22:48:00Z">
        <w:r w:rsidR="001B3A88">
          <w:rPr>
            <w:rFonts w:ascii="Times New Roman" w:hAnsi="Times New Roman"/>
            <w:sz w:val="24"/>
            <w:szCs w:val="24"/>
          </w:rPr>
          <w:t>84%</w:t>
        </w:r>
      </w:ins>
      <w:r w:rsidRPr="00A95C71">
        <w:rPr>
          <w:rFonts w:ascii="Times New Roman" w:hAnsi="Times New Roman"/>
          <w:sz w:val="24"/>
          <w:szCs w:val="24"/>
        </w:rPr>
        <w:t xml:space="preserve">. Samples from sites and locations within sites were used as independent variables. Site and locations within sites are significantly more similar to each other (CAP, p&lt;0.001). Sites (shapes) and Locations (colors) are </w:t>
      </w:r>
      <w:r w:rsidRPr="00A95C71">
        <w:rPr>
          <w:rFonts w:ascii="Times New Roman" w:hAnsi="Times New Roman"/>
          <w:sz w:val="24"/>
          <w:szCs w:val="24"/>
        </w:rPr>
        <w:lastRenderedPageBreak/>
        <w:t>plotted against CAP1 and CAP2 axes. Arrows correspond to direction and strength (length) of each species. Only the top 7 species with CAP distances greater than 0.</w:t>
      </w:r>
      <w:ins w:id="275" w:author="Zachary Gold" w:date="2020-11-12T22:50:00Z">
        <w:r w:rsidR="001B3A88">
          <w:rPr>
            <w:rFonts w:ascii="Times New Roman" w:hAnsi="Times New Roman"/>
            <w:sz w:val="24"/>
            <w:szCs w:val="24"/>
          </w:rPr>
          <w:t>40</w:t>
        </w:r>
      </w:ins>
      <w:del w:id="276" w:author="Zachary Gold" w:date="2020-11-12T22:50:00Z">
        <w:r w:rsidRPr="00A95C71" w:rsidDel="001B3A88">
          <w:rPr>
            <w:rFonts w:ascii="Times New Roman" w:hAnsi="Times New Roman"/>
            <w:sz w:val="24"/>
            <w:szCs w:val="24"/>
          </w:rPr>
          <w:delText>35</w:delText>
        </w:r>
      </w:del>
      <w:r w:rsidRPr="00A95C71">
        <w:rPr>
          <w:rFonts w:ascii="Times New Roman" w:hAnsi="Times New Roman"/>
          <w:sz w:val="24"/>
          <w:szCs w:val="24"/>
        </w:rPr>
        <w:t xml:space="preserve"> were plotted. </w:t>
      </w:r>
    </w:p>
    <w:p w14:paraId="2F3D5A64" w14:textId="77777777" w:rsidR="000E7052" w:rsidDel="00191983" w:rsidRDefault="000E7052" w:rsidP="000E7052">
      <w:pPr>
        <w:pStyle w:val="MDPI51figurecaption"/>
        <w:spacing w:line="480" w:lineRule="auto"/>
        <w:rPr>
          <w:del w:id="277" w:author="Zachary Gold" w:date="2020-11-10T21:56:00Z"/>
          <w:rFonts w:ascii="Times New Roman" w:hAnsi="Times New Roman"/>
          <w:sz w:val="24"/>
          <w:szCs w:val="24"/>
        </w:rPr>
      </w:pPr>
    </w:p>
    <w:p w14:paraId="2366226F" w14:textId="77777777" w:rsidR="000E7052" w:rsidRPr="00A95C71" w:rsidRDefault="000E7052">
      <w:pPr>
        <w:pStyle w:val="MDPI51figurecaption"/>
        <w:spacing w:line="480" w:lineRule="auto"/>
        <w:ind w:left="420"/>
        <w:rPr>
          <w:rFonts w:ascii="Times New Roman" w:hAnsi="Times New Roman"/>
          <w:sz w:val="24"/>
          <w:szCs w:val="24"/>
        </w:rPr>
        <w:pPrChange w:id="278" w:author="Zachary Gold" w:date="2020-11-10T21:56:00Z">
          <w:pPr>
            <w:pStyle w:val="MDPI51figurecaption"/>
            <w:spacing w:line="480" w:lineRule="auto"/>
          </w:pPr>
        </w:pPrChange>
      </w:pPr>
    </w:p>
    <w:p w14:paraId="2F42381C" w14:textId="5ACA2A5F" w:rsidR="007806AB" w:rsidRPr="000F1EA9" w:rsidRDefault="007806AB" w:rsidP="00A95C71">
      <w:pPr>
        <w:pStyle w:val="MDPI35textbeforelist"/>
        <w:spacing w:after="0" w:line="480" w:lineRule="auto"/>
        <w:ind w:firstLine="0"/>
        <w:jc w:val="left"/>
        <w:rPr>
          <w:rFonts w:ascii="Times New Roman" w:hAnsi="Times New Roman"/>
          <w:b/>
          <w:bCs/>
          <w:sz w:val="32"/>
          <w:szCs w:val="32"/>
          <w:rPrChange w:id="279" w:author="Zachary Gold" w:date="2020-11-10T17:04:00Z">
            <w:rPr>
              <w:rFonts w:ascii="Times New Roman" w:hAnsi="Times New Roman"/>
              <w:i/>
              <w:iCs/>
              <w:sz w:val="24"/>
              <w:szCs w:val="24"/>
            </w:rPr>
          </w:rPrChange>
        </w:rPr>
      </w:pPr>
      <w:r w:rsidRPr="000F1EA9">
        <w:rPr>
          <w:rFonts w:ascii="Times New Roman" w:hAnsi="Times New Roman"/>
          <w:b/>
          <w:bCs/>
          <w:sz w:val="32"/>
          <w:szCs w:val="32"/>
          <w:rPrChange w:id="280" w:author="Zachary Gold" w:date="2020-11-10T17:04:00Z">
            <w:rPr>
              <w:rFonts w:ascii="Times New Roman" w:hAnsi="Times New Roman"/>
              <w:i/>
              <w:iCs/>
              <w:sz w:val="24"/>
              <w:szCs w:val="24"/>
            </w:rPr>
          </w:rPrChange>
        </w:rPr>
        <w:t xml:space="preserve">Visual </w:t>
      </w:r>
      <w:ins w:id="281" w:author="Zachary Gold" w:date="2020-11-10T21:57:00Z">
        <w:r w:rsidR="00191983">
          <w:rPr>
            <w:rFonts w:ascii="Times New Roman" w:hAnsi="Times New Roman"/>
            <w:b/>
            <w:bCs/>
            <w:sz w:val="32"/>
            <w:szCs w:val="32"/>
          </w:rPr>
          <w:t>c</w:t>
        </w:r>
      </w:ins>
      <w:del w:id="282" w:author="Zachary Gold" w:date="2020-11-10T21:57:00Z">
        <w:r w:rsidRPr="000F1EA9" w:rsidDel="00191983">
          <w:rPr>
            <w:rFonts w:ascii="Times New Roman" w:hAnsi="Times New Roman"/>
            <w:b/>
            <w:bCs/>
            <w:sz w:val="32"/>
            <w:szCs w:val="32"/>
            <w:rPrChange w:id="283" w:author="Zachary Gold" w:date="2020-11-10T17:04:00Z">
              <w:rPr>
                <w:rFonts w:ascii="Times New Roman" w:hAnsi="Times New Roman"/>
                <w:i/>
                <w:iCs/>
                <w:sz w:val="24"/>
                <w:szCs w:val="24"/>
              </w:rPr>
            </w:rPrChange>
          </w:rPr>
          <w:delText>C</w:delText>
        </w:r>
      </w:del>
      <w:r w:rsidRPr="000F1EA9">
        <w:rPr>
          <w:rFonts w:ascii="Times New Roman" w:hAnsi="Times New Roman"/>
          <w:b/>
          <w:bCs/>
          <w:sz w:val="32"/>
          <w:szCs w:val="32"/>
          <w:rPrChange w:id="284" w:author="Zachary Gold" w:date="2020-11-10T17:04:00Z">
            <w:rPr>
              <w:rFonts w:ascii="Times New Roman" w:hAnsi="Times New Roman"/>
              <w:i/>
              <w:iCs/>
              <w:sz w:val="24"/>
              <w:szCs w:val="24"/>
            </w:rPr>
          </w:rPrChange>
        </w:rPr>
        <w:t xml:space="preserve">ensus </w:t>
      </w:r>
      <w:ins w:id="285" w:author="Zachary Gold" w:date="2020-11-10T21:57:00Z">
        <w:r w:rsidR="00191983">
          <w:rPr>
            <w:rFonts w:ascii="Times New Roman" w:hAnsi="Times New Roman"/>
            <w:b/>
            <w:bCs/>
            <w:sz w:val="32"/>
            <w:szCs w:val="32"/>
          </w:rPr>
          <w:t>s</w:t>
        </w:r>
      </w:ins>
      <w:del w:id="286" w:author="Zachary Gold" w:date="2020-11-10T21:57:00Z">
        <w:r w:rsidRPr="000F1EA9" w:rsidDel="00191983">
          <w:rPr>
            <w:rFonts w:ascii="Times New Roman" w:hAnsi="Times New Roman"/>
            <w:b/>
            <w:bCs/>
            <w:sz w:val="32"/>
            <w:szCs w:val="32"/>
            <w:rPrChange w:id="287" w:author="Zachary Gold" w:date="2020-11-10T17:04:00Z">
              <w:rPr>
                <w:rFonts w:ascii="Times New Roman" w:hAnsi="Times New Roman"/>
                <w:i/>
                <w:iCs/>
                <w:sz w:val="24"/>
                <w:szCs w:val="24"/>
              </w:rPr>
            </w:rPrChange>
          </w:rPr>
          <w:delText>S</w:delText>
        </w:r>
      </w:del>
      <w:r w:rsidRPr="000F1EA9">
        <w:rPr>
          <w:rFonts w:ascii="Times New Roman" w:hAnsi="Times New Roman"/>
          <w:b/>
          <w:bCs/>
          <w:sz w:val="32"/>
          <w:szCs w:val="32"/>
          <w:rPrChange w:id="288" w:author="Zachary Gold" w:date="2020-11-10T17:04:00Z">
            <w:rPr>
              <w:rFonts w:ascii="Times New Roman" w:hAnsi="Times New Roman"/>
              <w:i/>
              <w:iCs/>
              <w:sz w:val="24"/>
              <w:szCs w:val="24"/>
            </w:rPr>
          </w:rPrChange>
        </w:rPr>
        <w:t xml:space="preserve">urveys </w:t>
      </w:r>
      <w:ins w:id="289" w:author="Zachary Gold" w:date="2020-11-10T21:57:00Z">
        <w:r w:rsidR="00191983">
          <w:rPr>
            <w:rFonts w:ascii="Times New Roman" w:hAnsi="Times New Roman"/>
            <w:b/>
            <w:bCs/>
            <w:sz w:val="32"/>
            <w:szCs w:val="32"/>
          </w:rPr>
          <w:t>r</w:t>
        </w:r>
      </w:ins>
      <w:del w:id="290" w:author="Zachary Gold" w:date="2020-11-10T21:57:00Z">
        <w:r w:rsidRPr="000F1EA9" w:rsidDel="00191983">
          <w:rPr>
            <w:rFonts w:ascii="Times New Roman" w:hAnsi="Times New Roman"/>
            <w:b/>
            <w:bCs/>
            <w:sz w:val="32"/>
            <w:szCs w:val="32"/>
            <w:rPrChange w:id="291" w:author="Zachary Gold" w:date="2020-11-10T17:04:00Z">
              <w:rPr>
                <w:rFonts w:ascii="Times New Roman" w:hAnsi="Times New Roman"/>
                <w:i/>
                <w:iCs/>
                <w:sz w:val="24"/>
                <w:szCs w:val="24"/>
              </w:rPr>
            </w:rPrChange>
          </w:rPr>
          <w:delText>R</w:delText>
        </w:r>
      </w:del>
      <w:r w:rsidRPr="000F1EA9">
        <w:rPr>
          <w:rFonts w:ascii="Times New Roman" w:hAnsi="Times New Roman"/>
          <w:b/>
          <w:bCs/>
          <w:sz w:val="32"/>
          <w:szCs w:val="32"/>
          <w:rPrChange w:id="292" w:author="Zachary Gold" w:date="2020-11-10T17:04:00Z">
            <w:rPr>
              <w:rFonts w:ascii="Times New Roman" w:hAnsi="Times New Roman"/>
              <w:i/>
              <w:iCs/>
              <w:sz w:val="24"/>
              <w:szCs w:val="24"/>
            </w:rPr>
          </w:rPrChange>
        </w:rPr>
        <w:t>esults</w:t>
      </w:r>
    </w:p>
    <w:p w14:paraId="24C584BD" w14:textId="0D4D5075" w:rsidR="00233D4D" w:rsidRPr="00A95C71" w:rsidRDefault="00431303" w:rsidP="00A95C71">
      <w:pPr>
        <w:pStyle w:val="MDPI35textbeforelist"/>
        <w:spacing w:after="0" w:line="480" w:lineRule="auto"/>
        <w:ind w:firstLine="0"/>
        <w:jc w:val="left"/>
        <w:rPr>
          <w:rFonts w:ascii="Times New Roman" w:hAnsi="Times New Roman"/>
          <w:sz w:val="24"/>
          <w:szCs w:val="24"/>
        </w:rPr>
      </w:pPr>
      <w:r w:rsidRPr="00A95C71">
        <w:rPr>
          <w:rFonts w:ascii="Times New Roman" w:hAnsi="Times New Roman"/>
          <w:sz w:val="24"/>
          <w:szCs w:val="24"/>
        </w:rPr>
        <w:t>Across all three sites</w:t>
      </w:r>
      <w:r w:rsidR="003F2D46" w:rsidRPr="00A95C71">
        <w:rPr>
          <w:rFonts w:ascii="Times New Roman" w:hAnsi="Times New Roman"/>
          <w:sz w:val="24"/>
          <w:szCs w:val="24"/>
        </w:rPr>
        <w:t xml:space="preserve">, </w:t>
      </w:r>
      <w:r w:rsidRPr="00A95C71">
        <w:rPr>
          <w:rFonts w:ascii="Times New Roman" w:hAnsi="Times New Roman"/>
          <w:sz w:val="24"/>
          <w:szCs w:val="24"/>
        </w:rPr>
        <w:t xml:space="preserve">25 bony fish species were </w:t>
      </w:r>
      <w:r w:rsidR="00D112BC" w:rsidRPr="00A95C71">
        <w:rPr>
          <w:rFonts w:ascii="Times New Roman" w:hAnsi="Times New Roman"/>
          <w:sz w:val="24"/>
          <w:szCs w:val="24"/>
        </w:rPr>
        <w:t xml:space="preserve">recorded </w:t>
      </w:r>
      <w:r w:rsidRPr="00A95C71">
        <w:rPr>
          <w:rFonts w:ascii="Times New Roman" w:hAnsi="Times New Roman"/>
          <w:sz w:val="24"/>
          <w:szCs w:val="24"/>
        </w:rPr>
        <w:t xml:space="preserve">using </w:t>
      </w:r>
      <w:r w:rsidR="0055104F" w:rsidRPr="00A95C71">
        <w:rPr>
          <w:rFonts w:ascii="Times New Roman" w:hAnsi="Times New Roman"/>
          <w:sz w:val="24"/>
          <w:szCs w:val="24"/>
        </w:rPr>
        <w:t>u</w:t>
      </w:r>
      <w:r w:rsidR="003F2D46" w:rsidRPr="00A95C71">
        <w:rPr>
          <w:rFonts w:ascii="Times New Roman" w:hAnsi="Times New Roman"/>
          <w:sz w:val="24"/>
          <w:szCs w:val="24"/>
        </w:rPr>
        <w:t>nderwater visual census</w:t>
      </w:r>
      <w:r w:rsidRPr="00A95C71">
        <w:rPr>
          <w:rFonts w:ascii="Times New Roman" w:hAnsi="Times New Roman"/>
          <w:sz w:val="24"/>
          <w:szCs w:val="24"/>
        </w:rPr>
        <w:t>e</w:t>
      </w:r>
      <w:r w:rsidR="003F2D46" w:rsidRPr="00A95C71">
        <w:rPr>
          <w:rFonts w:ascii="Times New Roman" w:hAnsi="Times New Roman"/>
          <w:sz w:val="24"/>
          <w:szCs w:val="24"/>
        </w:rPr>
        <w:t xml:space="preserve">s, representing </w:t>
      </w:r>
      <w:r w:rsidR="0055104F" w:rsidRPr="00A95C71">
        <w:rPr>
          <w:rFonts w:ascii="Times New Roman" w:hAnsi="Times New Roman"/>
          <w:sz w:val="24"/>
          <w:szCs w:val="24"/>
        </w:rPr>
        <w:t>20</w:t>
      </w:r>
      <w:r w:rsidR="003F2D46" w:rsidRPr="00A95C71">
        <w:rPr>
          <w:rFonts w:ascii="Times New Roman" w:hAnsi="Times New Roman"/>
          <w:sz w:val="24"/>
          <w:szCs w:val="24"/>
        </w:rPr>
        <w:t xml:space="preserve"> genera</w:t>
      </w:r>
      <w:r w:rsidR="0055104F" w:rsidRPr="00A95C71">
        <w:rPr>
          <w:rFonts w:ascii="Times New Roman" w:hAnsi="Times New Roman"/>
          <w:sz w:val="24"/>
          <w:szCs w:val="24"/>
        </w:rPr>
        <w:t>, 13</w:t>
      </w:r>
      <w:r w:rsidR="003F2D46" w:rsidRPr="00A95C71">
        <w:rPr>
          <w:rFonts w:ascii="Times New Roman" w:hAnsi="Times New Roman"/>
          <w:sz w:val="24"/>
          <w:szCs w:val="24"/>
        </w:rPr>
        <w:t xml:space="preserve"> families, and </w:t>
      </w:r>
      <w:r w:rsidR="00AB1EEC" w:rsidRPr="00A95C71">
        <w:rPr>
          <w:rFonts w:ascii="Times New Roman" w:hAnsi="Times New Roman"/>
          <w:sz w:val="24"/>
          <w:szCs w:val="24"/>
        </w:rPr>
        <w:t>one</w:t>
      </w:r>
      <w:r w:rsidR="003F2D46" w:rsidRPr="00A95C71">
        <w:rPr>
          <w:rFonts w:ascii="Times New Roman" w:hAnsi="Times New Roman"/>
          <w:sz w:val="24"/>
          <w:szCs w:val="24"/>
        </w:rPr>
        <w:t xml:space="preserve"> class </w:t>
      </w:r>
      <w:r w:rsidR="00F42763" w:rsidRPr="00A95C71">
        <w:rPr>
          <w:rFonts w:ascii="Times New Roman" w:hAnsi="Times New Roman"/>
          <w:sz w:val="24"/>
          <w:szCs w:val="24"/>
        </w:rPr>
        <w:t>(Fig</w:t>
      </w:r>
      <w:del w:id="293" w:author="Zachary Gold" w:date="2020-11-10T17:01:00Z">
        <w:r w:rsidR="00F42763" w:rsidRPr="00A95C71" w:rsidDel="000F1EA9">
          <w:rPr>
            <w:rFonts w:ascii="Times New Roman" w:hAnsi="Times New Roman"/>
            <w:sz w:val="24"/>
            <w:szCs w:val="24"/>
          </w:rPr>
          <w:delText>ure</w:delText>
        </w:r>
      </w:del>
      <w:r w:rsidR="00F42763" w:rsidRPr="00A95C71">
        <w:rPr>
          <w:rFonts w:ascii="Times New Roman" w:hAnsi="Times New Roman"/>
          <w:sz w:val="24"/>
          <w:szCs w:val="24"/>
        </w:rPr>
        <w:t xml:space="preserve"> 6) </w:t>
      </w:r>
      <w:r w:rsidR="003F2D46" w:rsidRPr="00A95C71">
        <w:rPr>
          <w:rFonts w:ascii="Times New Roman" w:hAnsi="Times New Roman"/>
          <w:sz w:val="24"/>
          <w:szCs w:val="24"/>
        </w:rPr>
        <w:t xml:space="preserve">(Table </w:t>
      </w:r>
      <w:r w:rsidR="005603E0" w:rsidRPr="00A95C71">
        <w:rPr>
          <w:rFonts w:ascii="Times New Roman" w:hAnsi="Times New Roman"/>
          <w:sz w:val="24"/>
          <w:szCs w:val="24"/>
        </w:rPr>
        <w:t>S</w:t>
      </w:r>
      <w:r w:rsidR="0053021C" w:rsidRPr="00A95C71">
        <w:rPr>
          <w:rFonts w:ascii="Times New Roman" w:hAnsi="Times New Roman"/>
          <w:sz w:val="24"/>
          <w:szCs w:val="24"/>
        </w:rPr>
        <w:t>5</w:t>
      </w:r>
      <w:r w:rsidR="003F2D46" w:rsidRPr="00A95C71">
        <w:rPr>
          <w:rFonts w:ascii="Times New Roman" w:hAnsi="Times New Roman"/>
          <w:sz w:val="24"/>
          <w:szCs w:val="24"/>
        </w:rPr>
        <w:t>)</w:t>
      </w:r>
      <w:r w:rsidR="00A02303" w:rsidRPr="00A95C71">
        <w:rPr>
          <w:rFonts w:ascii="Times New Roman" w:hAnsi="Times New Roman"/>
          <w:sz w:val="24"/>
          <w:szCs w:val="24"/>
        </w:rPr>
        <w:t xml:space="preserve">, 11 of which were shared across all three sites (Table </w:t>
      </w:r>
      <w:r w:rsidR="005603E0" w:rsidRPr="00A95C71">
        <w:rPr>
          <w:rFonts w:ascii="Times New Roman" w:hAnsi="Times New Roman"/>
          <w:sz w:val="24"/>
          <w:szCs w:val="24"/>
        </w:rPr>
        <w:t>S</w:t>
      </w:r>
      <w:r w:rsidR="00A02303" w:rsidRPr="00A95C71">
        <w:rPr>
          <w:rFonts w:ascii="Times New Roman" w:hAnsi="Times New Roman"/>
          <w:sz w:val="24"/>
          <w:szCs w:val="24"/>
        </w:rPr>
        <w:t>6)</w:t>
      </w:r>
      <w:r w:rsidR="003F2D46" w:rsidRPr="00A95C71">
        <w:rPr>
          <w:rFonts w:ascii="Times New Roman" w:hAnsi="Times New Roman"/>
          <w:sz w:val="24"/>
          <w:szCs w:val="24"/>
        </w:rPr>
        <w:t xml:space="preserve">. </w:t>
      </w:r>
      <w:r w:rsidR="006A3AC4" w:rsidRPr="00A95C71">
        <w:rPr>
          <w:rFonts w:ascii="Times New Roman" w:hAnsi="Times New Roman"/>
          <w:sz w:val="24"/>
          <w:szCs w:val="24"/>
        </w:rPr>
        <w:t>Within</w:t>
      </w:r>
      <w:r w:rsidR="003F2D46" w:rsidRPr="00A95C71">
        <w:rPr>
          <w:rFonts w:ascii="Times New Roman" w:hAnsi="Times New Roman"/>
          <w:sz w:val="24"/>
          <w:szCs w:val="24"/>
        </w:rPr>
        <w:t xml:space="preserve"> the MPA site, visual census methods detected 21 unique species, </w:t>
      </w:r>
      <w:r w:rsidR="0055104F" w:rsidRPr="00A95C71">
        <w:rPr>
          <w:rFonts w:ascii="Times New Roman" w:hAnsi="Times New Roman"/>
          <w:sz w:val="24"/>
          <w:szCs w:val="24"/>
        </w:rPr>
        <w:t>18</w:t>
      </w:r>
      <w:r w:rsidR="003F2D46" w:rsidRPr="00A95C71">
        <w:rPr>
          <w:rFonts w:ascii="Times New Roman" w:hAnsi="Times New Roman"/>
          <w:sz w:val="24"/>
          <w:szCs w:val="24"/>
        </w:rPr>
        <w:t xml:space="preserve"> genera, </w:t>
      </w:r>
      <w:r w:rsidR="0055104F" w:rsidRPr="00A95C71">
        <w:rPr>
          <w:rFonts w:ascii="Times New Roman" w:hAnsi="Times New Roman"/>
          <w:sz w:val="24"/>
          <w:szCs w:val="24"/>
        </w:rPr>
        <w:t>and 11</w:t>
      </w:r>
      <w:r w:rsidR="003F2D46" w:rsidRPr="00A95C71">
        <w:rPr>
          <w:rFonts w:ascii="Times New Roman" w:hAnsi="Times New Roman"/>
          <w:sz w:val="24"/>
          <w:szCs w:val="24"/>
        </w:rPr>
        <w:t xml:space="preserve"> families. At the </w:t>
      </w:r>
      <w:r w:rsidR="006A277F" w:rsidRPr="00A95C71">
        <w:rPr>
          <w:rFonts w:ascii="Times New Roman" w:hAnsi="Times New Roman"/>
          <w:sz w:val="24"/>
          <w:szCs w:val="24"/>
        </w:rPr>
        <w:t>e</w:t>
      </w:r>
      <w:r w:rsidR="003F2D46" w:rsidRPr="00A95C71">
        <w:rPr>
          <w:rFonts w:ascii="Times New Roman" w:hAnsi="Times New Roman"/>
          <w:sz w:val="24"/>
          <w:szCs w:val="24"/>
        </w:rPr>
        <w:t xml:space="preserve">dge site </w:t>
      </w:r>
      <w:r w:rsidR="0055104F" w:rsidRPr="00A95C71">
        <w:rPr>
          <w:rFonts w:ascii="Times New Roman" w:hAnsi="Times New Roman"/>
          <w:sz w:val="24"/>
          <w:szCs w:val="24"/>
        </w:rPr>
        <w:t xml:space="preserve">visual census methods </w:t>
      </w:r>
      <w:r w:rsidR="003F2D46" w:rsidRPr="00A95C71">
        <w:rPr>
          <w:rFonts w:ascii="Times New Roman" w:hAnsi="Times New Roman"/>
          <w:sz w:val="24"/>
          <w:szCs w:val="24"/>
        </w:rPr>
        <w:t xml:space="preserve">detected </w:t>
      </w:r>
      <w:r w:rsidR="0055104F" w:rsidRPr="00A95C71">
        <w:rPr>
          <w:rFonts w:ascii="Times New Roman" w:hAnsi="Times New Roman"/>
          <w:sz w:val="24"/>
          <w:szCs w:val="24"/>
        </w:rPr>
        <w:t>18</w:t>
      </w:r>
      <w:r w:rsidR="003F2D46" w:rsidRPr="00A95C71">
        <w:rPr>
          <w:rFonts w:ascii="Times New Roman" w:hAnsi="Times New Roman"/>
          <w:sz w:val="24"/>
          <w:szCs w:val="24"/>
        </w:rPr>
        <w:t xml:space="preserve"> species, </w:t>
      </w:r>
      <w:r w:rsidR="0055104F" w:rsidRPr="00A95C71">
        <w:rPr>
          <w:rFonts w:ascii="Times New Roman" w:hAnsi="Times New Roman"/>
          <w:sz w:val="24"/>
          <w:szCs w:val="24"/>
        </w:rPr>
        <w:t>16</w:t>
      </w:r>
      <w:r w:rsidR="003F2D46" w:rsidRPr="00A95C71">
        <w:rPr>
          <w:rFonts w:ascii="Times New Roman" w:hAnsi="Times New Roman"/>
          <w:sz w:val="24"/>
          <w:szCs w:val="24"/>
        </w:rPr>
        <w:t xml:space="preserve"> genera, </w:t>
      </w:r>
      <w:r w:rsidR="0055104F" w:rsidRPr="00A95C71">
        <w:rPr>
          <w:rFonts w:ascii="Times New Roman" w:hAnsi="Times New Roman"/>
          <w:sz w:val="24"/>
          <w:szCs w:val="24"/>
        </w:rPr>
        <w:t>1</w:t>
      </w:r>
      <w:r w:rsidR="003F2D46" w:rsidRPr="00A95C71">
        <w:rPr>
          <w:rFonts w:ascii="Times New Roman" w:hAnsi="Times New Roman"/>
          <w:sz w:val="24"/>
          <w:szCs w:val="24"/>
        </w:rPr>
        <w:t xml:space="preserve">1 families, and four classes. Lastly, at the </w:t>
      </w:r>
      <w:r w:rsidR="006A277F" w:rsidRPr="00A95C71">
        <w:rPr>
          <w:rFonts w:ascii="Times New Roman" w:hAnsi="Times New Roman"/>
          <w:sz w:val="24"/>
          <w:szCs w:val="24"/>
        </w:rPr>
        <w:t>o</w:t>
      </w:r>
      <w:r w:rsidR="003F2D46" w:rsidRPr="00A95C71">
        <w:rPr>
          <w:rFonts w:ascii="Times New Roman" w:hAnsi="Times New Roman"/>
          <w:sz w:val="24"/>
          <w:szCs w:val="24"/>
        </w:rPr>
        <w:t xml:space="preserve">utside site </w:t>
      </w:r>
      <w:r w:rsidR="0055104F" w:rsidRPr="00A95C71">
        <w:rPr>
          <w:rFonts w:ascii="Times New Roman" w:hAnsi="Times New Roman"/>
          <w:sz w:val="24"/>
          <w:szCs w:val="24"/>
        </w:rPr>
        <w:t>visual census methods</w:t>
      </w:r>
      <w:r w:rsidR="003F2D46" w:rsidRPr="00A95C71">
        <w:rPr>
          <w:rFonts w:ascii="Times New Roman" w:hAnsi="Times New Roman"/>
          <w:sz w:val="24"/>
          <w:szCs w:val="24"/>
        </w:rPr>
        <w:t xml:space="preserve"> detected </w:t>
      </w:r>
      <w:r w:rsidR="0055104F" w:rsidRPr="00A95C71">
        <w:rPr>
          <w:rFonts w:ascii="Times New Roman" w:hAnsi="Times New Roman"/>
          <w:sz w:val="24"/>
          <w:szCs w:val="24"/>
        </w:rPr>
        <w:t>13</w:t>
      </w:r>
      <w:r w:rsidR="003F2D46" w:rsidRPr="00A95C71">
        <w:rPr>
          <w:rFonts w:ascii="Times New Roman" w:hAnsi="Times New Roman"/>
          <w:sz w:val="24"/>
          <w:szCs w:val="24"/>
        </w:rPr>
        <w:t xml:space="preserve"> species, </w:t>
      </w:r>
      <w:r w:rsidR="00D04F34" w:rsidRPr="00A95C71">
        <w:rPr>
          <w:rFonts w:ascii="Times New Roman" w:hAnsi="Times New Roman"/>
          <w:sz w:val="24"/>
          <w:szCs w:val="24"/>
        </w:rPr>
        <w:t>13</w:t>
      </w:r>
      <w:r w:rsidR="003F2D46" w:rsidRPr="00A95C71">
        <w:rPr>
          <w:rFonts w:ascii="Times New Roman" w:hAnsi="Times New Roman"/>
          <w:sz w:val="24"/>
          <w:szCs w:val="24"/>
        </w:rPr>
        <w:t xml:space="preserve"> genera, </w:t>
      </w:r>
      <w:r w:rsidR="00D04F34" w:rsidRPr="00A95C71">
        <w:rPr>
          <w:rFonts w:ascii="Times New Roman" w:hAnsi="Times New Roman"/>
          <w:sz w:val="24"/>
          <w:szCs w:val="24"/>
        </w:rPr>
        <w:t>10</w:t>
      </w:r>
      <w:r w:rsidR="003F2D46" w:rsidRPr="00A95C71">
        <w:rPr>
          <w:rFonts w:ascii="Times New Roman" w:hAnsi="Times New Roman"/>
          <w:sz w:val="24"/>
          <w:szCs w:val="24"/>
        </w:rPr>
        <w:t xml:space="preserve"> families, and four classes. </w:t>
      </w:r>
      <w:r w:rsidR="00D04F34" w:rsidRPr="00A95C71">
        <w:rPr>
          <w:rFonts w:ascii="Times New Roman" w:hAnsi="Times New Roman"/>
          <w:sz w:val="24"/>
          <w:szCs w:val="24"/>
        </w:rPr>
        <w:t xml:space="preserve">Of </w:t>
      </w:r>
      <w:r w:rsidR="00233D4D" w:rsidRPr="00A95C71">
        <w:rPr>
          <w:rFonts w:ascii="Times New Roman" w:hAnsi="Times New Roman"/>
          <w:sz w:val="24"/>
          <w:szCs w:val="24"/>
        </w:rPr>
        <w:t>all</w:t>
      </w:r>
      <w:r w:rsidR="00D04F34" w:rsidRPr="00A95C71">
        <w:rPr>
          <w:rFonts w:ascii="Times New Roman" w:hAnsi="Times New Roman"/>
          <w:sz w:val="24"/>
          <w:szCs w:val="24"/>
        </w:rPr>
        <w:t xml:space="preserve"> taxa</w:t>
      </w:r>
      <w:r w:rsidR="00233D4D" w:rsidRPr="00A95C71">
        <w:rPr>
          <w:rFonts w:ascii="Times New Roman" w:hAnsi="Times New Roman"/>
          <w:sz w:val="24"/>
          <w:szCs w:val="24"/>
        </w:rPr>
        <w:t xml:space="preserve"> observed in visual census methods</w:t>
      </w:r>
      <w:r w:rsidR="00D04F34" w:rsidRPr="00A95C71">
        <w:rPr>
          <w:rFonts w:ascii="Times New Roman" w:hAnsi="Times New Roman"/>
          <w:sz w:val="24"/>
          <w:szCs w:val="24"/>
        </w:rPr>
        <w:t xml:space="preserve">, </w:t>
      </w:r>
      <w:r w:rsidR="00233D4D" w:rsidRPr="00A95C71">
        <w:rPr>
          <w:rFonts w:ascii="Times New Roman" w:hAnsi="Times New Roman"/>
          <w:sz w:val="24"/>
          <w:szCs w:val="24"/>
        </w:rPr>
        <w:t>24</w:t>
      </w:r>
      <w:r w:rsidR="00D04F34" w:rsidRPr="00A95C71">
        <w:rPr>
          <w:rFonts w:ascii="Times New Roman" w:hAnsi="Times New Roman"/>
          <w:sz w:val="24"/>
          <w:szCs w:val="24"/>
        </w:rPr>
        <w:t xml:space="preserve"> species </w:t>
      </w:r>
      <w:r w:rsidR="00B92058" w:rsidRPr="00A95C71">
        <w:rPr>
          <w:rFonts w:ascii="Times New Roman" w:hAnsi="Times New Roman"/>
          <w:sz w:val="24"/>
          <w:szCs w:val="24"/>
        </w:rPr>
        <w:t xml:space="preserve">were </w:t>
      </w:r>
      <w:r w:rsidR="00D04F34" w:rsidRPr="00A95C71">
        <w:rPr>
          <w:rFonts w:ascii="Times New Roman" w:hAnsi="Times New Roman"/>
          <w:sz w:val="24"/>
          <w:szCs w:val="24"/>
        </w:rPr>
        <w:t>associated with rocky reef habitat</w:t>
      </w:r>
      <w:r w:rsidR="00233D4D" w:rsidRPr="00A95C71">
        <w:rPr>
          <w:rFonts w:ascii="Times New Roman" w:hAnsi="Times New Roman"/>
          <w:sz w:val="24"/>
          <w:szCs w:val="24"/>
        </w:rPr>
        <w:t xml:space="preserve"> and </w:t>
      </w:r>
      <w:r w:rsidR="00AB1EEC" w:rsidRPr="00A95C71">
        <w:rPr>
          <w:rFonts w:ascii="Times New Roman" w:hAnsi="Times New Roman"/>
          <w:sz w:val="24"/>
          <w:szCs w:val="24"/>
        </w:rPr>
        <w:t>one</w:t>
      </w:r>
      <w:r w:rsidR="00233D4D" w:rsidRPr="00A95C71">
        <w:rPr>
          <w:rFonts w:ascii="Times New Roman" w:hAnsi="Times New Roman"/>
          <w:sz w:val="24"/>
          <w:szCs w:val="24"/>
        </w:rPr>
        <w:t xml:space="preserve"> </w:t>
      </w:r>
      <w:r w:rsidR="00D04F34" w:rsidRPr="00A95C71">
        <w:rPr>
          <w:rFonts w:ascii="Times New Roman" w:hAnsi="Times New Roman"/>
          <w:sz w:val="24"/>
          <w:szCs w:val="24"/>
        </w:rPr>
        <w:t xml:space="preserve">species </w:t>
      </w:r>
      <w:r w:rsidR="00B92058" w:rsidRPr="00A95C71">
        <w:rPr>
          <w:rFonts w:ascii="Times New Roman" w:hAnsi="Times New Roman"/>
          <w:sz w:val="24"/>
          <w:szCs w:val="24"/>
        </w:rPr>
        <w:t xml:space="preserve">was </w:t>
      </w:r>
      <w:r w:rsidR="00D04F34" w:rsidRPr="00A95C71">
        <w:rPr>
          <w:rFonts w:ascii="Times New Roman" w:hAnsi="Times New Roman"/>
          <w:sz w:val="24"/>
          <w:szCs w:val="24"/>
        </w:rPr>
        <w:t>pelagic-neritic.</w:t>
      </w:r>
      <w:r w:rsidR="00233D4D" w:rsidRPr="00A95C71">
        <w:rPr>
          <w:rFonts w:ascii="Times New Roman" w:hAnsi="Times New Roman"/>
          <w:sz w:val="24"/>
          <w:szCs w:val="24"/>
        </w:rPr>
        <w:t xml:space="preserve"> The pelagic-neritic species, top smelt (</w:t>
      </w:r>
      <w:r w:rsidR="00233D4D" w:rsidRPr="00A95C71">
        <w:rPr>
          <w:rFonts w:ascii="Times New Roman" w:hAnsi="Times New Roman"/>
          <w:i/>
          <w:iCs/>
          <w:sz w:val="24"/>
          <w:szCs w:val="24"/>
        </w:rPr>
        <w:t xml:space="preserve">Atherinops </w:t>
      </w:r>
      <w:r w:rsidR="00A87AD9" w:rsidRPr="00A95C71">
        <w:rPr>
          <w:rFonts w:ascii="Times New Roman" w:hAnsi="Times New Roman"/>
          <w:i/>
          <w:iCs/>
          <w:sz w:val="24"/>
          <w:szCs w:val="24"/>
        </w:rPr>
        <w:t>affinis</w:t>
      </w:r>
      <w:r w:rsidR="00EE43E1">
        <w:rPr>
          <w:rFonts w:ascii="Times New Roman" w:hAnsi="Times New Roman"/>
          <w:i/>
          <w:iCs/>
          <w:sz w:val="24"/>
          <w:szCs w:val="24"/>
        </w:rPr>
        <w:t xml:space="preserve">, </w:t>
      </w:r>
      <w:proofErr w:type="spellStart"/>
      <w:r w:rsidR="00EE43E1" w:rsidRPr="00EE43E1">
        <w:rPr>
          <w:rFonts w:ascii="Times New Roman" w:hAnsi="Times New Roman"/>
          <w:sz w:val="24"/>
          <w:szCs w:val="24"/>
        </w:rPr>
        <w:t>Atherinopsidae</w:t>
      </w:r>
      <w:proofErr w:type="spellEnd"/>
      <w:r w:rsidR="00233D4D" w:rsidRPr="00A95C71">
        <w:rPr>
          <w:rFonts w:ascii="Times New Roman" w:hAnsi="Times New Roman"/>
          <w:sz w:val="24"/>
          <w:szCs w:val="24"/>
        </w:rPr>
        <w:t>), was only found in the MPA site.</w:t>
      </w:r>
    </w:p>
    <w:p w14:paraId="02B34185" w14:textId="521A006F" w:rsidR="00D96326" w:rsidRDefault="00D96326" w:rsidP="00A95C71">
      <w:pPr>
        <w:pStyle w:val="MDPI35textbeforelist"/>
        <w:spacing w:after="0" w:line="480" w:lineRule="auto"/>
        <w:ind w:firstLine="0"/>
        <w:jc w:val="left"/>
        <w:rPr>
          <w:rFonts w:ascii="Times New Roman" w:hAnsi="Times New Roman"/>
          <w:sz w:val="24"/>
          <w:szCs w:val="24"/>
        </w:rPr>
      </w:pPr>
      <w:r w:rsidRPr="00A95C71">
        <w:rPr>
          <w:rFonts w:ascii="Times New Roman" w:hAnsi="Times New Roman"/>
          <w:sz w:val="24"/>
          <w:szCs w:val="24"/>
        </w:rPr>
        <w:tab/>
      </w:r>
      <w:r w:rsidR="00156F15" w:rsidRPr="00A95C71">
        <w:rPr>
          <w:rFonts w:ascii="Times New Roman" w:hAnsi="Times New Roman"/>
          <w:sz w:val="24"/>
          <w:szCs w:val="24"/>
        </w:rPr>
        <w:t xml:space="preserve"> On average, roving diver fish counts recorded 17.6 species per replicate survey (Range: 10-22). Visual fish counts recorded an average 7.8 species per replicate survey out of the 13 indicator species (Range: 5-10). 1m quadrats recorded an average 2.3 species of 3 target species (Range: 1-3).</w:t>
      </w:r>
    </w:p>
    <w:p w14:paraId="325B1BA9" w14:textId="77777777" w:rsidR="000E7052" w:rsidRPr="00A95C71" w:rsidDel="00191983" w:rsidRDefault="000E7052" w:rsidP="000E7052">
      <w:pPr>
        <w:widowControl w:val="0"/>
        <w:autoSpaceDE w:val="0"/>
        <w:autoSpaceDN w:val="0"/>
        <w:adjustRightInd w:val="0"/>
        <w:spacing w:after="240" w:line="480" w:lineRule="auto"/>
        <w:ind w:firstLine="420"/>
        <w:rPr>
          <w:del w:id="294" w:author="Zachary Gold" w:date="2020-11-10T21:56:00Z"/>
          <w:rFonts w:eastAsia="SimSun"/>
          <w:szCs w:val="24"/>
        </w:rPr>
      </w:pPr>
      <w:r w:rsidRPr="000E7052">
        <w:rPr>
          <w:rFonts w:eastAsia="SimSun"/>
          <w:b/>
          <w:bCs/>
          <w:szCs w:val="24"/>
        </w:rPr>
        <w:t>Figure 6</w:t>
      </w:r>
      <w:r w:rsidRPr="00A95C71">
        <w:rPr>
          <w:rFonts w:eastAsia="SimSun"/>
          <w:szCs w:val="24"/>
        </w:rPr>
        <w:t>. Venn Diagram of Species Observed from Visual SCUBA Surveys.</w:t>
      </w:r>
    </w:p>
    <w:p w14:paraId="4A8F7D36" w14:textId="77777777" w:rsidR="000E7052" w:rsidRPr="00A95C71" w:rsidRDefault="000E7052">
      <w:pPr>
        <w:widowControl w:val="0"/>
        <w:autoSpaceDE w:val="0"/>
        <w:autoSpaceDN w:val="0"/>
        <w:adjustRightInd w:val="0"/>
        <w:spacing w:after="240" w:line="480" w:lineRule="auto"/>
        <w:ind w:firstLine="420"/>
        <w:pPrChange w:id="295" w:author="Zachary Gold" w:date="2020-11-10T21:56:00Z">
          <w:pPr>
            <w:pStyle w:val="MDPI35textbeforelist"/>
            <w:spacing w:after="0" w:line="480" w:lineRule="auto"/>
            <w:ind w:firstLine="0"/>
            <w:jc w:val="left"/>
          </w:pPr>
        </w:pPrChange>
      </w:pPr>
    </w:p>
    <w:p w14:paraId="4A1FBC31" w14:textId="15C07194" w:rsidR="007806AB" w:rsidRPr="000F1EA9" w:rsidRDefault="007806AB" w:rsidP="00A95C71">
      <w:pPr>
        <w:pStyle w:val="MDPI35textbeforelist"/>
        <w:spacing w:before="120" w:after="0" w:line="480" w:lineRule="auto"/>
        <w:ind w:firstLine="0"/>
        <w:jc w:val="left"/>
        <w:rPr>
          <w:rFonts w:ascii="Times New Roman" w:hAnsi="Times New Roman"/>
          <w:b/>
          <w:bCs/>
          <w:sz w:val="32"/>
          <w:szCs w:val="32"/>
          <w:rPrChange w:id="296" w:author="Zachary Gold" w:date="2020-11-10T17:04:00Z">
            <w:rPr>
              <w:rFonts w:ascii="Times New Roman" w:hAnsi="Times New Roman"/>
              <w:i/>
              <w:iCs/>
              <w:sz w:val="24"/>
              <w:szCs w:val="24"/>
            </w:rPr>
          </w:rPrChange>
        </w:rPr>
      </w:pPr>
      <w:r w:rsidRPr="000F1EA9">
        <w:rPr>
          <w:rFonts w:ascii="Times New Roman" w:hAnsi="Times New Roman"/>
          <w:b/>
          <w:bCs/>
          <w:sz w:val="32"/>
          <w:szCs w:val="32"/>
          <w:rPrChange w:id="297" w:author="Zachary Gold" w:date="2020-11-10T17:04:00Z">
            <w:rPr>
              <w:rFonts w:ascii="Times New Roman" w:hAnsi="Times New Roman"/>
              <w:i/>
              <w:iCs/>
              <w:sz w:val="24"/>
              <w:szCs w:val="24"/>
            </w:rPr>
          </w:rPrChange>
        </w:rPr>
        <w:t xml:space="preserve">Comparison of eDNA and </w:t>
      </w:r>
      <w:ins w:id="298" w:author="Zachary Gold" w:date="2020-11-10T21:57:00Z">
        <w:r w:rsidR="00191983">
          <w:rPr>
            <w:rFonts w:ascii="Times New Roman" w:hAnsi="Times New Roman"/>
            <w:b/>
            <w:bCs/>
            <w:sz w:val="32"/>
            <w:szCs w:val="32"/>
          </w:rPr>
          <w:t>v</w:t>
        </w:r>
      </w:ins>
      <w:del w:id="299" w:author="Zachary Gold" w:date="2020-11-10T21:57:00Z">
        <w:r w:rsidRPr="000F1EA9" w:rsidDel="00191983">
          <w:rPr>
            <w:rFonts w:ascii="Times New Roman" w:hAnsi="Times New Roman"/>
            <w:b/>
            <w:bCs/>
            <w:sz w:val="32"/>
            <w:szCs w:val="32"/>
            <w:rPrChange w:id="300" w:author="Zachary Gold" w:date="2020-11-10T17:04:00Z">
              <w:rPr>
                <w:rFonts w:ascii="Times New Roman" w:hAnsi="Times New Roman"/>
                <w:i/>
                <w:iCs/>
                <w:sz w:val="24"/>
                <w:szCs w:val="24"/>
              </w:rPr>
            </w:rPrChange>
          </w:rPr>
          <w:delText>V</w:delText>
        </w:r>
      </w:del>
      <w:r w:rsidRPr="000F1EA9">
        <w:rPr>
          <w:rFonts w:ascii="Times New Roman" w:hAnsi="Times New Roman"/>
          <w:b/>
          <w:bCs/>
          <w:sz w:val="32"/>
          <w:szCs w:val="32"/>
          <w:rPrChange w:id="301" w:author="Zachary Gold" w:date="2020-11-10T17:04:00Z">
            <w:rPr>
              <w:rFonts w:ascii="Times New Roman" w:hAnsi="Times New Roman"/>
              <w:i/>
              <w:iCs/>
              <w:sz w:val="24"/>
              <w:szCs w:val="24"/>
            </w:rPr>
          </w:rPrChange>
        </w:rPr>
        <w:t xml:space="preserve">isual </w:t>
      </w:r>
      <w:ins w:id="302" w:author="Zachary Gold" w:date="2020-11-10T21:57:00Z">
        <w:r w:rsidR="00191983">
          <w:rPr>
            <w:rFonts w:ascii="Times New Roman" w:hAnsi="Times New Roman"/>
            <w:b/>
            <w:bCs/>
            <w:sz w:val="32"/>
            <w:szCs w:val="32"/>
          </w:rPr>
          <w:t>c</w:t>
        </w:r>
      </w:ins>
      <w:del w:id="303" w:author="Zachary Gold" w:date="2020-11-10T21:57:00Z">
        <w:r w:rsidRPr="000F1EA9" w:rsidDel="00191983">
          <w:rPr>
            <w:rFonts w:ascii="Times New Roman" w:hAnsi="Times New Roman"/>
            <w:b/>
            <w:bCs/>
            <w:sz w:val="32"/>
            <w:szCs w:val="32"/>
            <w:rPrChange w:id="304" w:author="Zachary Gold" w:date="2020-11-10T17:04:00Z">
              <w:rPr>
                <w:rFonts w:ascii="Times New Roman" w:hAnsi="Times New Roman"/>
                <w:i/>
                <w:iCs/>
                <w:sz w:val="24"/>
                <w:szCs w:val="24"/>
              </w:rPr>
            </w:rPrChange>
          </w:rPr>
          <w:delText>C</w:delText>
        </w:r>
      </w:del>
      <w:r w:rsidRPr="000F1EA9">
        <w:rPr>
          <w:rFonts w:ascii="Times New Roman" w:hAnsi="Times New Roman"/>
          <w:b/>
          <w:bCs/>
          <w:sz w:val="32"/>
          <w:szCs w:val="32"/>
          <w:rPrChange w:id="305" w:author="Zachary Gold" w:date="2020-11-10T17:04:00Z">
            <w:rPr>
              <w:rFonts w:ascii="Times New Roman" w:hAnsi="Times New Roman"/>
              <w:i/>
              <w:iCs/>
              <w:sz w:val="24"/>
              <w:szCs w:val="24"/>
            </w:rPr>
          </w:rPrChange>
        </w:rPr>
        <w:t xml:space="preserve">ensus </w:t>
      </w:r>
      <w:ins w:id="306" w:author="Zachary Gold" w:date="2020-11-10T21:57:00Z">
        <w:r w:rsidR="00191983">
          <w:rPr>
            <w:rFonts w:ascii="Times New Roman" w:hAnsi="Times New Roman"/>
            <w:b/>
            <w:bCs/>
            <w:sz w:val="32"/>
            <w:szCs w:val="32"/>
          </w:rPr>
          <w:t>s</w:t>
        </w:r>
      </w:ins>
      <w:del w:id="307" w:author="Zachary Gold" w:date="2020-11-10T21:57:00Z">
        <w:r w:rsidRPr="000F1EA9" w:rsidDel="00191983">
          <w:rPr>
            <w:rFonts w:ascii="Times New Roman" w:hAnsi="Times New Roman"/>
            <w:b/>
            <w:bCs/>
            <w:sz w:val="32"/>
            <w:szCs w:val="32"/>
            <w:rPrChange w:id="308" w:author="Zachary Gold" w:date="2020-11-10T17:04:00Z">
              <w:rPr>
                <w:rFonts w:ascii="Times New Roman" w:hAnsi="Times New Roman"/>
                <w:i/>
                <w:iCs/>
                <w:sz w:val="24"/>
                <w:szCs w:val="24"/>
              </w:rPr>
            </w:rPrChange>
          </w:rPr>
          <w:delText>S</w:delText>
        </w:r>
      </w:del>
      <w:r w:rsidRPr="000F1EA9">
        <w:rPr>
          <w:rFonts w:ascii="Times New Roman" w:hAnsi="Times New Roman"/>
          <w:b/>
          <w:bCs/>
          <w:sz w:val="32"/>
          <w:szCs w:val="32"/>
          <w:rPrChange w:id="309" w:author="Zachary Gold" w:date="2020-11-10T17:04:00Z">
            <w:rPr>
              <w:rFonts w:ascii="Times New Roman" w:hAnsi="Times New Roman"/>
              <w:i/>
              <w:iCs/>
              <w:sz w:val="24"/>
              <w:szCs w:val="24"/>
            </w:rPr>
          </w:rPrChange>
        </w:rPr>
        <w:t>urveys</w:t>
      </w:r>
    </w:p>
    <w:p w14:paraId="4ED302D3" w14:textId="476B3238" w:rsidR="00A02303" w:rsidRPr="00A95C71" w:rsidRDefault="007806AB" w:rsidP="00A95C71">
      <w:pPr>
        <w:pStyle w:val="MDPI35textbeforelist"/>
        <w:spacing w:line="480" w:lineRule="auto"/>
        <w:ind w:firstLine="0"/>
        <w:jc w:val="left"/>
        <w:rPr>
          <w:rFonts w:ascii="Times New Roman" w:hAnsi="Times New Roman"/>
          <w:sz w:val="24"/>
          <w:szCs w:val="24"/>
        </w:rPr>
      </w:pPr>
      <w:r w:rsidRPr="00A95C71">
        <w:rPr>
          <w:rFonts w:ascii="Times New Roman" w:hAnsi="Times New Roman"/>
          <w:sz w:val="24"/>
          <w:szCs w:val="24"/>
        </w:rPr>
        <w:t>eDNA detect</w:t>
      </w:r>
      <w:r w:rsidR="007F448B" w:rsidRPr="00A95C71">
        <w:rPr>
          <w:rFonts w:ascii="Times New Roman" w:hAnsi="Times New Roman"/>
          <w:sz w:val="24"/>
          <w:szCs w:val="24"/>
        </w:rPr>
        <w:t>ed</w:t>
      </w:r>
      <w:r w:rsidRPr="00A95C71">
        <w:rPr>
          <w:rFonts w:ascii="Times New Roman" w:hAnsi="Times New Roman"/>
          <w:sz w:val="24"/>
          <w:szCs w:val="24"/>
        </w:rPr>
        <w:t xml:space="preserve"> </w:t>
      </w:r>
      <w:ins w:id="310" w:author="Zachary Gold" w:date="2020-11-12T23:37:00Z">
        <w:r w:rsidR="00363CD9">
          <w:rPr>
            <w:rFonts w:ascii="Times New Roman" w:hAnsi="Times New Roman"/>
            <w:sz w:val="24"/>
            <w:szCs w:val="24"/>
          </w:rPr>
          <w:t>68</w:t>
        </w:r>
      </w:ins>
      <w:del w:id="311" w:author="Zachary Gold" w:date="2020-11-12T23:37:00Z">
        <w:r w:rsidR="004049EB" w:rsidRPr="00A95C71" w:rsidDel="00363CD9">
          <w:rPr>
            <w:rFonts w:ascii="Times New Roman" w:hAnsi="Times New Roman"/>
            <w:sz w:val="24"/>
            <w:szCs w:val="24"/>
          </w:rPr>
          <w:delText>76</w:delText>
        </w:r>
      </w:del>
      <w:r w:rsidRPr="00A95C71">
        <w:rPr>
          <w:rFonts w:ascii="Times New Roman" w:hAnsi="Times New Roman"/>
          <w:sz w:val="24"/>
          <w:szCs w:val="24"/>
        </w:rPr>
        <w:t>% (</w:t>
      </w:r>
      <w:r w:rsidR="004049EB" w:rsidRPr="00A95C71">
        <w:rPr>
          <w:rFonts w:ascii="Times New Roman" w:hAnsi="Times New Roman"/>
          <w:sz w:val="24"/>
          <w:szCs w:val="24"/>
        </w:rPr>
        <w:t>1</w:t>
      </w:r>
      <w:ins w:id="312" w:author="Zachary Gold" w:date="2020-11-12T23:37:00Z">
        <w:r w:rsidR="00363CD9">
          <w:rPr>
            <w:rFonts w:ascii="Times New Roman" w:hAnsi="Times New Roman"/>
            <w:sz w:val="24"/>
            <w:szCs w:val="24"/>
          </w:rPr>
          <w:t>7</w:t>
        </w:r>
      </w:ins>
      <w:del w:id="313" w:author="Zachary Gold" w:date="2020-11-12T23:37:00Z">
        <w:r w:rsidR="004049EB" w:rsidRPr="00A95C71" w:rsidDel="00363CD9">
          <w:rPr>
            <w:rFonts w:ascii="Times New Roman" w:hAnsi="Times New Roman"/>
            <w:sz w:val="24"/>
            <w:szCs w:val="24"/>
          </w:rPr>
          <w:delText>9</w:delText>
        </w:r>
      </w:del>
      <w:r w:rsidRPr="00A95C71">
        <w:rPr>
          <w:rFonts w:ascii="Times New Roman" w:hAnsi="Times New Roman"/>
          <w:sz w:val="24"/>
          <w:szCs w:val="24"/>
        </w:rPr>
        <w:t xml:space="preserve"> out of 25) of species observed during </w:t>
      </w:r>
      <w:r w:rsidR="00147A56" w:rsidRPr="00A95C71">
        <w:rPr>
          <w:rFonts w:ascii="Times New Roman" w:hAnsi="Times New Roman"/>
          <w:sz w:val="24"/>
          <w:szCs w:val="24"/>
        </w:rPr>
        <w:t xml:space="preserve">all </w:t>
      </w:r>
      <w:r w:rsidR="00B92058" w:rsidRPr="00A95C71">
        <w:rPr>
          <w:rFonts w:ascii="Times New Roman" w:hAnsi="Times New Roman"/>
          <w:sz w:val="24"/>
          <w:szCs w:val="24"/>
        </w:rPr>
        <w:t xml:space="preserve">combined </w:t>
      </w:r>
      <w:r w:rsidR="00A02303" w:rsidRPr="00A95C71">
        <w:rPr>
          <w:rFonts w:ascii="Times New Roman" w:hAnsi="Times New Roman"/>
          <w:sz w:val="24"/>
          <w:szCs w:val="24"/>
        </w:rPr>
        <w:t>National Park Service</w:t>
      </w:r>
      <w:r w:rsidRPr="00A95C71">
        <w:rPr>
          <w:rFonts w:ascii="Times New Roman" w:hAnsi="Times New Roman"/>
          <w:sz w:val="24"/>
          <w:szCs w:val="24"/>
        </w:rPr>
        <w:t xml:space="preserve"> transect surveys (Table </w:t>
      </w:r>
      <w:r w:rsidR="005603E0" w:rsidRPr="00A95C71">
        <w:rPr>
          <w:rFonts w:ascii="Times New Roman" w:hAnsi="Times New Roman"/>
          <w:sz w:val="24"/>
          <w:szCs w:val="24"/>
        </w:rPr>
        <w:t>S</w:t>
      </w:r>
      <w:r w:rsidR="0053021C" w:rsidRPr="00A95C71">
        <w:rPr>
          <w:rFonts w:ascii="Times New Roman" w:hAnsi="Times New Roman"/>
          <w:sz w:val="24"/>
          <w:szCs w:val="24"/>
        </w:rPr>
        <w:t>5</w:t>
      </w:r>
      <w:r w:rsidRPr="00A95C71">
        <w:rPr>
          <w:rFonts w:ascii="Times New Roman" w:hAnsi="Times New Roman"/>
          <w:sz w:val="24"/>
          <w:szCs w:val="24"/>
        </w:rPr>
        <w:t>-</w:t>
      </w:r>
      <w:r w:rsidR="005603E0" w:rsidRPr="00A95C71">
        <w:rPr>
          <w:rFonts w:ascii="Times New Roman" w:hAnsi="Times New Roman"/>
          <w:sz w:val="24"/>
          <w:szCs w:val="24"/>
        </w:rPr>
        <w:t>S</w:t>
      </w:r>
      <w:r w:rsidR="0053021C" w:rsidRPr="00A95C71">
        <w:rPr>
          <w:rFonts w:ascii="Times New Roman" w:hAnsi="Times New Roman"/>
          <w:sz w:val="24"/>
          <w:szCs w:val="24"/>
        </w:rPr>
        <w:t>6</w:t>
      </w:r>
      <w:r w:rsidRPr="00A95C71">
        <w:rPr>
          <w:rFonts w:ascii="Times New Roman" w:hAnsi="Times New Roman"/>
          <w:sz w:val="24"/>
          <w:szCs w:val="24"/>
        </w:rPr>
        <w:t xml:space="preserve">). eDNA failed to resolve </w:t>
      </w:r>
      <w:r w:rsidRPr="00A95C71">
        <w:rPr>
          <w:rFonts w:ascii="Times New Roman" w:hAnsi="Times New Roman"/>
          <w:i/>
          <w:sz w:val="24"/>
          <w:szCs w:val="24"/>
        </w:rPr>
        <w:t>Lythrypnus dalli</w:t>
      </w:r>
      <w:r w:rsidR="00EE43E1">
        <w:rPr>
          <w:rFonts w:ascii="Times New Roman" w:hAnsi="Times New Roman"/>
          <w:i/>
          <w:sz w:val="24"/>
          <w:szCs w:val="24"/>
        </w:rPr>
        <w:t xml:space="preserve"> </w:t>
      </w:r>
      <w:r w:rsidR="00EE43E1">
        <w:rPr>
          <w:rFonts w:ascii="Times New Roman" w:hAnsi="Times New Roman"/>
          <w:iCs/>
          <w:sz w:val="24"/>
          <w:szCs w:val="24"/>
        </w:rPr>
        <w:t>(</w:t>
      </w:r>
      <w:proofErr w:type="spellStart"/>
      <w:r w:rsidR="00EE43E1">
        <w:rPr>
          <w:rFonts w:ascii="Times New Roman" w:hAnsi="Times New Roman"/>
          <w:iCs/>
          <w:sz w:val="24"/>
          <w:szCs w:val="24"/>
        </w:rPr>
        <w:t>Gobiidae</w:t>
      </w:r>
      <w:proofErr w:type="spellEnd"/>
      <w:r w:rsidR="00EE43E1">
        <w:rPr>
          <w:rFonts w:ascii="Times New Roman" w:hAnsi="Times New Roman"/>
          <w:iCs/>
          <w:sz w:val="24"/>
          <w:szCs w:val="24"/>
        </w:rPr>
        <w:t>)</w:t>
      </w:r>
      <w:r w:rsidRPr="00A95C71">
        <w:rPr>
          <w:rFonts w:ascii="Times New Roman" w:hAnsi="Times New Roman"/>
          <w:sz w:val="24"/>
          <w:szCs w:val="24"/>
        </w:rPr>
        <w:t xml:space="preserve">, </w:t>
      </w:r>
      <w:r w:rsidR="004049EB" w:rsidRPr="00A95C71">
        <w:rPr>
          <w:rFonts w:ascii="Times New Roman" w:hAnsi="Times New Roman"/>
          <w:i/>
          <w:sz w:val="24"/>
          <w:szCs w:val="24"/>
        </w:rPr>
        <w:t>L</w:t>
      </w:r>
      <w:r w:rsidR="006A1145" w:rsidRPr="00A95C71">
        <w:rPr>
          <w:rFonts w:ascii="Times New Roman" w:hAnsi="Times New Roman"/>
          <w:i/>
          <w:sz w:val="24"/>
          <w:szCs w:val="24"/>
        </w:rPr>
        <w:t>.</w:t>
      </w:r>
      <w:r w:rsidR="004049EB" w:rsidRPr="00A95C71">
        <w:rPr>
          <w:rFonts w:ascii="Times New Roman" w:hAnsi="Times New Roman"/>
          <w:i/>
          <w:sz w:val="24"/>
          <w:szCs w:val="24"/>
        </w:rPr>
        <w:t xml:space="preserve"> zebra,</w:t>
      </w:r>
      <w:ins w:id="314" w:author="Zachary Gold" w:date="2020-11-12T23:38:00Z">
        <w:r w:rsidR="00363CD9" w:rsidRPr="00363CD9">
          <w:t xml:space="preserve"> </w:t>
        </w:r>
        <w:r w:rsidR="00363CD9" w:rsidRPr="00363CD9">
          <w:rPr>
            <w:rFonts w:ascii="Times New Roman" w:hAnsi="Times New Roman"/>
            <w:i/>
            <w:sz w:val="24"/>
            <w:szCs w:val="24"/>
          </w:rPr>
          <w:t>Alloclinus holderi</w:t>
        </w:r>
        <w:r w:rsidR="00363CD9">
          <w:rPr>
            <w:rFonts w:ascii="Times New Roman" w:hAnsi="Times New Roman"/>
            <w:i/>
            <w:sz w:val="24"/>
            <w:szCs w:val="24"/>
          </w:rPr>
          <w:t xml:space="preserve">, </w:t>
        </w:r>
        <w:r w:rsidR="00363CD9" w:rsidRPr="00363CD9">
          <w:rPr>
            <w:rFonts w:ascii="Times New Roman" w:hAnsi="Times New Roman"/>
            <w:i/>
            <w:sz w:val="24"/>
            <w:szCs w:val="24"/>
          </w:rPr>
          <w:t>Rhacochilus toxotes</w:t>
        </w:r>
        <w:r w:rsidR="00363CD9">
          <w:rPr>
            <w:rFonts w:ascii="Times New Roman" w:hAnsi="Times New Roman"/>
            <w:i/>
            <w:sz w:val="24"/>
            <w:szCs w:val="24"/>
          </w:rPr>
          <w:t>,</w:t>
        </w:r>
      </w:ins>
      <w:r w:rsidR="004049EB" w:rsidRPr="00A95C71">
        <w:rPr>
          <w:rFonts w:ascii="Times New Roman" w:hAnsi="Times New Roman"/>
          <w:i/>
          <w:sz w:val="24"/>
          <w:szCs w:val="24"/>
        </w:rPr>
        <w:t xml:space="preserve"> </w:t>
      </w:r>
      <w:r w:rsidRPr="00A95C71">
        <w:rPr>
          <w:rFonts w:ascii="Times New Roman" w:hAnsi="Times New Roman"/>
          <w:i/>
          <w:sz w:val="24"/>
          <w:szCs w:val="24"/>
        </w:rPr>
        <w:t>Sebastes atrovirens</w:t>
      </w:r>
      <w:r w:rsidR="00EE43E1">
        <w:rPr>
          <w:rFonts w:ascii="Times New Roman" w:hAnsi="Times New Roman"/>
          <w:iCs/>
          <w:sz w:val="24"/>
          <w:szCs w:val="24"/>
        </w:rPr>
        <w:t xml:space="preserve"> (</w:t>
      </w:r>
      <w:proofErr w:type="spellStart"/>
      <w:r w:rsidR="00EE43E1">
        <w:rPr>
          <w:rFonts w:ascii="Times New Roman" w:hAnsi="Times New Roman"/>
          <w:iCs/>
          <w:sz w:val="24"/>
          <w:szCs w:val="24"/>
        </w:rPr>
        <w:t>Sebastidae</w:t>
      </w:r>
      <w:proofErr w:type="spellEnd"/>
      <w:r w:rsidR="00EE43E1">
        <w:rPr>
          <w:rFonts w:ascii="Times New Roman" w:hAnsi="Times New Roman"/>
          <w:iCs/>
          <w:sz w:val="24"/>
          <w:szCs w:val="24"/>
        </w:rPr>
        <w:t>)</w:t>
      </w:r>
      <w:r w:rsidRPr="00A95C71">
        <w:rPr>
          <w:rFonts w:ascii="Times New Roman" w:hAnsi="Times New Roman"/>
          <w:i/>
          <w:sz w:val="24"/>
          <w:szCs w:val="24"/>
        </w:rPr>
        <w:t xml:space="preserve">, S. auriculatus, S. chrysomelas, </w:t>
      </w:r>
      <w:r w:rsidRPr="00A95C71">
        <w:rPr>
          <w:rFonts w:ascii="Times New Roman" w:hAnsi="Times New Roman"/>
          <w:sz w:val="24"/>
          <w:szCs w:val="24"/>
        </w:rPr>
        <w:t xml:space="preserve">and </w:t>
      </w:r>
      <w:r w:rsidRPr="00A95C71">
        <w:rPr>
          <w:rFonts w:ascii="Times New Roman" w:hAnsi="Times New Roman"/>
          <w:i/>
          <w:sz w:val="24"/>
          <w:szCs w:val="24"/>
        </w:rPr>
        <w:t xml:space="preserve">S. serranoides </w:t>
      </w:r>
      <w:r w:rsidRPr="00A95C71">
        <w:rPr>
          <w:rFonts w:ascii="Times New Roman" w:hAnsi="Times New Roman"/>
          <w:sz w:val="24"/>
          <w:szCs w:val="24"/>
        </w:rPr>
        <w:t xml:space="preserve">to species level. At the genus level, eDNA performed markedly better recovering </w:t>
      </w:r>
      <w:ins w:id="315" w:author="Zachary Gold" w:date="2020-11-12T23:39:00Z">
        <w:r w:rsidR="00363CD9">
          <w:rPr>
            <w:rFonts w:ascii="Times New Roman" w:hAnsi="Times New Roman"/>
            <w:sz w:val="24"/>
            <w:szCs w:val="24"/>
          </w:rPr>
          <w:t>8</w:t>
        </w:r>
      </w:ins>
      <w:del w:id="316" w:author="Zachary Gold" w:date="2020-11-12T23:39:00Z">
        <w:r w:rsidR="004049EB" w:rsidRPr="00A95C71" w:rsidDel="00363CD9">
          <w:rPr>
            <w:rFonts w:ascii="Times New Roman" w:hAnsi="Times New Roman"/>
            <w:sz w:val="24"/>
            <w:szCs w:val="24"/>
          </w:rPr>
          <w:delText>9</w:delText>
        </w:r>
      </w:del>
      <w:r w:rsidR="004049EB" w:rsidRPr="00A95C71">
        <w:rPr>
          <w:rFonts w:ascii="Times New Roman" w:hAnsi="Times New Roman"/>
          <w:sz w:val="24"/>
          <w:szCs w:val="24"/>
        </w:rPr>
        <w:t>5</w:t>
      </w:r>
      <w:r w:rsidRPr="00A95C71">
        <w:rPr>
          <w:rFonts w:ascii="Times New Roman" w:hAnsi="Times New Roman"/>
          <w:sz w:val="24"/>
          <w:szCs w:val="24"/>
        </w:rPr>
        <w:t>% (</w:t>
      </w:r>
      <w:del w:id="317" w:author="Zachary Gold" w:date="2020-11-12T23:38:00Z">
        <w:r w:rsidR="004049EB" w:rsidRPr="00A95C71" w:rsidDel="00363CD9">
          <w:rPr>
            <w:rFonts w:ascii="Times New Roman" w:hAnsi="Times New Roman"/>
            <w:sz w:val="24"/>
            <w:szCs w:val="24"/>
          </w:rPr>
          <w:delText xml:space="preserve">19 </w:delText>
        </w:r>
      </w:del>
      <w:ins w:id="318" w:author="Zachary Gold" w:date="2020-11-12T23:38:00Z">
        <w:r w:rsidR="00363CD9" w:rsidRPr="00A95C71">
          <w:rPr>
            <w:rFonts w:ascii="Times New Roman" w:hAnsi="Times New Roman"/>
            <w:sz w:val="24"/>
            <w:szCs w:val="24"/>
          </w:rPr>
          <w:t>1</w:t>
        </w:r>
        <w:r w:rsidR="00363CD9">
          <w:rPr>
            <w:rFonts w:ascii="Times New Roman" w:hAnsi="Times New Roman"/>
            <w:sz w:val="24"/>
            <w:szCs w:val="24"/>
          </w:rPr>
          <w:t>7</w:t>
        </w:r>
        <w:r w:rsidR="00363CD9" w:rsidRPr="00A95C71">
          <w:rPr>
            <w:rFonts w:ascii="Times New Roman" w:hAnsi="Times New Roman"/>
            <w:sz w:val="24"/>
            <w:szCs w:val="24"/>
          </w:rPr>
          <w:t xml:space="preserve"> </w:t>
        </w:r>
      </w:ins>
      <w:r w:rsidR="004049EB" w:rsidRPr="00A95C71">
        <w:rPr>
          <w:rFonts w:ascii="Times New Roman" w:hAnsi="Times New Roman"/>
          <w:sz w:val="24"/>
          <w:szCs w:val="24"/>
        </w:rPr>
        <w:t>out of 20</w:t>
      </w:r>
      <w:r w:rsidRPr="00A95C71">
        <w:rPr>
          <w:rFonts w:ascii="Times New Roman" w:hAnsi="Times New Roman"/>
          <w:sz w:val="24"/>
          <w:szCs w:val="24"/>
        </w:rPr>
        <w:t xml:space="preserve">) of genera </w:t>
      </w:r>
      <w:r w:rsidRPr="00A95C71">
        <w:rPr>
          <w:rFonts w:ascii="Times New Roman" w:hAnsi="Times New Roman"/>
          <w:sz w:val="24"/>
          <w:szCs w:val="24"/>
        </w:rPr>
        <w:lastRenderedPageBreak/>
        <w:t>observed during under water censuses.</w:t>
      </w:r>
      <w:r w:rsidR="004049EB" w:rsidRPr="00A95C71">
        <w:rPr>
          <w:rFonts w:ascii="Times New Roman" w:hAnsi="Times New Roman"/>
          <w:sz w:val="24"/>
          <w:szCs w:val="24"/>
        </w:rPr>
        <w:t xml:space="preserve"> </w:t>
      </w:r>
      <w:ins w:id="319" w:author="Zachary Gold" w:date="2020-11-12T23:40:00Z">
        <w:r w:rsidR="00363CD9" w:rsidRPr="00A95C71">
          <w:rPr>
            <w:rFonts w:ascii="Times New Roman" w:hAnsi="Times New Roman"/>
            <w:i/>
            <w:sz w:val="24"/>
            <w:szCs w:val="24"/>
          </w:rPr>
          <w:t>Lythrypnus zebra,</w:t>
        </w:r>
        <w:r w:rsidR="00363CD9" w:rsidRPr="00363CD9">
          <w:t xml:space="preserve"> </w:t>
        </w:r>
        <w:r w:rsidR="00363CD9" w:rsidRPr="00363CD9">
          <w:rPr>
            <w:rFonts w:ascii="Times New Roman" w:hAnsi="Times New Roman"/>
            <w:i/>
            <w:sz w:val="24"/>
            <w:szCs w:val="24"/>
          </w:rPr>
          <w:t>Alloclinus holderi</w:t>
        </w:r>
        <w:r w:rsidR="00363CD9">
          <w:rPr>
            <w:rFonts w:ascii="Times New Roman" w:hAnsi="Times New Roman"/>
            <w:i/>
            <w:sz w:val="24"/>
            <w:szCs w:val="24"/>
          </w:rPr>
          <w:t xml:space="preserve">, </w:t>
        </w:r>
        <w:r w:rsidR="00363CD9">
          <w:rPr>
            <w:rFonts w:ascii="Times New Roman" w:hAnsi="Times New Roman"/>
            <w:iCs/>
            <w:sz w:val="24"/>
            <w:szCs w:val="24"/>
          </w:rPr>
          <w:t>and</w:t>
        </w:r>
        <w:r w:rsidR="00363CD9">
          <w:rPr>
            <w:rFonts w:ascii="Times New Roman" w:hAnsi="Times New Roman"/>
            <w:i/>
            <w:sz w:val="24"/>
            <w:szCs w:val="24"/>
          </w:rPr>
          <w:t xml:space="preserve"> </w:t>
        </w:r>
        <w:r w:rsidR="00363CD9" w:rsidRPr="00363CD9">
          <w:rPr>
            <w:rFonts w:ascii="Times New Roman" w:hAnsi="Times New Roman"/>
            <w:i/>
            <w:sz w:val="24"/>
            <w:szCs w:val="24"/>
          </w:rPr>
          <w:t>Rhacochilus toxotes</w:t>
        </w:r>
        <w:r w:rsidR="00363CD9">
          <w:rPr>
            <w:rFonts w:ascii="Times New Roman" w:hAnsi="Times New Roman"/>
            <w:i/>
            <w:sz w:val="24"/>
            <w:szCs w:val="24"/>
          </w:rPr>
          <w:t xml:space="preserve"> </w:t>
        </w:r>
        <w:r w:rsidR="00363CD9">
          <w:rPr>
            <w:rFonts w:ascii="Times New Roman" w:hAnsi="Times New Roman"/>
            <w:iCs/>
            <w:sz w:val="24"/>
            <w:szCs w:val="24"/>
          </w:rPr>
          <w:t>were all detected</w:t>
        </w:r>
      </w:ins>
      <w:del w:id="320" w:author="Zachary Gold" w:date="2020-11-12T23:40:00Z">
        <w:r w:rsidR="004049EB" w:rsidRPr="00A95C71" w:rsidDel="00363CD9">
          <w:rPr>
            <w:rFonts w:ascii="Times New Roman" w:hAnsi="Times New Roman"/>
            <w:sz w:val="24"/>
            <w:szCs w:val="24"/>
          </w:rPr>
          <w:delText xml:space="preserve">The remaining genus </w:delText>
        </w:r>
        <w:r w:rsidR="004049EB" w:rsidRPr="00A95C71" w:rsidDel="00363CD9">
          <w:rPr>
            <w:rFonts w:ascii="Times New Roman" w:hAnsi="Times New Roman"/>
            <w:i/>
            <w:iCs/>
            <w:sz w:val="24"/>
            <w:szCs w:val="24"/>
          </w:rPr>
          <w:delText>Lyth</w:delText>
        </w:r>
        <w:r w:rsidR="006A1145" w:rsidRPr="00A95C71" w:rsidDel="00363CD9">
          <w:rPr>
            <w:rFonts w:ascii="Times New Roman" w:hAnsi="Times New Roman"/>
            <w:i/>
            <w:iCs/>
            <w:sz w:val="24"/>
            <w:szCs w:val="24"/>
          </w:rPr>
          <w:delText>r</w:delText>
        </w:r>
        <w:r w:rsidR="004049EB" w:rsidRPr="00A95C71" w:rsidDel="00363CD9">
          <w:rPr>
            <w:rFonts w:ascii="Times New Roman" w:hAnsi="Times New Roman"/>
            <w:i/>
            <w:iCs/>
            <w:sz w:val="24"/>
            <w:szCs w:val="24"/>
          </w:rPr>
          <w:delText>ypnus</w:delText>
        </w:r>
      </w:del>
      <w:r w:rsidR="004049EB" w:rsidRPr="00A95C71">
        <w:rPr>
          <w:rFonts w:ascii="Times New Roman" w:hAnsi="Times New Roman"/>
          <w:i/>
          <w:iCs/>
          <w:sz w:val="24"/>
          <w:szCs w:val="24"/>
        </w:rPr>
        <w:t xml:space="preserve"> </w:t>
      </w:r>
      <w:del w:id="321" w:author="Zachary Gold" w:date="2020-11-12T23:40:00Z">
        <w:r w:rsidR="004049EB" w:rsidRPr="00A95C71" w:rsidDel="00363CD9">
          <w:rPr>
            <w:rFonts w:ascii="Times New Roman" w:hAnsi="Times New Roman"/>
            <w:sz w:val="24"/>
            <w:szCs w:val="24"/>
          </w:rPr>
          <w:delText xml:space="preserve">was detected </w:delText>
        </w:r>
      </w:del>
      <w:r w:rsidR="004049EB" w:rsidRPr="00A95C71">
        <w:rPr>
          <w:rFonts w:ascii="Times New Roman" w:hAnsi="Times New Roman"/>
          <w:sz w:val="24"/>
          <w:szCs w:val="24"/>
        </w:rPr>
        <w:t>prior to site occupancy modeling</w:t>
      </w:r>
      <w:r w:rsidR="006A1145" w:rsidRPr="00A95C71">
        <w:rPr>
          <w:rFonts w:ascii="Times New Roman" w:hAnsi="Times New Roman"/>
          <w:sz w:val="24"/>
          <w:szCs w:val="24"/>
        </w:rPr>
        <w:t>, but occurred in only one</w:t>
      </w:r>
      <w:ins w:id="322" w:author="Zachary Gold" w:date="2020-11-12T23:42:00Z">
        <w:r w:rsidR="00363CD9">
          <w:rPr>
            <w:rFonts w:ascii="Times New Roman" w:hAnsi="Times New Roman"/>
            <w:sz w:val="24"/>
            <w:szCs w:val="24"/>
          </w:rPr>
          <w:t xml:space="preserve"> or two</w:t>
        </w:r>
      </w:ins>
      <w:r w:rsidR="006A1145" w:rsidRPr="00A95C71">
        <w:rPr>
          <w:rFonts w:ascii="Times New Roman" w:hAnsi="Times New Roman"/>
          <w:sz w:val="24"/>
          <w:szCs w:val="24"/>
        </w:rPr>
        <w:t xml:space="preserve"> replicate</w:t>
      </w:r>
      <w:ins w:id="323" w:author="Zachary Gold" w:date="2020-11-12T23:42:00Z">
        <w:r w:rsidR="00363CD9">
          <w:rPr>
            <w:rFonts w:ascii="Times New Roman" w:hAnsi="Times New Roman"/>
            <w:sz w:val="24"/>
            <w:szCs w:val="24"/>
          </w:rPr>
          <w:t>s</w:t>
        </w:r>
      </w:ins>
      <w:r w:rsidR="006A1145" w:rsidRPr="00A95C71">
        <w:rPr>
          <w:rFonts w:ascii="Times New Roman" w:hAnsi="Times New Roman"/>
          <w:sz w:val="24"/>
          <w:szCs w:val="24"/>
        </w:rPr>
        <w:t xml:space="preserve"> </w:t>
      </w:r>
      <w:r w:rsidR="005773CF" w:rsidRPr="00A95C71">
        <w:rPr>
          <w:rFonts w:ascii="Times New Roman" w:hAnsi="Times New Roman"/>
          <w:sz w:val="24"/>
          <w:szCs w:val="24"/>
        </w:rPr>
        <w:t xml:space="preserve">at </w:t>
      </w:r>
      <w:del w:id="324" w:author="Zachary Gold" w:date="2020-11-12T23:42:00Z">
        <w:r w:rsidR="005773CF" w:rsidRPr="00A95C71" w:rsidDel="00363CD9">
          <w:rPr>
            <w:rFonts w:ascii="Times New Roman" w:hAnsi="Times New Roman"/>
            <w:sz w:val="24"/>
            <w:szCs w:val="24"/>
          </w:rPr>
          <w:delText>two separate</w:delText>
        </w:r>
      </w:del>
      <w:ins w:id="325" w:author="Zachary Gold" w:date="2020-11-12T23:42:00Z">
        <w:r w:rsidR="00363CD9">
          <w:rPr>
            <w:rFonts w:ascii="Times New Roman" w:hAnsi="Times New Roman"/>
            <w:sz w:val="24"/>
            <w:szCs w:val="24"/>
          </w:rPr>
          <w:t>a</w:t>
        </w:r>
      </w:ins>
      <w:r w:rsidR="006A1145" w:rsidRPr="00A95C71">
        <w:rPr>
          <w:rFonts w:ascii="Times New Roman" w:hAnsi="Times New Roman"/>
          <w:sz w:val="24"/>
          <w:szCs w:val="24"/>
        </w:rPr>
        <w:t xml:space="preserve"> site</w:t>
      </w:r>
      <w:del w:id="326" w:author="Zachary Gold" w:date="2020-11-12T23:42:00Z">
        <w:r w:rsidR="006A1145" w:rsidRPr="00A95C71" w:rsidDel="00363CD9">
          <w:rPr>
            <w:rFonts w:ascii="Times New Roman" w:hAnsi="Times New Roman"/>
            <w:sz w:val="24"/>
            <w:szCs w:val="24"/>
          </w:rPr>
          <w:delText>s</w:delText>
        </w:r>
      </w:del>
      <w:r w:rsidR="004049EB" w:rsidRPr="00A95C71">
        <w:rPr>
          <w:rFonts w:ascii="Times New Roman" w:hAnsi="Times New Roman"/>
          <w:sz w:val="24"/>
          <w:szCs w:val="24"/>
        </w:rPr>
        <w:t>.</w:t>
      </w:r>
      <w:del w:id="327" w:author="Zachary Gold" w:date="2020-11-12T23:40:00Z">
        <w:r w:rsidRPr="00A95C71" w:rsidDel="00363CD9">
          <w:rPr>
            <w:rFonts w:ascii="Times New Roman" w:hAnsi="Times New Roman"/>
            <w:sz w:val="24"/>
            <w:szCs w:val="24"/>
          </w:rPr>
          <w:delText xml:space="preserve"> </w:delText>
        </w:r>
      </w:del>
    </w:p>
    <w:p w14:paraId="3E838CDA" w14:textId="73C58E50" w:rsidR="007806AB" w:rsidRPr="00A95C71" w:rsidRDefault="00A02303" w:rsidP="00A95C71">
      <w:pPr>
        <w:pStyle w:val="MDPI35textbeforelist"/>
        <w:spacing w:line="480" w:lineRule="auto"/>
        <w:ind w:firstLine="420"/>
        <w:jc w:val="left"/>
        <w:rPr>
          <w:rFonts w:ascii="Times New Roman" w:hAnsi="Times New Roman"/>
          <w:sz w:val="24"/>
          <w:szCs w:val="24"/>
        </w:rPr>
      </w:pPr>
      <w:r w:rsidRPr="00A95C71">
        <w:rPr>
          <w:rFonts w:ascii="Times New Roman" w:hAnsi="Times New Roman"/>
          <w:sz w:val="24"/>
          <w:szCs w:val="24"/>
        </w:rPr>
        <w:t xml:space="preserve">In addition to the above, </w:t>
      </w:r>
      <w:r w:rsidR="007806AB" w:rsidRPr="00A95C71">
        <w:rPr>
          <w:rFonts w:ascii="Times New Roman" w:hAnsi="Times New Roman"/>
          <w:sz w:val="24"/>
          <w:szCs w:val="24"/>
        </w:rPr>
        <w:t xml:space="preserve">eDNA </w:t>
      </w:r>
      <w:r w:rsidR="006A277F" w:rsidRPr="00A95C71">
        <w:rPr>
          <w:rFonts w:ascii="Times New Roman" w:hAnsi="Times New Roman"/>
          <w:sz w:val="24"/>
          <w:szCs w:val="24"/>
        </w:rPr>
        <w:t>recovered</w:t>
      </w:r>
      <w:r w:rsidR="007806AB" w:rsidRPr="00A95C71">
        <w:rPr>
          <w:rFonts w:ascii="Times New Roman" w:hAnsi="Times New Roman"/>
          <w:sz w:val="24"/>
          <w:szCs w:val="24"/>
        </w:rPr>
        <w:t xml:space="preserve"> </w:t>
      </w:r>
      <w:ins w:id="328" w:author="Zachary Gold" w:date="2020-11-12T22:50:00Z">
        <w:r w:rsidR="001B3A88">
          <w:rPr>
            <w:rFonts w:ascii="Times New Roman" w:hAnsi="Times New Roman"/>
            <w:sz w:val="24"/>
            <w:szCs w:val="24"/>
          </w:rPr>
          <w:t>23</w:t>
        </w:r>
      </w:ins>
      <w:del w:id="329" w:author="Zachary Gold" w:date="2020-11-12T22:50:00Z">
        <w:r w:rsidR="004049EB" w:rsidRPr="00A95C71" w:rsidDel="001B3A88">
          <w:rPr>
            <w:rFonts w:ascii="Times New Roman" w:hAnsi="Times New Roman"/>
            <w:sz w:val="24"/>
            <w:szCs w:val="24"/>
          </w:rPr>
          <w:delText>31</w:delText>
        </w:r>
      </w:del>
      <w:r w:rsidR="007806AB" w:rsidRPr="00A95C71">
        <w:rPr>
          <w:rFonts w:ascii="Times New Roman" w:hAnsi="Times New Roman"/>
          <w:sz w:val="24"/>
          <w:szCs w:val="24"/>
        </w:rPr>
        <w:t xml:space="preserve"> </w:t>
      </w:r>
      <w:r w:rsidR="00A87AD9" w:rsidRPr="00A95C71">
        <w:rPr>
          <w:rFonts w:ascii="Times New Roman" w:hAnsi="Times New Roman"/>
          <w:sz w:val="24"/>
          <w:szCs w:val="24"/>
        </w:rPr>
        <w:t>species</w:t>
      </w:r>
      <w:r w:rsidR="007806AB" w:rsidRPr="00A95C71">
        <w:rPr>
          <w:rFonts w:ascii="Times New Roman" w:hAnsi="Times New Roman"/>
          <w:sz w:val="24"/>
          <w:szCs w:val="24"/>
        </w:rPr>
        <w:t xml:space="preserve"> that were not </w:t>
      </w:r>
      <w:r w:rsidR="00491CAA" w:rsidRPr="00A95C71">
        <w:rPr>
          <w:rFonts w:ascii="Times New Roman" w:hAnsi="Times New Roman"/>
          <w:sz w:val="24"/>
          <w:szCs w:val="24"/>
        </w:rPr>
        <w:t xml:space="preserve">recorded </w:t>
      </w:r>
      <w:r w:rsidRPr="00A95C71">
        <w:rPr>
          <w:rFonts w:ascii="Times New Roman" w:hAnsi="Times New Roman"/>
          <w:sz w:val="24"/>
          <w:szCs w:val="24"/>
        </w:rPr>
        <w:t xml:space="preserve">during the visual censuses conducted </w:t>
      </w:r>
      <w:r w:rsidR="007806AB" w:rsidRPr="00A95C71">
        <w:rPr>
          <w:rFonts w:ascii="Times New Roman" w:hAnsi="Times New Roman"/>
          <w:sz w:val="24"/>
          <w:szCs w:val="24"/>
        </w:rPr>
        <w:t xml:space="preserve">by the </w:t>
      </w:r>
      <w:r w:rsidRPr="00A95C71">
        <w:rPr>
          <w:rFonts w:ascii="Times New Roman" w:hAnsi="Times New Roman"/>
          <w:sz w:val="24"/>
          <w:szCs w:val="24"/>
        </w:rPr>
        <w:t xml:space="preserve">National Park Service. </w:t>
      </w:r>
      <w:r w:rsidR="00FC3FAE" w:rsidRPr="00A95C71">
        <w:rPr>
          <w:rFonts w:ascii="Times New Roman" w:hAnsi="Times New Roman"/>
          <w:sz w:val="24"/>
          <w:szCs w:val="24"/>
        </w:rPr>
        <w:t xml:space="preserve">Of these, </w:t>
      </w:r>
      <w:del w:id="330" w:author="Zachary Gold" w:date="2020-11-12T22:50:00Z">
        <w:r w:rsidR="004049EB" w:rsidRPr="00A95C71" w:rsidDel="001B3A88">
          <w:rPr>
            <w:rFonts w:ascii="Times New Roman" w:hAnsi="Times New Roman"/>
            <w:sz w:val="24"/>
            <w:szCs w:val="24"/>
          </w:rPr>
          <w:delText>30</w:delText>
        </w:r>
        <w:r w:rsidR="00A87AD9" w:rsidRPr="00A95C71" w:rsidDel="001B3A88">
          <w:rPr>
            <w:rFonts w:ascii="Times New Roman" w:hAnsi="Times New Roman"/>
            <w:sz w:val="24"/>
            <w:szCs w:val="24"/>
          </w:rPr>
          <w:delText xml:space="preserve"> </w:delText>
        </w:r>
      </w:del>
      <w:ins w:id="331" w:author="Zachary Gold" w:date="2020-11-12T22:50:00Z">
        <w:r w:rsidR="001B3A88">
          <w:rPr>
            <w:rFonts w:ascii="Times New Roman" w:hAnsi="Times New Roman"/>
            <w:sz w:val="24"/>
            <w:szCs w:val="24"/>
          </w:rPr>
          <w:t>all</w:t>
        </w:r>
        <w:r w:rsidR="001B3A88" w:rsidRPr="00A95C71">
          <w:rPr>
            <w:rFonts w:ascii="Times New Roman" w:hAnsi="Times New Roman"/>
            <w:sz w:val="24"/>
            <w:szCs w:val="24"/>
          </w:rPr>
          <w:t xml:space="preserve"> </w:t>
        </w:r>
      </w:ins>
      <w:r w:rsidR="007806AB" w:rsidRPr="00A95C71">
        <w:rPr>
          <w:rFonts w:ascii="Times New Roman" w:hAnsi="Times New Roman"/>
          <w:sz w:val="24"/>
          <w:szCs w:val="24"/>
        </w:rPr>
        <w:t xml:space="preserve">were </w:t>
      </w:r>
      <w:r w:rsidR="00234C82" w:rsidRPr="00A95C71">
        <w:rPr>
          <w:rFonts w:ascii="Times New Roman" w:hAnsi="Times New Roman"/>
          <w:sz w:val="24"/>
          <w:szCs w:val="24"/>
        </w:rPr>
        <w:t xml:space="preserve">California fish </w:t>
      </w:r>
      <w:r w:rsidR="00A87AD9" w:rsidRPr="00A95C71">
        <w:rPr>
          <w:rFonts w:ascii="Times New Roman" w:hAnsi="Times New Roman"/>
          <w:sz w:val="24"/>
          <w:szCs w:val="24"/>
        </w:rPr>
        <w:t xml:space="preserve">species previously </w:t>
      </w:r>
      <w:r w:rsidR="00FC3FAE" w:rsidRPr="00A95C71">
        <w:rPr>
          <w:rFonts w:ascii="Times New Roman" w:hAnsi="Times New Roman"/>
          <w:sz w:val="24"/>
          <w:szCs w:val="24"/>
        </w:rPr>
        <w:t xml:space="preserve">recorded </w:t>
      </w:r>
      <w:r w:rsidR="00A87AD9" w:rsidRPr="00A95C71">
        <w:rPr>
          <w:rFonts w:ascii="Times New Roman" w:hAnsi="Times New Roman"/>
          <w:sz w:val="24"/>
          <w:szCs w:val="24"/>
        </w:rPr>
        <w:t xml:space="preserve">in </w:t>
      </w:r>
      <w:r w:rsidR="00BC0DCE" w:rsidRPr="00A95C71">
        <w:rPr>
          <w:rFonts w:ascii="Times New Roman" w:hAnsi="Times New Roman"/>
          <w:sz w:val="24"/>
          <w:szCs w:val="24"/>
        </w:rPr>
        <w:t xml:space="preserve">Kelp Forest Monitoring Program </w:t>
      </w:r>
      <w:r w:rsidR="00A87AD9" w:rsidRPr="00A95C71">
        <w:rPr>
          <w:rFonts w:ascii="Times New Roman" w:hAnsi="Times New Roman"/>
          <w:sz w:val="24"/>
          <w:szCs w:val="24"/>
        </w:rPr>
        <w:t xml:space="preserve">surveys </w:t>
      </w:r>
      <w:r w:rsidR="007806AB" w:rsidRPr="00A95C71">
        <w:rPr>
          <w:rFonts w:ascii="Times New Roman" w:hAnsi="Times New Roman"/>
          <w:sz w:val="24"/>
          <w:szCs w:val="24"/>
        </w:rPr>
        <w:t xml:space="preserve">(Table </w:t>
      </w:r>
      <w:r w:rsidR="005603E0" w:rsidRPr="00A95C71">
        <w:rPr>
          <w:rFonts w:ascii="Times New Roman" w:hAnsi="Times New Roman"/>
          <w:sz w:val="24"/>
          <w:szCs w:val="24"/>
        </w:rPr>
        <w:t>S</w:t>
      </w:r>
      <w:r w:rsidR="001E08D1" w:rsidRPr="00A95C71">
        <w:rPr>
          <w:rFonts w:ascii="Times New Roman" w:hAnsi="Times New Roman"/>
          <w:sz w:val="24"/>
          <w:szCs w:val="24"/>
        </w:rPr>
        <w:t>7</w:t>
      </w:r>
      <w:r w:rsidR="007806AB" w:rsidRPr="00A95C71">
        <w:rPr>
          <w:rFonts w:ascii="Times New Roman" w:hAnsi="Times New Roman"/>
          <w:sz w:val="24"/>
          <w:szCs w:val="24"/>
        </w:rPr>
        <w:t>)</w:t>
      </w:r>
      <w:r w:rsidR="00D112BC" w:rsidRPr="00A95C71">
        <w:rPr>
          <w:rFonts w:ascii="Times New Roman" w:hAnsi="Times New Roman"/>
          <w:sz w:val="24"/>
          <w:szCs w:val="24"/>
        </w:rPr>
        <w:t xml:space="preserve">, but not </w:t>
      </w:r>
      <w:r w:rsidR="00114ACA" w:rsidRPr="00A95C71">
        <w:rPr>
          <w:rFonts w:ascii="Times New Roman" w:hAnsi="Times New Roman"/>
          <w:sz w:val="24"/>
          <w:szCs w:val="24"/>
        </w:rPr>
        <w:t xml:space="preserve">observed </w:t>
      </w:r>
      <w:r w:rsidR="00D112BC" w:rsidRPr="00A95C71">
        <w:rPr>
          <w:rFonts w:ascii="Times New Roman" w:hAnsi="Times New Roman"/>
          <w:sz w:val="24"/>
          <w:szCs w:val="24"/>
        </w:rPr>
        <w:t>during our paired surveys</w:t>
      </w:r>
      <w:r w:rsidR="007806AB" w:rsidRPr="00A95C71">
        <w:rPr>
          <w:rFonts w:ascii="Times New Roman" w:hAnsi="Times New Roman"/>
          <w:sz w:val="24"/>
          <w:szCs w:val="24"/>
        </w:rPr>
        <w:t xml:space="preserve">. </w:t>
      </w:r>
      <w:del w:id="332" w:author="Zachary Gold" w:date="2020-11-12T22:50:00Z">
        <w:r w:rsidR="00FC3FAE" w:rsidRPr="00A95C71" w:rsidDel="001B3A88">
          <w:rPr>
            <w:rFonts w:ascii="Times New Roman" w:hAnsi="Times New Roman"/>
            <w:sz w:val="24"/>
            <w:szCs w:val="24"/>
          </w:rPr>
          <w:delText xml:space="preserve">In addition, </w:delText>
        </w:r>
        <w:r w:rsidR="004049EB" w:rsidRPr="00A95C71" w:rsidDel="001B3A88">
          <w:rPr>
            <w:rFonts w:ascii="Times New Roman" w:hAnsi="Times New Roman"/>
            <w:sz w:val="24"/>
            <w:szCs w:val="24"/>
          </w:rPr>
          <w:delText>eDN</w:delText>
        </w:r>
        <w:r w:rsidR="006A1145" w:rsidRPr="00A95C71" w:rsidDel="001B3A88">
          <w:rPr>
            <w:rFonts w:ascii="Times New Roman" w:hAnsi="Times New Roman"/>
            <w:sz w:val="24"/>
            <w:szCs w:val="24"/>
          </w:rPr>
          <w:delText>A</w:delText>
        </w:r>
        <w:r w:rsidR="004049EB" w:rsidRPr="00A95C71" w:rsidDel="001B3A88">
          <w:rPr>
            <w:rFonts w:ascii="Times New Roman" w:hAnsi="Times New Roman"/>
            <w:sz w:val="24"/>
            <w:szCs w:val="24"/>
          </w:rPr>
          <w:delText xml:space="preserve"> detected the California native </w:delText>
        </w:r>
        <w:r w:rsidR="00BC0DCE" w:rsidDel="001B3A88">
          <w:rPr>
            <w:rFonts w:ascii="Times New Roman" w:hAnsi="Times New Roman"/>
            <w:sz w:val="24"/>
            <w:szCs w:val="24"/>
          </w:rPr>
          <w:delText>d</w:delText>
        </w:r>
        <w:r w:rsidR="004049EB" w:rsidRPr="00A95C71" w:rsidDel="001B3A88">
          <w:rPr>
            <w:rFonts w:ascii="Times New Roman" w:hAnsi="Times New Roman"/>
            <w:sz w:val="24"/>
            <w:szCs w:val="24"/>
          </w:rPr>
          <w:delText>og-faced witch eel (</w:delText>
        </w:r>
        <w:r w:rsidR="004049EB" w:rsidRPr="00A95C71" w:rsidDel="001B3A88">
          <w:rPr>
            <w:rFonts w:ascii="Times New Roman" w:hAnsi="Times New Roman"/>
            <w:i/>
            <w:iCs/>
            <w:sz w:val="24"/>
            <w:szCs w:val="24"/>
          </w:rPr>
          <w:delText>Fac</w:delText>
        </w:r>
        <w:r w:rsidR="00147A56" w:rsidRPr="00A95C71" w:rsidDel="001B3A88">
          <w:rPr>
            <w:rFonts w:ascii="Times New Roman" w:hAnsi="Times New Roman"/>
            <w:i/>
            <w:iCs/>
            <w:sz w:val="24"/>
            <w:szCs w:val="24"/>
          </w:rPr>
          <w:delText>c</w:delText>
        </w:r>
        <w:r w:rsidR="004049EB" w:rsidRPr="00A95C71" w:rsidDel="001B3A88">
          <w:rPr>
            <w:rFonts w:ascii="Times New Roman" w:hAnsi="Times New Roman"/>
            <w:i/>
            <w:iCs/>
            <w:sz w:val="24"/>
            <w:szCs w:val="24"/>
          </w:rPr>
          <w:delText xml:space="preserve">iolella </w:delText>
        </w:r>
        <w:r w:rsidR="00BC0DCE" w:rsidDel="001B3A88">
          <w:rPr>
            <w:rFonts w:ascii="Times New Roman" w:hAnsi="Times New Roman"/>
            <w:i/>
            <w:iCs/>
            <w:sz w:val="24"/>
            <w:szCs w:val="24"/>
          </w:rPr>
          <w:delText xml:space="preserve">gilberti, </w:delText>
        </w:r>
        <w:r w:rsidR="00BC0DCE" w:rsidRPr="00EE43E1" w:rsidDel="001B3A88">
          <w:rPr>
            <w:rFonts w:ascii="Times New Roman" w:hAnsi="Times New Roman"/>
            <w:sz w:val="24"/>
            <w:szCs w:val="24"/>
          </w:rPr>
          <w:delText>Nettastomatidae</w:delText>
        </w:r>
        <w:r w:rsidR="004049EB" w:rsidRPr="00A95C71" w:rsidDel="001B3A88">
          <w:rPr>
            <w:rFonts w:ascii="Times New Roman" w:hAnsi="Times New Roman"/>
            <w:sz w:val="24"/>
            <w:szCs w:val="24"/>
          </w:rPr>
          <w:delText xml:space="preserve">) </w:delText>
        </w:r>
        <w:r w:rsidR="00FC3FAE" w:rsidRPr="00A95C71" w:rsidDel="001B3A88">
          <w:rPr>
            <w:rFonts w:ascii="Times New Roman" w:hAnsi="Times New Roman"/>
            <w:sz w:val="24"/>
            <w:szCs w:val="24"/>
          </w:rPr>
          <w:delText xml:space="preserve">that </w:delText>
        </w:r>
        <w:r w:rsidR="004049EB" w:rsidRPr="00A95C71" w:rsidDel="001B3A88">
          <w:rPr>
            <w:rFonts w:ascii="Times New Roman" w:hAnsi="Times New Roman"/>
            <w:sz w:val="24"/>
            <w:szCs w:val="24"/>
          </w:rPr>
          <w:delText>ha</w:delText>
        </w:r>
        <w:r w:rsidR="00D112BC" w:rsidRPr="00A95C71" w:rsidDel="001B3A88">
          <w:rPr>
            <w:rFonts w:ascii="Times New Roman" w:hAnsi="Times New Roman"/>
            <w:sz w:val="24"/>
            <w:szCs w:val="24"/>
          </w:rPr>
          <w:delText>d</w:delText>
        </w:r>
        <w:r w:rsidR="004049EB" w:rsidRPr="00A95C71" w:rsidDel="001B3A88">
          <w:rPr>
            <w:rFonts w:ascii="Times New Roman" w:hAnsi="Times New Roman"/>
            <w:sz w:val="24"/>
            <w:szCs w:val="24"/>
          </w:rPr>
          <w:delText xml:space="preserve"> not previously been observed by </w:delText>
        </w:r>
        <w:r w:rsidR="00024485" w:rsidRPr="00A95C71" w:rsidDel="001B3A88">
          <w:rPr>
            <w:rFonts w:ascii="Times New Roman" w:hAnsi="Times New Roman"/>
            <w:sz w:val="24"/>
            <w:szCs w:val="24"/>
          </w:rPr>
          <w:delText xml:space="preserve">the </w:delText>
        </w:r>
        <w:r w:rsidR="00BC0DCE" w:rsidRPr="00A95C71" w:rsidDel="001B3A88">
          <w:rPr>
            <w:rFonts w:ascii="Times New Roman" w:hAnsi="Times New Roman"/>
            <w:sz w:val="24"/>
            <w:szCs w:val="24"/>
          </w:rPr>
          <w:delText>Kelp Forest Monitoring Program</w:delText>
        </w:r>
        <w:r w:rsidR="00024485" w:rsidRPr="00A95C71" w:rsidDel="001B3A88">
          <w:rPr>
            <w:rFonts w:ascii="Times New Roman" w:hAnsi="Times New Roman"/>
            <w:sz w:val="24"/>
            <w:szCs w:val="24"/>
          </w:rPr>
          <w:delText>.</w:delText>
        </w:r>
      </w:del>
    </w:p>
    <w:p w14:paraId="601A3146" w14:textId="3B040E0E" w:rsidR="007806AB" w:rsidRPr="00A95C71" w:rsidRDefault="000B3C03" w:rsidP="00A95C71">
      <w:pPr>
        <w:pStyle w:val="MDPI35textbeforelist"/>
        <w:spacing w:after="0" w:line="480" w:lineRule="auto"/>
        <w:ind w:firstLine="432"/>
        <w:jc w:val="left"/>
        <w:rPr>
          <w:rFonts w:ascii="Times New Roman" w:hAnsi="Times New Roman"/>
          <w:sz w:val="24"/>
          <w:szCs w:val="24"/>
        </w:rPr>
      </w:pPr>
      <w:r w:rsidRPr="00A95C71">
        <w:rPr>
          <w:rFonts w:ascii="Times New Roman" w:hAnsi="Times New Roman"/>
          <w:sz w:val="24"/>
          <w:szCs w:val="24"/>
        </w:rPr>
        <w:t xml:space="preserve">There were </w:t>
      </w:r>
      <w:r w:rsidR="007806AB" w:rsidRPr="00A95C71">
        <w:rPr>
          <w:rFonts w:ascii="Times New Roman" w:hAnsi="Times New Roman"/>
          <w:sz w:val="24"/>
          <w:szCs w:val="24"/>
        </w:rPr>
        <w:t xml:space="preserve">few conspicuous differences in species </w:t>
      </w:r>
      <w:r w:rsidRPr="00A95C71">
        <w:rPr>
          <w:rFonts w:ascii="Times New Roman" w:hAnsi="Times New Roman"/>
          <w:sz w:val="24"/>
          <w:szCs w:val="24"/>
        </w:rPr>
        <w:t xml:space="preserve">observed across </w:t>
      </w:r>
      <w:r w:rsidR="00A124A8" w:rsidRPr="00A95C71">
        <w:rPr>
          <w:rFonts w:ascii="Times New Roman" w:hAnsi="Times New Roman"/>
          <w:sz w:val="24"/>
          <w:szCs w:val="24"/>
        </w:rPr>
        <w:t>sites</w:t>
      </w:r>
      <w:r w:rsidRPr="00A95C71">
        <w:rPr>
          <w:rFonts w:ascii="Times New Roman" w:hAnsi="Times New Roman"/>
          <w:sz w:val="24"/>
          <w:szCs w:val="24"/>
        </w:rPr>
        <w:t>, with visual census results</w:t>
      </w:r>
      <w:r w:rsidR="00E21713" w:rsidRPr="00A95C71">
        <w:rPr>
          <w:rFonts w:ascii="Times New Roman" w:hAnsi="Times New Roman"/>
          <w:sz w:val="24"/>
          <w:szCs w:val="24"/>
        </w:rPr>
        <w:t xml:space="preserve"> </w:t>
      </w:r>
      <w:r w:rsidR="007806AB" w:rsidRPr="00A95C71">
        <w:rPr>
          <w:rFonts w:ascii="Times New Roman" w:hAnsi="Times New Roman"/>
          <w:sz w:val="24"/>
          <w:szCs w:val="24"/>
        </w:rPr>
        <w:t>identif</w:t>
      </w:r>
      <w:r w:rsidRPr="00A95C71">
        <w:rPr>
          <w:rFonts w:ascii="Times New Roman" w:hAnsi="Times New Roman"/>
          <w:sz w:val="24"/>
          <w:szCs w:val="24"/>
        </w:rPr>
        <w:t>ying</w:t>
      </w:r>
      <w:r w:rsidR="007806AB" w:rsidRPr="00A95C71">
        <w:rPr>
          <w:rFonts w:ascii="Times New Roman" w:hAnsi="Times New Roman"/>
          <w:sz w:val="24"/>
          <w:szCs w:val="24"/>
        </w:rPr>
        <w:t xml:space="preserve"> 1</w:t>
      </w:r>
      <w:r w:rsidR="00241FD8" w:rsidRPr="00A95C71">
        <w:rPr>
          <w:rFonts w:ascii="Times New Roman" w:hAnsi="Times New Roman"/>
          <w:sz w:val="24"/>
          <w:szCs w:val="24"/>
        </w:rPr>
        <w:t>1</w:t>
      </w:r>
      <w:r w:rsidR="007806AB" w:rsidRPr="00A95C71">
        <w:rPr>
          <w:rFonts w:ascii="Times New Roman" w:hAnsi="Times New Roman"/>
          <w:sz w:val="24"/>
          <w:szCs w:val="24"/>
        </w:rPr>
        <w:t xml:space="preserve"> common taxa across all sites (Table </w:t>
      </w:r>
      <w:r w:rsidR="005603E0" w:rsidRPr="00A95C71">
        <w:rPr>
          <w:rFonts w:ascii="Times New Roman" w:hAnsi="Times New Roman"/>
          <w:sz w:val="24"/>
          <w:szCs w:val="24"/>
        </w:rPr>
        <w:t>S</w:t>
      </w:r>
      <w:r w:rsidR="0053021C" w:rsidRPr="00A95C71">
        <w:rPr>
          <w:rFonts w:ascii="Times New Roman" w:hAnsi="Times New Roman"/>
          <w:sz w:val="24"/>
          <w:szCs w:val="24"/>
        </w:rPr>
        <w:t>6</w:t>
      </w:r>
      <w:r w:rsidR="007806AB" w:rsidRPr="00A95C71">
        <w:rPr>
          <w:rFonts w:ascii="Times New Roman" w:hAnsi="Times New Roman"/>
          <w:sz w:val="24"/>
          <w:szCs w:val="24"/>
        </w:rPr>
        <w:t xml:space="preserve">). Of these, </w:t>
      </w:r>
      <w:r w:rsidR="00241FD8" w:rsidRPr="00A95C71">
        <w:rPr>
          <w:rFonts w:ascii="Times New Roman" w:hAnsi="Times New Roman"/>
          <w:sz w:val="24"/>
          <w:szCs w:val="24"/>
        </w:rPr>
        <w:t>10</w:t>
      </w:r>
      <w:r w:rsidR="007806AB" w:rsidRPr="00A95C71">
        <w:rPr>
          <w:rFonts w:ascii="Times New Roman" w:hAnsi="Times New Roman"/>
          <w:sz w:val="24"/>
          <w:szCs w:val="24"/>
        </w:rPr>
        <w:t xml:space="preserve"> were also found to be common across all sites using eDNA methods with one species (</w:t>
      </w:r>
      <w:r w:rsidR="007806AB" w:rsidRPr="00A95C71">
        <w:rPr>
          <w:rFonts w:ascii="Times New Roman" w:hAnsi="Times New Roman"/>
          <w:i/>
          <w:sz w:val="24"/>
          <w:szCs w:val="24"/>
        </w:rPr>
        <w:t>Lythrypnus dalli</w:t>
      </w:r>
      <w:r w:rsidR="007806AB" w:rsidRPr="00A95C71">
        <w:rPr>
          <w:rFonts w:ascii="Times New Roman" w:hAnsi="Times New Roman"/>
          <w:sz w:val="24"/>
          <w:szCs w:val="24"/>
        </w:rPr>
        <w:t>) not detected</w:t>
      </w:r>
      <w:r w:rsidR="00234C82" w:rsidRPr="00A95C71">
        <w:rPr>
          <w:rFonts w:ascii="Times New Roman" w:hAnsi="Times New Roman"/>
          <w:sz w:val="24"/>
          <w:szCs w:val="24"/>
        </w:rPr>
        <w:t xml:space="preserve"> by eDNA</w:t>
      </w:r>
      <w:r w:rsidR="007806AB" w:rsidRPr="00A95C71">
        <w:rPr>
          <w:rFonts w:ascii="Times New Roman" w:hAnsi="Times New Roman"/>
          <w:sz w:val="24"/>
          <w:szCs w:val="24"/>
        </w:rPr>
        <w:t xml:space="preserve">. </w:t>
      </w:r>
      <w:r w:rsidRPr="00A95C71">
        <w:rPr>
          <w:rFonts w:ascii="Times New Roman" w:hAnsi="Times New Roman"/>
          <w:sz w:val="24"/>
          <w:szCs w:val="24"/>
        </w:rPr>
        <w:t xml:space="preserve">Species richness from visual census data showed that </w:t>
      </w:r>
      <w:r w:rsidR="00E21713" w:rsidRPr="00A95C71">
        <w:rPr>
          <w:rFonts w:ascii="Times New Roman" w:hAnsi="Times New Roman"/>
          <w:sz w:val="24"/>
          <w:szCs w:val="24"/>
        </w:rPr>
        <w:t>fish diversity was highest within MPA</w:t>
      </w:r>
      <w:r w:rsidR="001C7298" w:rsidRPr="00A95C71">
        <w:rPr>
          <w:rFonts w:ascii="Times New Roman" w:hAnsi="Times New Roman"/>
          <w:sz w:val="24"/>
          <w:szCs w:val="24"/>
        </w:rPr>
        <w:t xml:space="preserve"> (n=21)</w:t>
      </w:r>
      <w:r w:rsidR="00E21713" w:rsidRPr="00A95C71">
        <w:rPr>
          <w:rFonts w:ascii="Times New Roman" w:hAnsi="Times New Roman"/>
          <w:sz w:val="24"/>
          <w:szCs w:val="24"/>
        </w:rPr>
        <w:t>, lowest</w:t>
      </w:r>
      <w:r w:rsidR="007806AB" w:rsidRPr="00A95C71">
        <w:rPr>
          <w:rFonts w:ascii="Times New Roman" w:hAnsi="Times New Roman"/>
          <w:sz w:val="24"/>
          <w:szCs w:val="24"/>
        </w:rPr>
        <w:t xml:space="preserve"> outside the MPA (n=13) </w:t>
      </w:r>
      <w:r w:rsidR="00E21713" w:rsidRPr="00A95C71">
        <w:rPr>
          <w:rFonts w:ascii="Times New Roman" w:hAnsi="Times New Roman"/>
          <w:sz w:val="24"/>
          <w:szCs w:val="24"/>
        </w:rPr>
        <w:t>and intermediate (</w:t>
      </w:r>
      <w:r w:rsidR="007806AB" w:rsidRPr="00A95C71">
        <w:rPr>
          <w:rFonts w:ascii="Times New Roman" w:hAnsi="Times New Roman"/>
          <w:sz w:val="24"/>
          <w:szCs w:val="24"/>
        </w:rPr>
        <w:t>n=18</w:t>
      </w:r>
      <w:r w:rsidR="00E21713" w:rsidRPr="00A95C71">
        <w:rPr>
          <w:rFonts w:ascii="Times New Roman" w:hAnsi="Times New Roman"/>
          <w:sz w:val="24"/>
          <w:szCs w:val="24"/>
        </w:rPr>
        <w:t>)</w:t>
      </w:r>
      <w:r w:rsidR="007806AB" w:rsidRPr="00A95C71">
        <w:rPr>
          <w:rFonts w:ascii="Times New Roman" w:hAnsi="Times New Roman"/>
          <w:sz w:val="24"/>
          <w:szCs w:val="24"/>
        </w:rPr>
        <w:t xml:space="preserve"> on the edge of the MPA</w:t>
      </w:r>
      <w:r w:rsidRPr="00A95C71">
        <w:rPr>
          <w:rFonts w:ascii="Times New Roman" w:hAnsi="Times New Roman"/>
          <w:sz w:val="24"/>
          <w:szCs w:val="24"/>
        </w:rPr>
        <w:t>, while eDNA had the opposite pattern</w:t>
      </w:r>
      <w:r w:rsidR="007806AB" w:rsidRPr="00A95C71">
        <w:rPr>
          <w:rFonts w:ascii="Times New Roman" w:hAnsi="Times New Roman"/>
          <w:sz w:val="24"/>
          <w:szCs w:val="24"/>
        </w:rPr>
        <w:t>.</w:t>
      </w:r>
    </w:p>
    <w:p w14:paraId="20DD434B" w14:textId="129827EE" w:rsidR="007B1618" w:rsidRPr="000F1EA9" w:rsidRDefault="007B1618" w:rsidP="00A95C71">
      <w:pPr>
        <w:pStyle w:val="MDPI21heading1"/>
        <w:spacing w:line="480" w:lineRule="auto"/>
        <w:rPr>
          <w:rFonts w:ascii="Times New Roman" w:hAnsi="Times New Roman"/>
          <w:sz w:val="36"/>
          <w:szCs w:val="36"/>
        </w:rPr>
      </w:pPr>
      <w:r w:rsidRPr="000F1EA9">
        <w:rPr>
          <w:rFonts w:ascii="Times New Roman" w:hAnsi="Times New Roman"/>
          <w:sz w:val="36"/>
          <w:szCs w:val="36"/>
        </w:rPr>
        <w:t>Discussion</w:t>
      </w:r>
    </w:p>
    <w:p w14:paraId="109E23CF" w14:textId="31BC5A16" w:rsidR="00D84668" w:rsidRPr="00A95C71" w:rsidRDefault="00531520" w:rsidP="00A95C71">
      <w:pPr>
        <w:pStyle w:val="MDPI31text"/>
        <w:spacing w:line="480" w:lineRule="auto"/>
        <w:ind w:firstLine="0"/>
        <w:jc w:val="left"/>
        <w:rPr>
          <w:rFonts w:ascii="Times New Roman" w:hAnsi="Times New Roman"/>
          <w:sz w:val="24"/>
          <w:szCs w:val="24"/>
        </w:rPr>
      </w:pPr>
      <w:bookmarkStart w:id="333" w:name="OLE_LINK4"/>
      <w:bookmarkStart w:id="334" w:name="OLE_LINK5"/>
      <w:r w:rsidRPr="00A95C71">
        <w:rPr>
          <w:rFonts w:ascii="Times New Roman" w:hAnsi="Times New Roman"/>
          <w:sz w:val="24"/>
          <w:szCs w:val="24"/>
        </w:rPr>
        <w:t xml:space="preserve">Results </w:t>
      </w:r>
      <w:r w:rsidR="00316C1A" w:rsidRPr="00A95C71">
        <w:rPr>
          <w:rFonts w:ascii="Times New Roman" w:hAnsi="Times New Roman"/>
          <w:sz w:val="24"/>
          <w:szCs w:val="24"/>
        </w:rPr>
        <w:t>demonstrate the power of</w:t>
      </w:r>
      <w:r w:rsidR="000F4627" w:rsidRPr="00A95C71">
        <w:rPr>
          <w:rFonts w:ascii="Times New Roman" w:hAnsi="Times New Roman"/>
          <w:sz w:val="24"/>
          <w:szCs w:val="24"/>
        </w:rPr>
        <w:t xml:space="preserve"> for detecting a broad range of </w:t>
      </w:r>
      <w:r w:rsidR="00E146C0" w:rsidRPr="00A95C71">
        <w:rPr>
          <w:rFonts w:ascii="Times New Roman" w:hAnsi="Times New Roman"/>
          <w:sz w:val="24"/>
          <w:szCs w:val="24"/>
        </w:rPr>
        <w:t xml:space="preserve">fish </w:t>
      </w:r>
      <w:r w:rsidR="000F4627" w:rsidRPr="00A95C71">
        <w:rPr>
          <w:rFonts w:ascii="Times New Roman" w:hAnsi="Times New Roman"/>
          <w:sz w:val="24"/>
          <w:szCs w:val="24"/>
        </w:rPr>
        <w:t>biodiversity in California kelp forest ecosystems,</w:t>
      </w:r>
      <w:r w:rsidR="005A7DA9" w:rsidRPr="00A95C71">
        <w:rPr>
          <w:rFonts w:ascii="Times New Roman" w:hAnsi="Times New Roman"/>
          <w:sz w:val="24"/>
          <w:szCs w:val="24"/>
        </w:rPr>
        <w:t xml:space="preserve"> providing </w:t>
      </w:r>
      <w:r w:rsidR="00CD5FED" w:rsidRPr="00A95C71">
        <w:rPr>
          <w:rFonts w:ascii="Times New Roman" w:hAnsi="Times New Roman"/>
          <w:sz w:val="24"/>
          <w:szCs w:val="24"/>
        </w:rPr>
        <w:t xml:space="preserve">more detailed </w:t>
      </w:r>
      <w:r w:rsidR="005A7DA9" w:rsidRPr="00A95C71">
        <w:rPr>
          <w:rFonts w:ascii="Times New Roman" w:hAnsi="Times New Roman"/>
          <w:sz w:val="24"/>
          <w:szCs w:val="24"/>
        </w:rPr>
        <w:t>species inventories needed for marine ecosystem monitoring</w:t>
      </w:r>
      <w:r w:rsidR="00C13AA5" w:rsidRPr="00A95C71">
        <w:rPr>
          <w:rFonts w:ascii="Times New Roman" w:hAnsi="Times New Roman"/>
          <w:sz w:val="24"/>
          <w:szCs w:val="24"/>
        </w:rPr>
        <w:t xml:space="preserve"> </w:t>
      </w:r>
      <w:r w:rsidR="00307ED3"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{"citationItems":[{"id":"ITEM-1","itemData":{"DOI":"10.1126/science.1251156","ISSN":"0036-8075","PMID":"24970068","abstract":"Responsive environmental policy demands a constant stream of information about the living world, but biological monitoring is difficult and expensive. For many species and ecosystems—especially in aquatic and marine environments—practical monitoring methods are lacking; even where methods do exist, they may be inefficient, highly destructive, or dependent on diminishing taxonomic expertise.","author":[{"dropping-particle":"","family":"Kelly","given":"Ryan P.","non-dropping-particle":"","parse-names":false,"suffix":""},{"dropping-particle":"","family":"Port","given":"Jesse a.","non-dropping-particle":"","parse-names":false,"suffix":""},{"dropping-particle":"","family":"Yamahara","given":"Kevan M.","non-dropping-particle":"","parse-names":false,"suffix":""},{"dropping-particle":"","family":"Martone","given":"Rebecca G.","non-dropping-particle":"","parse-names":false,"suffix":""},{"dropping-particle":"","family":"Lowell","given":"Natalie","non-dropping-particle":"","parse-names":false,"suffix":""},{"dropping-particle":"","family":"Thomsen","given":"Philip Francis","non-dropping-particle":"","parse-names":false,"suffix":""},{"dropping-particle":"","family":"Mach","given":"Megan E.","non-dropping-particle":"","parse-names":false,"suffix":""},{"dropping-particle":"","family":"Bennett","given":"Meredith","non-dropping-particle":"","parse-names":false,"suffix":""},{"dropping-particle":"","family":"Prahler","given":"Erin","non-dropping-particle":"","parse-names":false,"suffix":""},{"dropping-particle":"","family":"Caldwell","given":"Margaret R.","non-dropping-particle":"","parse-names":false,"suffix":""},{"dropping-particle":"","family":"Crowder","given":"Larry B.","non-dropping-particle":"","parse-names":false,"suffix":""}],"container-title":"Science","id":"ITEM-1","issue":"6191","issued":{"date-parts":[["2014"]]},"title":"Harnessing DNA to improve environmental management","type":"article-journal","volume":"344"},"uris":["http://www.mendeley.com/documents/?uuid=76db7766-e9b7-3bb8-87cd-543b1a1664c5"]}],"mendeley":{"formattedCitation":"[9]","plainTextFormattedCitation":"[9]","previouslyFormattedCitation":"[9]"},"properties":{"noteIndex":0},"schema":"https://github.com/citation-style-language/schema/raw/master/csl-citation.json"}</w:instrText>
      </w:r>
      <w:r w:rsidR="00307ED3" w:rsidRPr="00A95C71">
        <w:rPr>
          <w:rFonts w:ascii="Times New Roman" w:hAnsi="Times New Roman"/>
          <w:sz w:val="24"/>
          <w:szCs w:val="24"/>
        </w:rPr>
        <w:fldChar w:fldCharType="separate"/>
      </w:r>
      <w:r w:rsidR="000F1EA9" w:rsidRPr="000F1EA9">
        <w:rPr>
          <w:rFonts w:ascii="Times New Roman" w:hAnsi="Times New Roman"/>
          <w:noProof/>
          <w:sz w:val="24"/>
          <w:szCs w:val="24"/>
        </w:rPr>
        <w:t>[9]</w:t>
      </w:r>
      <w:r w:rsidR="00307ED3" w:rsidRPr="00A95C71">
        <w:rPr>
          <w:rFonts w:ascii="Times New Roman" w:hAnsi="Times New Roman"/>
          <w:sz w:val="24"/>
          <w:szCs w:val="24"/>
        </w:rPr>
        <w:fldChar w:fldCharType="end"/>
      </w:r>
      <w:r w:rsidR="00307ED3" w:rsidRPr="00A95C71">
        <w:rPr>
          <w:rFonts w:ascii="Times New Roman" w:hAnsi="Times New Roman"/>
          <w:sz w:val="24"/>
          <w:szCs w:val="24"/>
        </w:rPr>
        <w:t>.</w:t>
      </w:r>
      <w:r w:rsidR="00307ED3" w:rsidRPr="00A95C71">
        <w:rPr>
          <w:rFonts w:ascii="Times New Roman" w:hAnsi="Times New Roman"/>
          <w:b/>
          <w:sz w:val="24"/>
          <w:szCs w:val="24"/>
        </w:rPr>
        <w:t xml:space="preserve"> </w:t>
      </w:r>
      <w:r w:rsidR="000F4627" w:rsidRPr="00A95C71">
        <w:rPr>
          <w:rFonts w:ascii="Times New Roman" w:hAnsi="Times New Roman"/>
          <w:sz w:val="24"/>
          <w:szCs w:val="24"/>
        </w:rPr>
        <w:t xml:space="preserve">eDNA </w:t>
      </w:r>
      <w:r w:rsidR="00CD5FED" w:rsidRPr="00A95C71">
        <w:rPr>
          <w:rFonts w:ascii="Times New Roman" w:hAnsi="Times New Roman"/>
          <w:sz w:val="24"/>
          <w:szCs w:val="24"/>
        </w:rPr>
        <w:t xml:space="preserve">was able to </w:t>
      </w:r>
      <w:r w:rsidR="000F4627" w:rsidRPr="00A95C71">
        <w:rPr>
          <w:rFonts w:ascii="Times New Roman" w:hAnsi="Times New Roman"/>
          <w:sz w:val="24"/>
          <w:szCs w:val="24"/>
        </w:rPr>
        <w:t xml:space="preserve">detect significant differences in </w:t>
      </w:r>
      <w:r w:rsidR="00E146C0" w:rsidRPr="00A95C71">
        <w:rPr>
          <w:rFonts w:ascii="Times New Roman" w:hAnsi="Times New Roman"/>
          <w:sz w:val="24"/>
          <w:szCs w:val="24"/>
        </w:rPr>
        <w:t xml:space="preserve">fish </w:t>
      </w:r>
      <w:r w:rsidR="00307ED3" w:rsidRPr="00A95C71">
        <w:rPr>
          <w:rFonts w:ascii="Times New Roman" w:hAnsi="Times New Roman"/>
          <w:sz w:val="24"/>
          <w:szCs w:val="24"/>
        </w:rPr>
        <w:t>communit</w:t>
      </w:r>
      <w:r w:rsidR="000F4627" w:rsidRPr="00A95C71">
        <w:rPr>
          <w:rFonts w:ascii="Times New Roman" w:hAnsi="Times New Roman"/>
          <w:sz w:val="24"/>
          <w:szCs w:val="24"/>
        </w:rPr>
        <w:t>ies</w:t>
      </w:r>
      <w:r w:rsidR="00307ED3" w:rsidRPr="00A95C71">
        <w:rPr>
          <w:rFonts w:ascii="Times New Roman" w:hAnsi="Times New Roman"/>
          <w:sz w:val="24"/>
          <w:szCs w:val="24"/>
        </w:rPr>
        <w:t xml:space="preserve"> inside, on the edge of, and outside </w:t>
      </w:r>
      <w:r w:rsidR="000F4627" w:rsidRPr="00A95C71">
        <w:rPr>
          <w:rFonts w:ascii="Times New Roman" w:hAnsi="Times New Roman"/>
          <w:sz w:val="24"/>
          <w:szCs w:val="24"/>
        </w:rPr>
        <w:t>of the Scorpion State Marine Reserve, even though the</w:t>
      </w:r>
      <w:r w:rsidR="00CD5FED" w:rsidRPr="00A95C71">
        <w:rPr>
          <w:rFonts w:ascii="Times New Roman" w:hAnsi="Times New Roman"/>
          <w:sz w:val="24"/>
          <w:szCs w:val="24"/>
        </w:rPr>
        <w:t xml:space="preserve"> closest</w:t>
      </w:r>
      <w:r w:rsidR="000F4627" w:rsidRPr="00A95C71">
        <w:rPr>
          <w:rFonts w:ascii="Times New Roman" w:hAnsi="Times New Roman"/>
          <w:sz w:val="24"/>
          <w:szCs w:val="24"/>
        </w:rPr>
        <w:t xml:space="preserve"> sites were no more than </w:t>
      </w:r>
      <w:r w:rsidR="00307ED3" w:rsidRPr="00A95C71">
        <w:rPr>
          <w:rFonts w:ascii="Times New Roman" w:hAnsi="Times New Roman"/>
          <w:sz w:val="24"/>
          <w:szCs w:val="24"/>
        </w:rPr>
        <w:t>500</w:t>
      </w:r>
      <w:r w:rsidR="005603E0" w:rsidRPr="00A95C71">
        <w:rPr>
          <w:rFonts w:ascii="Times New Roman" w:hAnsi="Times New Roman"/>
          <w:sz w:val="24"/>
          <w:szCs w:val="24"/>
        </w:rPr>
        <w:t xml:space="preserve"> </w:t>
      </w:r>
      <w:r w:rsidR="00307ED3" w:rsidRPr="00A95C71">
        <w:rPr>
          <w:rFonts w:ascii="Times New Roman" w:hAnsi="Times New Roman"/>
          <w:sz w:val="24"/>
          <w:szCs w:val="24"/>
        </w:rPr>
        <w:t xml:space="preserve">m </w:t>
      </w:r>
      <w:r w:rsidR="00D84668" w:rsidRPr="00A95C71">
        <w:rPr>
          <w:rFonts w:ascii="Times New Roman" w:hAnsi="Times New Roman"/>
          <w:sz w:val="24"/>
          <w:szCs w:val="24"/>
        </w:rPr>
        <w:t>apart</w:t>
      </w:r>
      <w:r w:rsidR="00307ED3" w:rsidRPr="00A95C71">
        <w:rPr>
          <w:rFonts w:ascii="Times New Roman" w:hAnsi="Times New Roman"/>
          <w:sz w:val="24"/>
          <w:szCs w:val="24"/>
        </w:rPr>
        <w:t xml:space="preserve">. </w:t>
      </w:r>
      <w:r w:rsidR="00D84668" w:rsidRPr="00A95C71">
        <w:rPr>
          <w:rFonts w:ascii="Times New Roman" w:hAnsi="Times New Roman"/>
          <w:sz w:val="24"/>
          <w:szCs w:val="24"/>
        </w:rPr>
        <w:t>Even within each of these sampling sites, eDNA distinguished among sample locations separated by only 50</w:t>
      </w:r>
      <w:r w:rsidR="005603E0" w:rsidRPr="00A95C71">
        <w:rPr>
          <w:rFonts w:ascii="Times New Roman" w:hAnsi="Times New Roman"/>
          <w:sz w:val="24"/>
          <w:szCs w:val="24"/>
        </w:rPr>
        <w:t xml:space="preserve"> </w:t>
      </w:r>
      <w:r w:rsidR="00D84668" w:rsidRPr="00A95C71">
        <w:rPr>
          <w:rFonts w:ascii="Times New Roman" w:hAnsi="Times New Roman"/>
          <w:sz w:val="24"/>
          <w:szCs w:val="24"/>
        </w:rPr>
        <w:t>m</w:t>
      </w:r>
      <w:r w:rsidR="00316C1A" w:rsidRPr="00A95C71">
        <w:rPr>
          <w:rFonts w:ascii="Times New Roman" w:hAnsi="Times New Roman"/>
          <w:sz w:val="24"/>
          <w:szCs w:val="24"/>
        </w:rPr>
        <w:t xml:space="preserve">, highlighting the sensitivity of eDNA in capturing local fish communities, and </w:t>
      </w:r>
      <w:r w:rsidR="002C5BDD" w:rsidRPr="00A95C71">
        <w:rPr>
          <w:rFonts w:ascii="Times New Roman" w:hAnsi="Times New Roman"/>
          <w:sz w:val="24"/>
          <w:szCs w:val="24"/>
        </w:rPr>
        <w:t>match</w:t>
      </w:r>
      <w:r w:rsidR="00316C1A" w:rsidRPr="00A95C71">
        <w:rPr>
          <w:rFonts w:ascii="Times New Roman" w:hAnsi="Times New Roman"/>
          <w:sz w:val="24"/>
          <w:szCs w:val="24"/>
        </w:rPr>
        <w:t>ing</w:t>
      </w:r>
      <w:r w:rsidR="002C5BDD" w:rsidRPr="00A95C71">
        <w:rPr>
          <w:rFonts w:ascii="Times New Roman" w:hAnsi="Times New Roman"/>
          <w:sz w:val="24"/>
          <w:szCs w:val="24"/>
        </w:rPr>
        <w:t xml:space="preserve"> previous </w:t>
      </w:r>
      <w:r w:rsidR="00316C1A" w:rsidRPr="00A95C71">
        <w:rPr>
          <w:rFonts w:ascii="Times New Roman" w:hAnsi="Times New Roman"/>
          <w:sz w:val="24"/>
          <w:szCs w:val="24"/>
        </w:rPr>
        <w:t>studies showing fine-scale</w:t>
      </w:r>
      <w:r w:rsidR="002C5BDD" w:rsidRPr="00A95C71">
        <w:rPr>
          <w:rFonts w:ascii="Times New Roman" w:hAnsi="Times New Roman"/>
          <w:sz w:val="24"/>
          <w:szCs w:val="24"/>
        </w:rPr>
        <w:t xml:space="preserve"> spatial </w:t>
      </w:r>
      <w:r w:rsidR="00316C1A" w:rsidRPr="00A95C71">
        <w:rPr>
          <w:rFonts w:ascii="Times New Roman" w:hAnsi="Times New Roman"/>
          <w:sz w:val="24"/>
          <w:szCs w:val="24"/>
        </w:rPr>
        <w:t xml:space="preserve">resolution </w:t>
      </w:r>
      <w:r w:rsidR="002C5BDD" w:rsidRPr="00A95C71">
        <w:rPr>
          <w:rFonts w:ascii="Times New Roman" w:hAnsi="Times New Roman"/>
          <w:sz w:val="24"/>
          <w:szCs w:val="24"/>
        </w:rPr>
        <w:t xml:space="preserve">of eDNA signatures </w:t>
      </w:r>
      <w:r w:rsidR="002C5BDD"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{"citationItems":[{"id":"ITEM-1","itemData":{"DOI":"https://doi.org/10.1111/mec.13481","ISSN":"1365-294X","author":[{"dropping-particle":"","family":"Port","given":"Jesse A","non-dropping-particle":"","parse-names":false,"suffix":""},{"dropping-particle":"","family":"O'Donnell","given":"James L","non-dropping-particle":"","parse-names":false,"suffix":""},{"dropping-particle":"","family":"Romero‐Maraccini","given":"Ofelia C","non-dropping-particle":"","parse-names":false,"suffix":""},{"dropping-particle":"","family":"Leary","given":"Paul R","non-dropping-particle":"","parse-names":false,"suffix":""},{"dropping-particle":"","family":"Litvin","given":"Steven Y","non-dropping-particle":"","parse-names":false,"suffix":""},{"dropping-particle":"","family":"Nickols","given":"Kerry J","non-dropping-particle":"","parse-names":false,"suffix":""},{"dropping-particle":"","family":"Yamahara","given":"Kevan M","non-dropping-particle":"","parse-names":false,"suffix":""},{"dropping-particle":"","family":"Kelly","given":"Ryan P","non-dropping-particle":"","parse-names":false,"suffix":""}],"container-title":"Molecular ecology","id":"ITEM-1","issued":{"date-parts":[["2015"]]},"publisher":"Wiley Online Library","title":"Assessing vertebrate biodiversity in a kelp forest ecosystem using environmental DNA","type":"article-journal"},"uris":["http://www.mendeley.com/documents/?uuid=5dcae887-4fb9-4950-8d80-55ca89e9dc21"]}],"mendeley":{"formattedCitation":"[12]","plainTextFormattedCitation":"[12]","previouslyFormattedCitation":"[12]"},"properties":{"noteIndex":0},"schema":"https://github.com/citation-style-language/schema/raw/master/csl-citation.json"}</w:instrText>
      </w:r>
      <w:r w:rsidR="002C5BDD" w:rsidRPr="00A95C71">
        <w:rPr>
          <w:rFonts w:ascii="Times New Roman" w:hAnsi="Times New Roman"/>
          <w:sz w:val="24"/>
          <w:szCs w:val="24"/>
        </w:rPr>
        <w:fldChar w:fldCharType="separate"/>
      </w:r>
      <w:r w:rsidR="000F1EA9" w:rsidRPr="000F1EA9">
        <w:rPr>
          <w:rFonts w:ascii="Times New Roman" w:hAnsi="Times New Roman"/>
          <w:noProof/>
          <w:sz w:val="24"/>
          <w:szCs w:val="24"/>
        </w:rPr>
        <w:t>[12]</w:t>
      </w:r>
      <w:r w:rsidR="002C5BDD" w:rsidRPr="00A95C71">
        <w:rPr>
          <w:rFonts w:ascii="Times New Roman" w:hAnsi="Times New Roman"/>
          <w:sz w:val="24"/>
          <w:szCs w:val="24"/>
        </w:rPr>
        <w:fldChar w:fldCharType="end"/>
      </w:r>
      <w:r w:rsidR="002C5BDD" w:rsidRPr="00A95C71">
        <w:rPr>
          <w:rFonts w:ascii="Times New Roman" w:hAnsi="Times New Roman"/>
          <w:sz w:val="24"/>
          <w:szCs w:val="24"/>
        </w:rPr>
        <w:t>.</w:t>
      </w:r>
    </w:p>
    <w:p w14:paraId="606EC98C" w14:textId="6A4AE19A" w:rsidR="00D84668" w:rsidRPr="00A95C71" w:rsidRDefault="00D84668" w:rsidP="00A95C71">
      <w:pPr>
        <w:pStyle w:val="MDPI31text"/>
        <w:spacing w:line="480" w:lineRule="auto"/>
        <w:ind w:firstLine="540"/>
        <w:jc w:val="left"/>
        <w:rPr>
          <w:rFonts w:ascii="Times New Roman" w:hAnsi="Times New Roman"/>
          <w:sz w:val="24"/>
          <w:szCs w:val="24"/>
        </w:rPr>
      </w:pPr>
      <w:r w:rsidRPr="00A95C71">
        <w:rPr>
          <w:rFonts w:ascii="Times New Roman" w:hAnsi="Times New Roman"/>
          <w:sz w:val="24"/>
          <w:szCs w:val="24"/>
        </w:rPr>
        <w:t>Importantly, eDNA capture</w:t>
      </w:r>
      <w:r w:rsidR="00316C1A" w:rsidRPr="00A95C71">
        <w:rPr>
          <w:rFonts w:ascii="Times New Roman" w:hAnsi="Times New Roman"/>
          <w:sz w:val="24"/>
          <w:szCs w:val="24"/>
        </w:rPr>
        <w:t>d</w:t>
      </w:r>
      <w:r w:rsidRPr="00A95C71">
        <w:rPr>
          <w:rFonts w:ascii="Times New Roman" w:hAnsi="Times New Roman"/>
          <w:sz w:val="24"/>
          <w:szCs w:val="24"/>
        </w:rPr>
        <w:t xml:space="preserve"> </w:t>
      </w:r>
      <w:r w:rsidR="00024485" w:rsidRPr="00A95C71">
        <w:rPr>
          <w:rFonts w:ascii="Times New Roman" w:hAnsi="Times New Roman"/>
          <w:sz w:val="24"/>
          <w:szCs w:val="24"/>
        </w:rPr>
        <w:t>76</w:t>
      </w:r>
      <w:r w:rsidRPr="00A95C71">
        <w:rPr>
          <w:rFonts w:ascii="Times New Roman" w:hAnsi="Times New Roman"/>
          <w:sz w:val="24"/>
          <w:szCs w:val="24"/>
        </w:rPr>
        <w:t xml:space="preserve">% of fish diversity observed during visual surveys, despite species rarefaction </w:t>
      </w:r>
      <w:r w:rsidR="00316C1A" w:rsidRPr="00A95C71">
        <w:rPr>
          <w:rFonts w:ascii="Times New Roman" w:hAnsi="Times New Roman"/>
          <w:sz w:val="24"/>
          <w:szCs w:val="24"/>
        </w:rPr>
        <w:t>indicating insufficient sampling</w:t>
      </w:r>
      <w:r w:rsidRPr="00A95C71">
        <w:rPr>
          <w:rFonts w:ascii="Times New Roman" w:hAnsi="Times New Roman"/>
          <w:sz w:val="24"/>
          <w:szCs w:val="24"/>
        </w:rPr>
        <w:t xml:space="preserve">. </w:t>
      </w:r>
      <w:r w:rsidR="00316C1A" w:rsidRPr="00A95C71">
        <w:rPr>
          <w:rFonts w:ascii="Times New Roman" w:hAnsi="Times New Roman"/>
          <w:sz w:val="24"/>
          <w:szCs w:val="24"/>
        </w:rPr>
        <w:t>In total,</w:t>
      </w:r>
      <w:r w:rsidR="00406146" w:rsidRPr="00A95C71">
        <w:rPr>
          <w:rFonts w:ascii="Times New Roman" w:hAnsi="Times New Roman"/>
          <w:sz w:val="24"/>
          <w:szCs w:val="24"/>
        </w:rPr>
        <w:t xml:space="preserve"> </w:t>
      </w:r>
      <w:r w:rsidRPr="00A95C71">
        <w:rPr>
          <w:rFonts w:ascii="Times New Roman" w:hAnsi="Times New Roman"/>
          <w:sz w:val="24"/>
          <w:szCs w:val="24"/>
        </w:rPr>
        <w:t>eDNA</w:t>
      </w:r>
      <w:r w:rsidR="00316C1A" w:rsidRPr="00A95C71">
        <w:rPr>
          <w:rFonts w:ascii="Times New Roman" w:hAnsi="Times New Roman"/>
          <w:sz w:val="24"/>
          <w:szCs w:val="24"/>
        </w:rPr>
        <w:t xml:space="preserve"> only </w:t>
      </w:r>
      <w:r w:rsidR="00406146" w:rsidRPr="00A95C71">
        <w:rPr>
          <w:rFonts w:ascii="Times New Roman" w:hAnsi="Times New Roman"/>
          <w:sz w:val="24"/>
          <w:szCs w:val="24"/>
        </w:rPr>
        <w:t>fail</w:t>
      </w:r>
      <w:r w:rsidR="00316C1A" w:rsidRPr="00A95C71">
        <w:rPr>
          <w:rFonts w:ascii="Times New Roman" w:hAnsi="Times New Roman"/>
          <w:sz w:val="24"/>
          <w:szCs w:val="24"/>
        </w:rPr>
        <w:t>ed</w:t>
      </w:r>
      <w:r w:rsidR="00406146" w:rsidRPr="00A95C71">
        <w:rPr>
          <w:rFonts w:ascii="Times New Roman" w:hAnsi="Times New Roman"/>
          <w:sz w:val="24"/>
          <w:szCs w:val="24"/>
        </w:rPr>
        <w:t xml:space="preserve"> </w:t>
      </w:r>
      <w:r w:rsidRPr="00A95C71">
        <w:rPr>
          <w:rFonts w:ascii="Times New Roman" w:hAnsi="Times New Roman"/>
          <w:sz w:val="24"/>
          <w:szCs w:val="24"/>
        </w:rPr>
        <w:t xml:space="preserve">to </w:t>
      </w:r>
      <w:r w:rsidRPr="00A95C71">
        <w:rPr>
          <w:rFonts w:ascii="Times New Roman" w:hAnsi="Times New Roman"/>
          <w:sz w:val="24"/>
          <w:szCs w:val="24"/>
        </w:rPr>
        <w:lastRenderedPageBreak/>
        <w:t xml:space="preserve">identify </w:t>
      </w:r>
      <w:r w:rsidR="00B92058" w:rsidRPr="00A95C71">
        <w:rPr>
          <w:rFonts w:ascii="Times New Roman" w:hAnsi="Times New Roman"/>
          <w:sz w:val="24"/>
          <w:szCs w:val="24"/>
        </w:rPr>
        <w:t xml:space="preserve">six </w:t>
      </w:r>
      <w:r w:rsidRPr="00A95C71">
        <w:rPr>
          <w:rFonts w:ascii="Times New Roman" w:hAnsi="Times New Roman"/>
          <w:sz w:val="24"/>
          <w:szCs w:val="24"/>
        </w:rPr>
        <w:t xml:space="preserve">of 25 fish species observed during visual surveys, </w:t>
      </w:r>
      <w:r w:rsidR="000251BD" w:rsidRPr="00A95C71">
        <w:rPr>
          <w:rFonts w:ascii="Times New Roman" w:hAnsi="Times New Roman"/>
          <w:sz w:val="24"/>
          <w:szCs w:val="24"/>
        </w:rPr>
        <w:t xml:space="preserve">four of </w:t>
      </w:r>
      <w:r w:rsidR="00406146" w:rsidRPr="00A95C71">
        <w:rPr>
          <w:rFonts w:ascii="Times New Roman" w:hAnsi="Times New Roman"/>
          <w:sz w:val="24"/>
          <w:szCs w:val="24"/>
        </w:rPr>
        <w:t xml:space="preserve">these </w:t>
      </w:r>
      <w:r w:rsidR="00316C1A" w:rsidRPr="00A95C71">
        <w:rPr>
          <w:rFonts w:ascii="Times New Roman" w:hAnsi="Times New Roman"/>
          <w:sz w:val="24"/>
          <w:szCs w:val="24"/>
        </w:rPr>
        <w:t xml:space="preserve">being </w:t>
      </w:r>
      <w:r w:rsidR="00406146" w:rsidRPr="00A95C71">
        <w:rPr>
          <w:rFonts w:ascii="Times New Roman" w:hAnsi="Times New Roman"/>
          <w:sz w:val="24"/>
          <w:szCs w:val="24"/>
        </w:rPr>
        <w:t>rockfish (</w:t>
      </w:r>
      <w:r w:rsidR="00406146" w:rsidRPr="00A95C71">
        <w:rPr>
          <w:rFonts w:ascii="Times New Roman" w:hAnsi="Times New Roman"/>
          <w:i/>
          <w:iCs/>
          <w:sz w:val="24"/>
          <w:szCs w:val="24"/>
        </w:rPr>
        <w:t>Sebastes</w:t>
      </w:r>
      <w:r w:rsidR="00BC0DCE">
        <w:rPr>
          <w:rFonts w:ascii="Times New Roman" w:hAnsi="Times New Roman"/>
          <w:i/>
          <w:iCs/>
          <w:sz w:val="24"/>
          <w:szCs w:val="24"/>
        </w:rPr>
        <w:t xml:space="preserve">, </w:t>
      </w:r>
      <w:proofErr w:type="spellStart"/>
      <w:r w:rsidR="00BC0DCE">
        <w:rPr>
          <w:rFonts w:ascii="Times New Roman" w:hAnsi="Times New Roman"/>
          <w:sz w:val="24"/>
          <w:szCs w:val="24"/>
        </w:rPr>
        <w:t>Sebastidae</w:t>
      </w:r>
      <w:proofErr w:type="spellEnd"/>
      <w:r w:rsidR="00406146" w:rsidRPr="00A95C71">
        <w:rPr>
          <w:rFonts w:ascii="Times New Roman" w:hAnsi="Times New Roman"/>
          <w:sz w:val="24"/>
          <w:szCs w:val="24"/>
        </w:rPr>
        <w:t xml:space="preserve">), a </w:t>
      </w:r>
      <w:proofErr w:type="spellStart"/>
      <w:r w:rsidR="00406146" w:rsidRPr="00A95C71">
        <w:rPr>
          <w:rFonts w:ascii="Times New Roman" w:hAnsi="Times New Roman"/>
          <w:sz w:val="24"/>
          <w:szCs w:val="24"/>
        </w:rPr>
        <w:t>taxon</w:t>
      </w:r>
      <w:proofErr w:type="spellEnd"/>
      <w:r w:rsidR="00406146" w:rsidRPr="00A95C71">
        <w:rPr>
          <w:rFonts w:ascii="Times New Roman" w:hAnsi="Times New Roman"/>
          <w:sz w:val="24"/>
          <w:szCs w:val="24"/>
        </w:rPr>
        <w:t xml:space="preserve"> that </w:t>
      </w:r>
      <w:r w:rsidR="00406146" w:rsidRPr="00A95C71">
        <w:rPr>
          <w:rFonts w:ascii="Times New Roman" w:hAnsi="Times New Roman"/>
          <w:i/>
          <w:iCs/>
          <w:sz w:val="24"/>
          <w:szCs w:val="24"/>
        </w:rPr>
        <w:t>12S</w:t>
      </w:r>
      <w:r w:rsidR="00406146" w:rsidRPr="00A95C71">
        <w:rPr>
          <w:rFonts w:ascii="Times New Roman" w:hAnsi="Times New Roman"/>
          <w:sz w:val="24"/>
          <w:szCs w:val="24"/>
        </w:rPr>
        <w:t xml:space="preserve"> </w:t>
      </w:r>
      <w:r w:rsidR="00316C1A" w:rsidRPr="00A95C71">
        <w:rPr>
          <w:rFonts w:ascii="Times New Roman" w:hAnsi="Times New Roman"/>
          <w:sz w:val="24"/>
          <w:szCs w:val="24"/>
        </w:rPr>
        <w:t xml:space="preserve">barcoding </w:t>
      </w:r>
      <w:r w:rsidR="00406146" w:rsidRPr="00A95C71">
        <w:rPr>
          <w:rFonts w:ascii="Times New Roman" w:hAnsi="Times New Roman"/>
          <w:sz w:val="24"/>
          <w:szCs w:val="24"/>
        </w:rPr>
        <w:t xml:space="preserve">cannot distinguish to species </w:t>
      </w:r>
      <w:r w:rsidR="00331AD6"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{"citationItems":[{"id":"ITEM-1","itemData":{"DOI":"ark:/13030/m5j44187","author":[{"dropping-particle":"","family":"Gold","given":"Zachary Jacob","non-dropping-particle":"","parse-names":false,"suffix":""}],"id":"ITEM-1","issued":{"date-parts":[["2020"]]},"publisher":"UCLA","title":"Design and Implementation of Environmental DNA Metabarcoding Methods for Monitoring the Southern California Marine Protected Area Network","type":"thesis"},"uris":["http://www.mendeley.com/documents/?uuid=f3b92820-316c-4066-93e9-1eede1d76cd5"]}],"mendeley":{"formattedCitation":"[34]","plainTextFormattedCitation":"[34]","previouslyFormattedCitation":"[34]"},"properties":{"noteIndex":0},"schema":"https://github.com/citation-style-language/schema/raw/master/csl-citation.json"}</w:instrText>
      </w:r>
      <w:r w:rsidR="00331AD6" w:rsidRPr="00A95C71">
        <w:rPr>
          <w:rFonts w:ascii="Times New Roman" w:hAnsi="Times New Roman"/>
          <w:sz w:val="24"/>
          <w:szCs w:val="24"/>
        </w:rPr>
        <w:fldChar w:fldCharType="separate"/>
      </w:r>
      <w:r w:rsidR="00A13BD0" w:rsidRPr="00A13BD0">
        <w:rPr>
          <w:rFonts w:ascii="Times New Roman" w:hAnsi="Times New Roman"/>
          <w:noProof/>
          <w:sz w:val="24"/>
          <w:szCs w:val="24"/>
        </w:rPr>
        <w:t>[34]</w:t>
      </w:r>
      <w:r w:rsidR="00331AD6" w:rsidRPr="00A95C71">
        <w:rPr>
          <w:rFonts w:ascii="Times New Roman" w:hAnsi="Times New Roman"/>
          <w:sz w:val="24"/>
          <w:szCs w:val="24"/>
        </w:rPr>
        <w:fldChar w:fldCharType="end"/>
      </w:r>
      <w:r w:rsidR="00406146" w:rsidRPr="00A95C71">
        <w:rPr>
          <w:rFonts w:ascii="Times New Roman" w:hAnsi="Times New Roman"/>
          <w:sz w:val="24"/>
          <w:szCs w:val="24"/>
        </w:rPr>
        <w:t xml:space="preserve">. </w:t>
      </w:r>
      <w:r w:rsidR="000251BD" w:rsidRPr="00A95C71">
        <w:rPr>
          <w:rFonts w:ascii="Times New Roman" w:hAnsi="Times New Roman"/>
          <w:sz w:val="24"/>
          <w:szCs w:val="24"/>
        </w:rPr>
        <w:t>This small deficiency was offset by detecting an</w:t>
      </w:r>
      <w:r w:rsidRPr="00A95C71">
        <w:rPr>
          <w:rFonts w:ascii="Times New Roman" w:hAnsi="Times New Roman"/>
          <w:sz w:val="24"/>
          <w:szCs w:val="24"/>
        </w:rPr>
        <w:t xml:space="preserve"> </w:t>
      </w:r>
      <w:del w:id="335" w:author="Zachary Gold" w:date="2020-11-12T22:50:00Z">
        <w:r w:rsidR="00024485" w:rsidRPr="00A95C71" w:rsidDel="001B3A88">
          <w:rPr>
            <w:rFonts w:ascii="Times New Roman" w:hAnsi="Times New Roman"/>
            <w:sz w:val="24"/>
            <w:szCs w:val="24"/>
          </w:rPr>
          <w:delText xml:space="preserve">30 </w:delText>
        </w:r>
      </w:del>
      <w:ins w:id="336" w:author="Zachary Gold" w:date="2020-11-12T22:50:00Z">
        <w:r w:rsidR="001B3A88">
          <w:rPr>
            <w:rFonts w:ascii="Times New Roman" w:hAnsi="Times New Roman"/>
            <w:sz w:val="24"/>
            <w:szCs w:val="24"/>
          </w:rPr>
          <w:t>23</w:t>
        </w:r>
        <w:r w:rsidR="001B3A88" w:rsidRPr="00A95C71">
          <w:rPr>
            <w:rFonts w:ascii="Times New Roman" w:hAnsi="Times New Roman"/>
            <w:sz w:val="24"/>
            <w:szCs w:val="24"/>
          </w:rPr>
          <w:t xml:space="preserve"> </w:t>
        </w:r>
      </w:ins>
      <w:r w:rsidRPr="00A95C71">
        <w:rPr>
          <w:rFonts w:ascii="Times New Roman" w:hAnsi="Times New Roman"/>
          <w:sz w:val="24"/>
          <w:szCs w:val="24"/>
        </w:rPr>
        <w:t>additional</w:t>
      </w:r>
      <w:r w:rsidR="00BE650E" w:rsidRPr="00A95C71">
        <w:rPr>
          <w:rFonts w:ascii="Times New Roman" w:hAnsi="Times New Roman"/>
          <w:sz w:val="24"/>
          <w:szCs w:val="24"/>
        </w:rPr>
        <w:t xml:space="preserve"> </w:t>
      </w:r>
      <w:r w:rsidR="00E146C0" w:rsidRPr="00A95C71">
        <w:rPr>
          <w:rFonts w:ascii="Times New Roman" w:hAnsi="Times New Roman"/>
          <w:sz w:val="24"/>
          <w:szCs w:val="24"/>
        </w:rPr>
        <w:t xml:space="preserve">fish </w:t>
      </w:r>
      <w:r w:rsidRPr="00A95C71">
        <w:rPr>
          <w:rFonts w:ascii="Times New Roman" w:hAnsi="Times New Roman"/>
          <w:sz w:val="24"/>
          <w:szCs w:val="24"/>
        </w:rPr>
        <w:t xml:space="preserve">taxa </w:t>
      </w:r>
      <w:r w:rsidR="00CD58D4" w:rsidRPr="00A95C71">
        <w:rPr>
          <w:rFonts w:ascii="Times New Roman" w:hAnsi="Times New Roman"/>
          <w:sz w:val="24"/>
          <w:szCs w:val="24"/>
        </w:rPr>
        <w:t xml:space="preserve">not recorded </w:t>
      </w:r>
      <w:r w:rsidR="000251BD" w:rsidRPr="00A95C71">
        <w:rPr>
          <w:rFonts w:ascii="Times New Roman" w:hAnsi="Times New Roman"/>
          <w:sz w:val="24"/>
          <w:szCs w:val="24"/>
        </w:rPr>
        <w:t>during</w:t>
      </w:r>
      <w:r w:rsidR="0003541F" w:rsidRPr="00A95C71">
        <w:rPr>
          <w:rFonts w:ascii="Times New Roman" w:hAnsi="Times New Roman"/>
          <w:sz w:val="24"/>
          <w:szCs w:val="24"/>
        </w:rPr>
        <w:t xml:space="preserve"> </w:t>
      </w:r>
      <w:r w:rsidR="000251BD" w:rsidRPr="00A95C71">
        <w:rPr>
          <w:rFonts w:ascii="Times New Roman" w:hAnsi="Times New Roman"/>
          <w:sz w:val="24"/>
          <w:szCs w:val="24"/>
        </w:rPr>
        <w:t xml:space="preserve">paired </w:t>
      </w:r>
      <w:r w:rsidR="00BC0DCE" w:rsidRPr="00A95C71">
        <w:rPr>
          <w:rFonts w:ascii="Times New Roman" w:hAnsi="Times New Roman"/>
          <w:sz w:val="24"/>
          <w:szCs w:val="24"/>
        </w:rPr>
        <w:t xml:space="preserve">Kelp Forest Monitoring Program </w:t>
      </w:r>
      <w:r w:rsidR="000251BD" w:rsidRPr="00A95C71">
        <w:rPr>
          <w:rFonts w:ascii="Times New Roman" w:hAnsi="Times New Roman"/>
          <w:sz w:val="24"/>
          <w:szCs w:val="24"/>
        </w:rPr>
        <w:t>visual monitoring</w:t>
      </w:r>
      <w:r w:rsidR="00562FC4" w:rsidRPr="00A95C71">
        <w:rPr>
          <w:rFonts w:ascii="Times New Roman" w:hAnsi="Times New Roman"/>
          <w:sz w:val="24"/>
          <w:szCs w:val="24"/>
        </w:rPr>
        <w:t>, representing an important advantage of eDNA</w:t>
      </w:r>
      <w:r w:rsidRPr="00A95C71">
        <w:rPr>
          <w:rFonts w:ascii="Times New Roman" w:hAnsi="Times New Roman"/>
          <w:sz w:val="24"/>
          <w:szCs w:val="24"/>
        </w:rPr>
        <w:t xml:space="preserve">. </w:t>
      </w:r>
      <w:r w:rsidR="00316C1A" w:rsidRPr="00A95C71">
        <w:rPr>
          <w:rFonts w:ascii="Times New Roman" w:hAnsi="Times New Roman"/>
          <w:sz w:val="24"/>
          <w:szCs w:val="24"/>
        </w:rPr>
        <w:t>Because</w:t>
      </w:r>
      <w:r w:rsidR="00A46008" w:rsidRPr="00A95C71">
        <w:rPr>
          <w:rFonts w:ascii="Times New Roman" w:hAnsi="Times New Roman"/>
          <w:sz w:val="24"/>
          <w:szCs w:val="24"/>
        </w:rPr>
        <w:t xml:space="preserve"> </w:t>
      </w:r>
      <w:r w:rsidR="00316C1A" w:rsidRPr="00A95C71">
        <w:rPr>
          <w:rFonts w:ascii="Times New Roman" w:hAnsi="Times New Roman"/>
          <w:sz w:val="24"/>
          <w:szCs w:val="24"/>
        </w:rPr>
        <w:t xml:space="preserve">sampling </w:t>
      </w:r>
      <w:r w:rsidR="00A46008" w:rsidRPr="00A95C71">
        <w:rPr>
          <w:rFonts w:ascii="Times New Roman" w:hAnsi="Times New Roman"/>
          <w:sz w:val="24"/>
          <w:szCs w:val="24"/>
        </w:rPr>
        <w:t xml:space="preserve">can be obtained easily and </w:t>
      </w:r>
      <w:r w:rsidR="000251BD" w:rsidRPr="00A95C71">
        <w:rPr>
          <w:rFonts w:ascii="Times New Roman" w:hAnsi="Times New Roman"/>
          <w:sz w:val="24"/>
          <w:szCs w:val="24"/>
        </w:rPr>
        <w:t xml:space="preserve">processed </w:t>
      </w:r>
      <w:r w:rsidR="00A46008" w:rsidRPr="00A95C71">
        <w:rPr>
          <w:rFonts w:ascii="Times New Roman" w:hAnsi="Times New Roman"/>
          <w:sz w:val="24"/>
          <w:szCs w:val="24"/>
        </w:rPr>
        <w:t>economically</w:t>
      </w:r>
      <w:r w:rsidR="00316C1A" w:rsidRPr="00A95C71">
        <w:rPr>
          <w:rFonts w:ascii="Times New Roman" w:hAnsi="Times New Roman"/>
          <w:sz w:val="24"/>
          <w:szCs w:val="24"/>
        </w:rPr>
        <w:t>, eDNA could</w:t>
      </w:r>
      <w:r w:rsidR="00A46008" w:rsidRPr="00A95C71">
        <w:rPr>
          <w:rFonts w:ascii="Times New Roman" w:hAnsi="Times New Roman"/>
          <w:sz w:val="24"/>
          <w:szCs w:val="24"/>
        </w:rPr>
        <w:t xml:space="preserve"> allow for more frequent monitoring</w:t>
      </w:r>
      <w:r w:rsidR="0003541F" w:rsidRPr="00A95C71">
        <w:rPr>
          <w:rFonts w:ascii="Times New Roman" w:hAnsi="Times New Roman"/>
          <w:sz w:val="24"/>
          <w:szCs w:val="24"/>
        </w:rPr>
        <w:t>, expanding the scope of MPA monitoring programs</w:t>
      </w:r>
      <w:r w:rsidR="00A46008" w:rsidRPr="00A95C71">
        <w:rPr>
          <w:rFonts w:ascii="Times New Roman" w:hAnsi="Times New Roman"/>
          <w:sz w:val="24"/>
          <w:szCs w:val="24"/>
        </w:rPr>
        <w:t xml:space="preserve"> </w:t>
      </w:r>
      <w:r w:rsidR="0003541F" w:rsidRPr="00A95C71">
        <w:rPr>
          <w:rFonts w:ascii="Times New Roman" w:hAnsi="Times New Roman"/>
          <w:sz w:val="24"/>
          <w:szCs w:val="24"/>
        </w:rPr>
        <w:t xml:space="preserve">while providing </w:t>
      </w:r>
      <w:r w:rsidR="00A46008" w:rsidRPr="00A95C71">
        <w:rPr>
          <w:rFonts w:ascii="Times New Roman" w:hAnsi="Times New Roman"/>
          <w:sz w:val="24"/>
          <w:szCs w:val="24"/>
        </w:rPr>
        <w:t>greater personnel safety.</w:t>
      </w:r>
    </w:p>
    <w:p w14:paraId="434B56D5" w14:textId="77777777" w:rsidR="00A02186" w:rsidRPr="000F1EA9" w:rsidRDefault="00A02186" w:rsidP="00A95C71">
      <w:pPr>
        <w:pStyle w:val="MDPI31text"/>
        <w:spacing w:before="120" w:line="480" w:lineRule="auto"/>
        <w:ind w:firstLine="0"/>
        <w:jc w:val="left"/>
        <w:rPr>
          <w:rFonts w:ascii="Times New Roman" w:hAnsi="Times New Roman"/>
          <w:b/>
          <w:iCs/>
          <w:sz w:val="32"/>
          <w:szCs w:val="32"/>
          <w:rPrChange w:id="337" w:author="Zachary Gold" w:date="2020-11-10T17:04:00Z">
            <w:rPr>
              <w:rFonts w:ascii="Times New Roman" w:hAnsi="Times New Roman"/>
              <w:bCs/>
              <w:i/>
              <w:sz w:val="24"/>
              <w:szCs w:val="24"/>
            </w:rPr>
          </w:rPrChange>
        </w:rPr>
      </w:pPr>
      <w:r w:rsidRPr="000F1EA9">
        <w:rPr>
          <w:rFonts w:ascii="Times New Roman" w:hAnsi="Times New Roman"/>
          <w:b/>
          <w:iCs/>
          <w:sz w:val="32"/>
          <w:szCs w:val="32"/>
          <w:rPrChange w:id="338" w:author="Zachary Gold" w:date="2020-11-10T17:04:00Z">
            <w:rPr>
              <w:rFonts w:ascii="Times New Roman" w:hAnsi="Times New Roman"/>
              <w:bCs/>
              <w:i/>
              <w:sz w:val="24"/>
              <w:szCs w:val="24"/>
            </w:rPr>
          </w:rPrChange>
        </w:rPr>
        <w:t>The utility of eDNA for MPA monitoring</w:t>
      </w:r>
    </w:p>
    <w:p w14:paraId="52EB6A55" w14:textId="58D3A36E" w:rsidR="002F44CE" w:rsidRPr="00A95C71" w:rsidRDefault="00D42308" w:rsidP="00A95C71">
      <w:pPr>
        <w:pStyle w:val="MDPI31text"/>
        <w:spacing w:line="480" w:lineRule="auto"/>
        <w:ind w:firstLine="0"/>
        <w:jc w:val="left"/>
        <w:rPr>
          <w:rFonts w:ascii="Times New Roman" w:hAnsi="Times New Roman"/>
          <w:sz w:val="24"/>
          <w:szCs w:val="24"/>
        </w:rPr>
      </w:pPr>
      <w:r w:rsidRPr="00A95C71">
        <w:rPr>
          <w:rFonts w:ascii="Times New Roman" w:hAnsi="Times New Roman"/>
          <w:sz w:val="24"/>
          <w:szCs w:val="24"/>
        </w:rPr>
        <w:t xml:space="preserve">Despite </w:t>
      </w:r>
      <w:r w:rsidR="00562FC4" w:rsidRPr="00A95C71">
        <w:rPr>
          <w:rFonts w:ascii="Times New Roman" w:hAnsi="Times New Roman"/>
          <w:sz w:val="24"/>
          <w:szCs w:val="24"/>
        </w:rPr>
        <w:t>the</w:t>
      </w:r>
      <w:r w:rsidRPr="00A95C71">
        <w:rPr>
          <w:rFonts w:ascii="Times New Roman" w:hAnsi="Times New Roman"/>
          <w:sz w:val="24"/>
          <w:szCs w:val="24"/>
        </w:rPr>
        <w:t xml:space="preserve"> limited sampling design and the inability of our </w:t>
      </w:r>
      <w:r w:rsidRPr="00A95C71">
        <w:rPr>
          <w:rFonts w:ascii="Times New Roman" w:hAnsi="Times New Roman"/>
          <w:i/>
          <w:iCs/>
          <w:sz w:val="24"/>
          <w:szCs w:val="24"/>
        </w:rPr>
        <w:t>12S</w:t>
      </w:r>
      <w:r w:rsidRPr="00A95C71">
        <w:rPr>
          <w:rFonts w:ascii="Times New Roman" w:hAnsi="Times New Roman"/>
          <w:sz w:val="24"/>
          <w:szCs w:val="24"/>
        </w:rPr>
        <w:t xml:space="preserve"> barcode to distinguish species of rockfish and gobies, eDNA largely recovered the same taxa observed in visual census surveys. This strong concordance likely stems from high eDNA detection probabilities lasting only a few hours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10.1007/s12562-019-01341-z","ISSN":"0919-9268","author":[{"dropping-particle":"","family":"Murakami","given":"Hiroaki","non-dropping-particle":"","parse-names":false,"suffix":""},{"dropping-particle":"","family":"Yoon","given":"Seokjin","non-dropping-particle":"","parse-names":false,"suffix":""},{"dropping-particle":"","family":"Kasai","given":"Akihide","non-dropping-particle":"","parse-names":false,"suffix":""},{"dropping-particle":"","family":"Minamoto","given":"Toshifumi","non-dropping-particle":"","parse-names":false,"suffix":""},{"dropping-particle":"","family":"Yamamoto","given":"Satoshi","non-dropping-particle":"","parse-names":false,"suffix":""},{"dropping-particle":"","family":"Sakata","given":"Masayuki K","non-dropping-particle":"","parse-names":false,"suffix":""},{"dropping-particle":"","family":"Horiuchi","given":"Tomoya","non-dropping-particle":"","parse-names":false,"suffix":""},{"dropping-particle":"","family":"Sawada","given":"Hideki","non-dropping-particle":"","parse-names":false,"suffix":""},{"dropping-particle":"","family":"Kondoh","given":"Michio","non-dropping-particle":"","parse-names":false,"suffix":""},{"dropping-particle":"","family":"Yamashita","given":"Yoh","non-dropping-particle":"","parse-names":false,"suffix":""}],"container-title":"Fisheries science","id":"ITEM-1","issue":"2","issued":{"date-parts":[["2019"]]},"page":"327-337","publisher":"Springer","title":"Dispersion and degradation of environmental DNA from caged fish in a marine environment","type":"article-journal","volume":"85"},"uris":["http://www.mendeley.com/documents/?uuid=d9890d12-9584-419d-816a-4611d2db95df"]}],"mendeley":{"formattedCitation":"[20]","plainTextFormattedCitation":"[20]","previouslyFormattedCitation":"[20]"},"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[20]</w:t>
      </w:r>
      <w:r w:rsidRPr="00A95C71">
        <w:rPr>
          <w:rFonts w:ascii="Times New Roman" w:hAnsi="Times New Roman"/>
          <w:sz w:val="24"/>
          <w:szCs w:val="24"/>
        </w:rPr>
        <w:fldChar w:fldCharType="end"/>
      </w:r>
      <w:r w:rsidRPr="00A95C71">
        <w:rPr>
          <w:rFonts w:ascii="Times New Roman" w:hAnsi="Times New Roman"/>
          <w:sz w:val="24"/>
          <w:szCs w:val="24"/>
        </w:rPr>
        <w:t xml:space="preserve">, such that eDNA </w:t>
      </w:r>
      <w:r w:rsidR="002F44CE" w:rsidRPr="00A95C71">
        <w:rPr>
          <w:rFonts w:ascii="Times New Roman" w:hAnsi="Times New Roman"/>
          <w:sz w:val="24"/>
          <w:szCs w:val="24"/>
        </w:rPr>
        <w:t xml:space="preserve">captures </w:t>
      </w:r>
      <w:r w:rsidRPr="00A95C71">
        <w:rPr>
          <w:rFonts w:ascii="Times New Roman" w:hAnsi="Times New Roman"/>
          <w:sz w:val="24"/>
          <w:szCs w:val="24"/>
        </w:rPr>
        <w:t xml:space="preserve">marine communities that were recently present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{"citationItems":[{"id":"ITEM-1","itemData":{"ISSN":"2399-3642","author":[{"dropping-particle":"","family":"Collins","given":"Rupert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Biology","id":"ITEM-1","issue":"1","issued":{"date-parts":[["2018"]]},"page":"1-11","publisher":"Nature Publishing Group","title":"Persistence of environmental DNA in marine systems","type":"article-journal","volume":"1"},"uris":["http://www.mendeley.com/documents/?uuid=3c35a507-dcf9-4595-821c-34645aeaf7a8"]}],"mendeley":{"formattedCitation":"[21]","plainTextFormattedCitation":"[21]","previouslyFormattedCitation":"[21]"},"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[21]</w:t>
      </w:r>
      <w:r w:rsidRPr="00A95C71">
        <w:rPr>
          <w:rFonts w:ascii="Times New Roman" w:hAnsi="Times New Roman"/>
          <w:sz w:val="24"/>
          <w:szCs w:val="24"/>
        </w:rPr>
        <w:fldChar w:fldCharType="end"/>
      </w:r>
      <w:r w:rsidRPr="00A95C71">
        <w:rPr>
          <w:rFonts w:ascii="Times New Roman" w:hAnsi="Times New Roman"/>
          <w:sz w:val="24"/>
          <w:szCs w:val="24"/>
        </w:rPr>
        <w:t>. Th</w:t>
      </w:r>
      <w:r w:rsidR="00562FC4" w:rsidRPr="00A95C71">
        <w:rPr>
          <w:rFonts w:ascii="Times New Roman" w:hAnsi="Times New Roman"/>
          <w:sz w:val="24"/>
          <w:szCs w:val="24"/>
        </w:rPr>
        <w:t>e</w:t>
      </w:r>
      <w:r w:rsidRPr="00A95C71">
        <w:rPr>
          <w:rFonts w:ascii="Times New Roman" w:hAnsi="Times New Roman"/>
          <w:sz w:val="24"/>
          <w:szCs w:val="24"/>
        </w:rPr>
        <w:t xml:space="preserve"> similarity </w:t>
      </w:r>
      <w:r w:rsidR="00562FC4" w:rsidRPr="00A95C71">
        <w:rPr>
          <w:rFonts w:ascii="Times New Roman" w:hAnsi="Times New Roman"/>
          <w:sz w:val="24"/>
          <w:szCs w:val="24"/>
        </w:rPr>
        <w:t xml:space="preserve">of </w:t>
      </w:r>
      <w:r w:rsidRPr="00A95C71">
        <w:rPr>
          <w:rFonts w:ascii="Times New Roman" w:hAnsi="Times New Roman"/>
          <w:sz w:val="24"/>
          <w:szCs w:val="24"/>
        </w:rPr>
        <w:t xml:space="preserve">eDNA and visual surveys is even more remarkable given that </w:t>
      </w:r>
      <w:r w:rsidR="002F44CE" w:rsidRPr="00A95C71">
        <w:rPr>
          <w:rFonts w:ascii="Times New Roman" w:hAnsi="Times New Roman"/>
          <w:sz w:val="24"/>
          <w:szCs w:val="24"/>
        </w:rPr>
        <w:t>eDNA and visual surveys</w:t>
      </w:r>
      <w:r w:rsidRPr="00A95C71">
        <w:rPr>
          <w:rFonts w:ascii="Times New Roman" w:hAnsi="Times New Roman"/>
          <w:sz w:val="24"/>
          <w:szCs w:val="24"/>
        </w:rPr>
        <w:t xml:space="preserve"> were taken </w:t>
      </w:r>
      <w:r w:rsidR="00B92058" w:rsidRPr="00A95C71">
        <w:rPr>
          <w:rFonts w:ascii="Times New Roman" w:hAnsi="Times New Roman"/>
          <w:sz w:val="24"/>
          <w:szCs w:val="24"/>
        </w:rPr>
        <w:t xml:space="preserve">two </w:t>
      </w:r>
      <w:r w:rsidRPr="00A95C71">
        <w:rPr>
          <w:rFonts w:ascii="Times New Roman" w:hAnsi="Times New Roman"/>
          <w:sz w:val="24"/>
          <w:szCs w:val="24"/>
        </w:rPr>
        <w:t>week</w:t>
      </w:r>
      <w:r w:rsidR="00B92058" w:rsidRPr="00A95C71">
        <w:rPr>
          <w:rFonts w:ascii="Times New Roman" w:hAnsi="Times New Roman"/>
          <w:sz w:val="24"/>
          <w:szCs w:val="24"/>
        </w:rPr>
        <w:t>s</w:t>
      </w:r>
      <w:r w:rsidRPr="00A95C71">
        <w:rPr>
          <w:rFonts w:ascii="Times New Roman" w:hAnsi="Times New Roman"/>
          <w:sz w:val="24"/>
          <w:szCs w:val="24"/>
        </w:rPr>
        <w:t xml:space="preserve"> apart, a result that strongly suggest</w:t>
      </w:r>
      <w:r w:rsidR="002F44CE" w:rsidRPr="00A95C71">
        <w:rPr>
          <w:rFonts w:ascii="Times New Roman" w:hAnsi="Times New Roman"/>
          <w:sz w:val="24"/>
          <w:szCs w:val="24"/>
        </w:rPr>
        <w:t>s</w:t>
      </w:r>
      <w:r w:rsidRPr="00A95C71">
        <w:rPr>
          <w:rFonts w:ascii="Times New Roman" w:hAnsi="Times New Roman"/>
          <w:sz w:val="24"/>
          <w:szCs w:val="24"/>
        </w:rPr>
        <w:t xml:space="preserve"> that fish diversity captured by eDNA </w:t>
      </w:r>
      <w:r w:rsidR="002F44CE" w:rsidRPr="00A95C71">
        <w:rPr>
          <w:rFonts w:ascii="Times New Roman" w:hAnsi="Times New Roman"/>
          <w:sz w:val="24"/>
          <w:szCs w:val="24"/>
        </w:rPr>
        <w:t>is</w:t>
      </w:r>
      <w:r w:rsidRPr="00A95C71">
        <w:rPr>
          <w:rFonts w:ascii="Times New Roman" w:hAnsi="Times New Roman"/>
          <w:sz w:val="24"/>
          <w:szCs w:val="24"/>
        </w:rPr>
        <w:t xml:space="preserve"> truly representative of fish communities and their differences inside and outside the Scorpion State Marine Reserve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{"citationItems":[{"id":"ITEM-1","itemData":{"DOI":"https://doi.org/10.7717/peerj.4521","ISSN":"2167-8359","author":[{"dropping-particle":"","family":"Kelly","given":"Ryan P","non-dropping-particle":"","parse-names":false,"suffix":""},{"dropping-particle":"","family":"Gallego","given":"Ramón","non-dropping-particle":"","parse-names":false,"suffix":""},{"dropping-particle":"","family":"Jacobs-Palmer","given":"Emily","non-dropping-particle":"","parse-names":false,"suffix":""}],"container-title":"PeerJ","id":"ITEM-1","issued":{"date-parts":[["2018"]]},"page":"e4521","publisher":"PeerJ Inc.","title":"The effect of tides on nearshore environmental DNA","type":"article-journal","volume":"6"},"uris":["http://www.mendeley.com/documents/?uuid=eebe8284-ca4f-4284-831b-167deca00235"]}],"mendeley":{"formattedCitation":"[22]","plainTextFormattedCitation":"[22]","previouslyFormattedCitation":"[22]"},"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[22]</w:t>
      </w:r>
      <w:r w:rsidRPr="00A95C71">
        <w:rPr>
          <w:rFonts w:ascii="Times New Roman" w:hAnsi="Times New Roman"/>
          <w:sz w:val="24"/>
          <w:szCs w:val="24"/>
        </w:rPr>
        <w:fldChar w:fldCharType="end"/>
      </w:r>
      <w:r w:rsidRPr="00A95C71">
        <w:rPr>
          <w:rFonts w:ascii="Times New Roman" w:hAnsi="Times New Roman"/>
          <w:sz w:val="24"/>
          <w:szCs w:val="24"/>
        </w:rPr>
        <w:t>.</w:t>
      </w:r>
      <w:r w:rsidR="00316C1A" w:rsidRPr="00A95C71">
        <w:rPr>
          <w:rFonts w:ascii="Times New Roman" w:hAnsi="Times New Roman"/>
          <w:sz w:val="24"/>
          <w:szCs w:val="24"/>
        </w:rPr>
        <w:t xml:space="preserve"> </w:t>
      </w:r>
    </w:p>
    <w:p w14:paraId="3B612DDD" w14:textId="6DD82B12" w:rsidR="00A02186" w:rsidRPr="00A95C71" w:rsidRDefault="002F44CE"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z w:val="24"/>
          <w:szCs w:val="24"/>
        </w:rPr>
        <w:t>In addition</w:t>
      </w:r>
      <w:r w:rsidR="00596110" w:rsidRPr="00A95C71">
        <w:rPr>
          <w:rFonts w:ascii="Times New Roman" w:hAnsi="Times New Roman"/>
          <w:sz w:val="24"/>
          <w:szCs w:val="24"/>
        </w:rPr>
        <w:t xml:space="preserve">, </w:t>
      </w:r>
      <w:r w:rsidR="00D42308" w:rsidRPr="00A95C71">
        <w:rPr>
          <w:rFonts w:ascii="Times New Roman" w:hAnsi="Times New Roman"/>
          <w:sz w:val="24"/>
          <w:szCs w:val="24"/>
        </w:rPr>
        <w:t>eDNA recorded an addition</w:t>
      </w:r>
      <w:r w:rsidR="00316C1A" w:rsidRPr="00A95C71">
        <w:rPr>
          <w:rFonts w:ascii="Times New Roman" w:hAnsi="Times New Roman"/>
          <w:spacing w:val="-2"/>
          <w:sz w:val="24"/>
          <w:szCs w:val="24"/>
        </w:rPr>
        <w:t xml:space="preserve"> </w:t>
      </w:r>
      <w:del w:id="339" w:author="Zachary Gold" w:date="2020-11-12T22:50:00Z">
        <w:r w:rsidR="00316C1A" w:rsidRPr="00A95C71" w:rsidDel="001B3A88">
          <w:rPr>
            <w:rFonts w:ascii="Times New Roman" w:hAnsi="Times New Roman"/>
            <w:spacing w:val="-2"/>
            <w:sz w:val="24"/>
            <w:szCs w:val="24"/>
          </w:rPr>
          <w:delText xml:space="preserve">30 </w:delText>
        </w:r>
      </w:del>
      <w:ins w:id="340" w:author="Zachary Gold" w:date="2020-11-12T22:50:00Z">
        <w:r w:rsidR="001B3A88">
          <w:rPr>
            <w:rFonts w:ascii="Times New Roman" w:hAnsi="Times New Roman"/>
            <w:spacing w:val="-2"/>
            <w:sz w:val="24"/>
            <w:szCs w:val="24"/>
          </w:rPr>
          <w:t>23</w:t>
        </w:r>
        <w:r w:rsidR="001B3A88" w:rsidRPr="00A95C71">
          <w:rPr>
            <w:rFonts w:ascii="Times New Roman" w:hAnsi="Times New Roman"/>
            <w:spacing w:val="-2"/>
            <w:sz w:val="24"/>
            <w:szCs w:val="24"/>
          </w:rPr>
          <w:t xml:space="preserve"> </w:t>
        </w:r>
      </w:ins>
      <w:r w:rsidR="00596110" w:rsidRPr="00A95C71">
        <w:rPr>
          <w:rFonts w:ascii="Times New Roman" w:hAnsi="Times New Roman"/>
          <w:spacing w:val="-2"/>
          <w:sz w:val="24"/>
          <w:szCs w:val="24"/>
        </w:rPr>
        <w:t>species</w:t>
      </w:r>
      <w:r w:rsidR="00316C1A" w:rsidRPr="00A95C71">
        <w:rPr>
          <w:rFonts w:ascii="Times New Roman" w:hAnsi="Times New Roman"/>
          <w:spacing w:val="-2"/>
          <w:sz w:val="24"/>
          <w:szCs w:val="24"/>
        </w:rPr>
        <w:t xml:space="preserve"> not </w:t>
      </w:r>
      <w:r w:rsidR="00D42308" w:rsidRPr="00A95C71">
        <w:rPr>
          <w:rFonts w:ascii="Times New Roman" w:hAnsi="Times New Roman"/>
          <w:spacing w:val="-2"/>
          <w:sz w:val="24"/>
          <w:szCs w:val="24"/>
        </w:rPr>
        <w:t>recorded from</w:t>
      </w:r>
      <w:r w:rsidR="00316C1A" w:rsidRPr="00A95C71">
        <w:rPr>
          <w:rFonts w:ascii="Times New Roman" w:hAnsi="Times New Roman"/>
          <w:spacing w:val="-2"/>
          <w:sz w:val="24"/>
          <w:szCs w:val="24"/>
        </w:rPr>
        <w:t xml:space="preserve"> visual surveys</w:t>
      </w:r>
      <w:r w:rsidR="00D42308" w:rsidRPr="00A95C71">
        <w:rPr>
          <w:rFonts w:ascii="Times New Roman" w:hAnsi="Times New Roman"/>
          <w:spacing w:val="-2"/>
          <w:sz w:val="24"/>
          <w:szCs w:val="24"/>
        </w:rPr>
        <w:t xml:space="preserve">, </w:t>
      </w:r>
      <w:r w:rsidR="00316C1A" w:rsidRPr="00A95C71">
        <w:rPr>
          <w:rFonts w:ascii="Times New Roman" w:hAnsi="Times New Roman"/>
          <w:spacing w:val="-2"/>
          <w:sz w:val="24"/>
          <w:szCs w:val="24"/>
        </w:rPr>
        <w:t xml:space="preserve">but have been previously reported in other </w:t>
      </w:r>
      <w:r w:rsidR="00BC0DCE" w:rsidRPr="00A95C71">
        <w:rPr>
          <w:rFonts w:ascii="Times New Roman" w:hAnsi="Times New Roman"/>
          <w:sz w:val="24"/>
          <w:szCs w:val="24"/>
        </w:rPr>
        <w:t xml:space="preserve">Kelp Forest Monitoring Program </w:t>
      </w:r>
      <w:r w:rsidR="00316C1A" w:rsidRPr="00A95C71">
        <w:rPr>
          <w:rFonts w:ascii="Times New Roman" w:hAnsi="Times New Roman"/>
          <w:spacing w:val="-2"/>
          <w:sz w:val="24"/>
          <w:szCs w:val="24"/>
        </w:rPr>
        <w:t xml:space="preserve">surveys (Table </w:t>
      </w:r>
      <w:r w:rsidR="005603E0" w:rsidRPr="00A95C71">
        <w:rPr>
          <w:rFonts w:ascii="Times New Roman" w:hAnsi="Times New Roman"/>
          <w:spacing w:val="-2"/>
          <w:sz w:val="24"/>
          <w:szCs w:val="24"/>
        </w:rPr>
        <w:t>S</w:t>
      </w:r>
      <w:r w:rsidR="00316C1A" w:rsidRPr="00A95C71">
        <w:rPr>
          <w:rFonts w:ascii="Times New Roman" w:hAnsi="Times New Roman"/>
          <w:spacing w:val="-2"/>
          <w:sz w:val="24"/>
          <w:szCs w:val="24"/>
        </w:rPr>
        <w:t>7).</w:t>
      </w:r>
      <w:r w:rsidR="00D42308" w:rsidRPr="00A95C71">
        <w:rPr>
          <w:rFonts w:ascii="Times New Roman" w:hAnsi="Times New Roman"/>
          <w:sz w:val="24"/>
          <w:szCs w:val="24"/>
        </w:rPr>
        <w:t xml:space="preserve"> Importantly, </w:t>
      </w:r>
      <w:r w:rsidR="00023DA2" w:rsidRPr="00A95C71">
        <w:rPr>
          <w:rFonts w:ascii="Times New Roman" w:hAnsi="Times New Roman"/>
          <w:sz w:val="24"/>
          <w:szCs w:val="24"/>
        </w:rPr>
        <w:t>these taxa included</w:t>
      </w:r>
      <w:r w:rsidR="00A02186" w:rsidRPr="00A95C71">
        <w:rPr>
          <w:rFonts w:ascii="Times New Roman" w:hAnsi="Times New Roman"/>
          <w:sz w:val="24"/>
          <w:szCs w:val="24"/>
        </w:rPr>
        <w:t xml:space="preserve"> </w:t>
      </w:r>
      <w:r w:rsidR="00596110" w:rsidRPr="00A95C71">
        <w:rPr>
          <w:rFonts w:ascii="Times New Roman" w:hAnsi="Times New Roman"/>
          <w:sz w:val="24"/>
          <w:szCs w:val="24"/>
        </w:rPr>
        <w:t xml:space="preserve">species of significant management concern such as endangered </w:t>
      </w:r>
      <w:r w:rsidR="00B92058" w:rsidRPr="00A95C71">
        <w:rPr>
          <w:rFonts w:ascii="Times New Roman" w:hAnsi="Times New Roman"/>
          <w:sz w:val="24"/>
          <w:szCs w:val="24"/>
        </w:rPr>
        <w:t>g</w:t>
      </w:r>
      <w:r w:rsidR="00596110" w:rsidRPr="00A95C71">
        <w:rPr>
          <w:rFonts w:ascii="Times New Roman" w:hAnsi="Times New Roman"/>
          <w:sz w:val="24"/>
          <w:szCs w:val="24"/>
        </w:rPr>
        <w:t>iant black seabass (</w:t>
      </w:r>
      <w:r w:rsidR="00596110" w:rsidRPr="00A95C71">
        <w:rPr>
          <w:rFonts w:ascii="Times New Roman" w:hAnsi="Times New Roman"/>
          <w:i/>
          <w:sz w:val="24"/>
          <w:szCs w:val="24"/>
        </w:rPr>
        <w:t>Stereolepis gigas</w:t>
      </w:r>
      <w:r w:rsidR="00BC0DCE">
        <w:rPr>
          <w:rFonts w:ascii="Times New Roman" w:hAnsi="Times New Roman"/>
          <w:i/>
          <w:sz w:val="24"/>
          <w:szCs w:val="24"/>
        </w:rPr>
        <w:t xml:space="preserve">, </w:t>
      </w:r>
      <w:proofErr w:type="spellStart"/>
      <w:r w:rsidR="00BC0DCE" w:rsidRPr="00BC0DCE">
        <w:rPr>
          <w:rFonts w:ascii="Times New Roman" w:hAnsi="Times New Roman"/>
          <w:iCs/>
          <w:sz w:val="24"/>
          <w:szCs w:val="24"/>
        </w:rPr>
        <w:t>Polyprionidae</w:t>
      </w:r>
      <w:proofErr w:type="spellEnd"/>
      <w:r w:rsidR="00596110" w:rsidRPr="00A95C71">
        <w:rPr>
          <w:rFonts w:ascii="Times New Roman" w:hAnsi="Times New Roman"/>
          <w:sz w:val="24"/>
          <w:szCs w:val="24"/>
        </w:rPr>
        <w:t xml:space="preserve">) </w:t>
      </w:r>
      <w:r w:rsidR="00023DA2" w:rsidRPr="00A95C71">
        <w:rPr>
          <w:rFonts w:ascii="Times New Roman" w:hAnsi="Times New Roman"/>
          <w:sz w:val="24"/>
          <w:szCs w:val="24"/>
        </w:rPr>
        <w:t xml:space="preserve">and important commercial targets like </w:t>
      </w:r>
      <w:r w:rsidR="00B92058" w:rsidRPr="00A95C71">
        <w:rPr>
          <w:rFonts w:ascii="Times New Roman" w:hAnsi="Times New Roman"/>
          <w:sz w:val="24"/>
          <w:szCs w:val="24"/>
        </w:rPr>
        <w:t>y</w:t>
      </w:r>
      <w:r w:rsidR="00A02186" w:rsidRPr="00A95C71">
        <w:rPr>
          <w:rFonts w:ascii="Times New Roman" w:hAnsi="Times New Roman"/>
          <w:sz w:val="24"/>
          <w:szCs w:val="24"/>
        </w:rPr>
        <w:t>ellowtail amberjack (</w:t>
      </w:r>
      <w:r w:rsidR="00A02186" w:rsidRPr="00A95C71">
        <w:rPr>
          <w:rFonts w:ascii="Times New Roman" w:hAnsi="Times New Roman"/>
          <w:i/>
          <w:sz w:val="24"/>
          <w:szCs w:val="24"/>
        </w:rPr>
        <w:t>Seriola lalandi</w:t>
      </w:r>
      <w:r w:rsidR="00BC0DCE">
        <w:rPr>
          <w:rFonts w:ascii="Times New Roman" w:hAnsi="Times New Roman"/>
          <w:i/>
          <w:sz w:val="24"/>
          <w:szCs w:val="24"/>
        </w:rPr>
        <w:t xml:space="preserve">, </w:t>
      </w:r>
      <w:r w:rsidR="00BC0DCE">
        <w:rPr>
          <w:rFonts w:ascii="Times New Roman" w:hAnsi="Times New Roman"/>
          <w:iCs/>
          <w:sz w:val="24"/>
          <w:szCs w:val="24"/>
        </w:rPr>
        <w:t>Carangidae</w:t>
      </w:r>
      <w:r w:rsidR="00A02186" w:rsidRPr="00A95C71">
        <w:rPr>
          <w:rFonts w:ascii="Times New Roman" w:hAnsi="Times New Roman"/>
          <w:sz w:val="24"/>
          <w:szCs w:val="24"/>
        </w:rPr>
        <w:t>)</w:t>
      </w:r>
      <w:r w:rsidR="007648CE" w:rsidRPr="00A95C71">
        <w:rPr>
          <w:rFonts w:ascii="Times New Roman" w:hAnsi="Times New Roman"/>
          <w:sz w:val="24"/>
          <w:szCs w:val="24"/>
        </w:rPr>
        <w:t xml:space="preserve">. </w:t>
      </w:r>
      <w:r w:rsidR="00023DA2" w:rsidRPr="00A95C71">
        <w:rPr>
          <w:rFonts w:ascii="Times New Roman" w:hAnsi="Times New Roman"/>
          <w:spacing w:val="-2"/>
          <w:sz w:val="24"/>
          <w:szCs w:val="24"/>
        </w:rPr>
        <w:t xml:space="preserve">Additionally, although we </w:t>
      </w:r>
      <w:r w:rsidR="00596110" w:rsidRPr="00A95C71">
        <w:rPr>
          <w:rFonts w:ascii="Times New Roman" w:hAnsi="Times New Roman"/>
          <w:sz w:val="24"/>
          <w:szCs w:val="24"/>
        </w:rPr>
        <w:t xml:space="preserve">focused on </w:t>
      </w:r>
      <w:r w:rsidR="00562FC4" w:rsidRPr="00A95C71">
        <w:rPr>
          <w:rFonts w:ascii="Times New Roman" w:hAnsi="Times New Roman"/>
          <w:sz w:val="24"/>
          <w:szCs w:val="24"/>
        </w:rPr>
        <w:t xml:space="preserve">teleost </w:t>
      </w:r>
      <w:r w:rsidR="00596110" w:rsidRPr="00A95C71">
        <w:rPr>
          <w:rFonts w:ascii="Times New Roman" w:hAnsi="Times New Roman"/>
          <w:sz w:val="24"/>
          <w:szCs w:val="24"/>
        </w:rPr>
        <w:t>fishes</w:t>
      </w:r>
      <w:r w:rsidR="00A02186" w:rsidRPr="00A95C71">
        <w:rPr>
          <w:rFonts w:ascii="Times New Roman" w:hAnsi="Times New Roman"/>
          <w:sz w:val="24"/>
          <w:szCs w:val="24"/>
        </w:rPr>
        <w:t xml:space="preserve">, </w:t>
      </w:r>
      <w:r w:rsidR="00023DA2" w:rsidRPr="00A95C71">
        <w:rPr>
          <w:rFonts w:ascii="Times New Roman" w:hAnsi="Times New Roman"/>
          <w:sz w:val="24"/>
          <w:szCs w:val="24"/>
        </w:rPr>
        <w:t xml:space="preserve">our </w:t>
      </w:r>
      <w:r w:rsidR="00A02186" w:rsidRPr="00A95C71">
        <w:rPr>
          <w:rFonts w:ascii="Times New Roman" w:hAnsi="Times New Roman"/>
          <w:sz w:val="24"/>
          <w:szCs w:val="24"/>
        </w:rPr>
        <w:t xml:space="preserve">eDNA </w:t>
      </w:r>
      <w:r w:rsidR="00023DA2" w:rsidRPr="00A95C71">
        <w:rPr>
          <w:rFonts w:ascii="Times New Roman" w:hAnsi="Times New Roman"/>
          <w:sz w:val="24"/>
          <w:szCs w:val="24"/>
        </w:rPr>
        <w:t>data included</w:t>
      </w:r>
      <w:r w:rsidR="00A02186" w:rsidRPr="00A95C71">
        <w:rPr>
          <w:rFonts w:ascii="Times New Roman" w:hAnsi="Times New Roman"/>
          <w:sz w:val="24"/>
          <w:szCs w:val="24"/>
        </w:rPr>
        <w:t xml:space="preserve"> elasmobranchs, marine mammals, and marine birds, taxa that play important roles in nearshore rocky reef ecosystems, but that can be difficult to survey and monitor </w:t>
      </w:r>
      <w:r w:rsidR="00A02186"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{"citationItems":[{"id":"ITEM-1","itemData":{"DOI":"10.1126/science.1251156","ISSN":"0036-8075","PMID":"24970068","abstract":"Responsive environmental policy demands a constant stream of information about the living world, but biological monitoring is difficult and expensive. For many species and ecosystems—especially in aquatic and marine environments—practical monitoring methods are lacking; even where methods do exist, they may be inefficient, highly destructive, or dependent on diminishing taxonomic expertise.","author":[{"dropping-particle":"","family":"Kelly","given":"Ryan P.","non-dropping-particle":"","parse-names":false,"suffix":""},{"dropping-particle":"","family":"Port","given":"Jesse a.","non-dropping-particle":"","parse-names":false,"suffix":""},{"dropping-particle":"","family":"Yamahara","given":"Kevan M.","non-dropping-particle":"","parse-names":false,"suffix":""},{"dropping-particle":"","family":"Martone","given":"Rebecca G.","non-dropping-particle":"","parse-names":false,"suffix":""},{"dropping-particle":"","family":"Lowell","given":"Natalie","non-dropping-particle":"","parse-names":false,"suffix":""},{"dropping-particle":"","family":"Thomsen","given":"Philip Francis","non-dropping-particle":"","parse-names":false,"suffix":""},{"dropping-particle":"","family":"Mach","given":"Megan E.","non-dropping-particle":"","parse-names":false,"suffix":""},{"dropping-particle":"","family":"Bennett","given":"Meredith","non-dropping-particle":"","parse-names":false,"suffix":""},{"dropping-particle":"","family":"Prahler","given":"Erin","non-dropping-particle":"","parse-names":false,"suffix":""},{"dropping-particle":"","family":"Caldwell","given":"Margaret R.","non-dropping-particle":"","parse-names":false,"suffix":""},{"dropping-particle":"","family":"Crowder","given":"Larry B.","non-dropping-particle":"","parse-names":false,"suffix":""}],"container-title":"Science","id":"ITEM-1","issue":"6191","issued":{"date-parts":[["2014"]]},"title":"Harnessing DNA to improve environmental management","type":"article-journal","volume":"344"},"uris":["http://www.mendeley.com/documents/?uuid=76db7766-e9b7-3bb8-87cd-543b1a1664c5"]}],"mendeley":{"formattedCitation":"[9]","plainTextFormattedCitation":"[9]","previouslyFormattedCitation":"[9]"},"properties":{"noteIndex":0},"schema":"https://github.com/citation-style-language/schema/raw/master/csl-citation.json"}</w:instrText>
      </w:r>
      <w:r w:rsidR="00A02186" w:rsidRPr="00A95C71">
        <w:rPr>
          <w:rFonts w:ascii="Times New Roman" w:hAnsi="Times New Roman"/>
          <w:sz w:val="24"/>
          <w:szCs w:val="24"/>
        </w:rPr>
        <w:fldChar w:fldCharType="separate"/>
      </w:r>
      <w:r w:rsidR="000F1EA9" w:rsidRPr="000F1EA9">
        <w:rPr>
          <w:rFonts w:ascii="Times New Roman" w:hAnsi="Times New Roman"/>
          <w:noProof/>
          <w:sz w:val="24"/>
          <w:szCs w:val="24"/>
        </w:rPr>
        <w:t>[9]</w:t>
      </w:r>
      <w:r w:rsidR="00A02186" w:rsidRPr="00A95C71">
        <w:rPr>
          <w:rFonts w:ascii="Times New Roman" w:hAnsi="Times New Roman"/>
          <w:sz w:val="24"/>
          <w:szCs w:val="24"/>
        </w:rPr>
        <w:fldChar w:fldCharType="end"/>
      </w:r>
      <w:r w:rsidR="00A02186" w:rsidRPr="00A95C71">
        <w:rPr>
          <w:rFonts w:ascii="Times New Roman" w:hAnsi="Times New Roman"/>
          <w:sz w:val="24"/>
          <w:szCs w:val="24"/>
        </w:rPr>
        <w:t>. Th</w:t>
      </w:r>
      <w:r w:rsidR="007648CE" w:rsidRPr="00A95C71">
        <w:rPr>
          <w:rFonts w:ascii="Times New Roman" w:hAnsi="Times New Roman"/>
          <w:sz w:val="24"/>
          <w:szCs w:val="24"/>
        </w:rPr>
        <w:t xml:space="preserve">e expanded taxonomic </w:t>
      </w:r>
      <w:r w:rsidR="007648CE" w:rsidRPr="00A95C71">
        <w:rPr>
          <w:rFonts w:ascii="Times New Roman" w:hAnsi="Times New Roman"/>
          <w:sz w:val="24"/>
          <w:szCs w:val="24"/>
        </w:rPr>
        <w:lastRenderedPageBreak/>
        <w:t xml:space="preserve">coverage and the </w:t>
      </w:r>
      <w:r w:rsidR="00A02186" w:rsidRPr="00A95C71">
        <w:rPr>
          <w:rFonts w:ascii="Times New Roman" w:hAnsi="Times New Roman"/>
          <w:sz w:val="24"/>
          <w:szCs w:val="24"/>
        </w:rPr>
        <w:t>ability to detect rare, or hard to observe taxa is a significant advantage of eDNA over traditional visual surveys</w:t>
      </w:r>
      <w:r w:rsidR="007648CE" w:rsidRPr="00A95C71">
        <w:rPr>
          <w:rFonts w:ascii="Times New Roman" w:hAnsi="Times New Roman"/>
          <w:sz w:val="24"/>
          <w:szCs w:val="24"/>
        </w:rPr>
        <w:t>,</w:t>
      </w:r>
      <w:r w:rsidR="00023DA2" w:rsidRPr="00A95C71">
        <w:rPr>
          <w:rFonts w:ascii="Times New Roman" w:hAnsi="Times New Roman"/>
          <w:spacing w:val="-2"/>
          <w:sz w:val="24"/>
          <w:szCs w:val="24"/>
        </w:rPr>
        <w:t xml:space="preserve"> expand</w:t>
      </w:r>
      <w:r w:rsidR="007648CE" w:rsidRPr="00A95C71">
        <w:rPr>
          <w:rFonts w:ascii="Times New Roman" w:hAnsi="Times New Roman"/>
          <w:spacing w:val="-2"/>
          <w:sz w:val="24"/>
          <w:szCs w:val="24"/>
        </w:rPr>
        <w:t>ing</w:t>
      </w:r>
      <w:r w:rsidR="00023DA2" w:rsidRPr="00A95C71">
        <w:rPr>
          <w:rFonts w:ascii="Times New Roman" w:hAnsi="Times New Roman"/>
          <w:spacing w:val="-2"/>
          <w:sz w:val="24"/>
          <w:szCs w:val="24"/>
        </w:rPr>
        <w:t xml:space="preserve"> the scope of MPA monitoring</w:t>
      </w:r>
      <w:r w:rsidR="007648CE" w:rsidRPr="00A95C71">
        <w:rPr>
          <w:rFonts w:ascii="Times New Roman" w:hAnsi="Times New Roman"/>
          <w:spacing w:val="-2"/>
          <w:sz w:val="24"/>
          <w:szCs w:val="24"/>
        </w:rPr>
        <w:t xml:space="preserve"> by capturing</w:t>
      </w:r>
      <w:r w:rsidR="00023DA2" w:rsidRPr="00A95C71">
        <w:rPr>
          <w:rFonts w:ascii="Times New Roman" w:hAnsi="Times New Roman"/>
          <w:spacing w:val="-2"/>
          <w:sz w:val="24"/>
          <w:szCs w:val="24"/>
        </w:rPr>
        <w:t xml:space="preserve"> entire communities rather than a selected subset of taxa. </w:t>
      </w:r>
      <w:r w:rsidR="00023DA2" w:rsidRPr="00A95C71">
        <w:rPr>
          <w:rFonts w:ascii="Times New Roman" w:hAnsi="Times New Roman"/>
          <w:spacing w:val="-2"/>
          <w:sz w:val="24"/>
          <w:szCs w:val="24"/>
        </w:rPr>
        <w:tab/>
      </w:r>
    </w:p>
    <w:p w14:paraId="1A295B9E" w14:textId="74C3ED2C" w:rsidR="00A02186" w:rsidRPr="00A95C71" w:rsidRDefault="007648CE" w:rsidP="00A95C71">
      <w:pPr>
        <w:pStyle w:val="MDPI31text"/>
        <w:spacing w:line="480" w:lineRule="auto"/>
        <w:rPr>
          <w:rFonts w:ascii="Times New Roman" w:hAnsi="Times New Roman"/>
          <w:sz w:val="24"/>
          <w:szCs w:val="24"/>
        </w:rPr>
      </w:pPr>
      <w:r w:rsidRPr="00A95C71">
        <w:rPr>
          <w:rFonts w:ascii="Times New Roman" w:hAnsi="Times New Roman"/>
          <w:sz w:val="24"/>
          <w:szCs w:val="24"/>
        </w:rPr>
        <w:t>Key to MPA</w:t>
      </w:r>
      <w:r w:rsidR="00A02186" w:rsidRPr="00A95C71">
        <w:rPr>
          <w:rFonts w:ascii="Times New Roman" w:hAnsi="Times New Roman"/>
          <w:sz w:val="24"/>
          <w:szCs w:val="24"/>
        </w:rPr>
        <w:t xml:space="preserve"> monitoring is the ability </w:t>
      </w:r>
      <w:r w:rsidR="00B92058" w:rsidRPr="00A95C71">
        <w:rPr>
          <w:rFonts w:ascii="Times New Roman" w:hAnsi="Times New Roman"/>
          <w:sz w:val="24"/>
          <w:szCs w:val="24"/>
        </w:rPr>
        <w:t xml:space="preserve">to </w:t>
      </w:r>
      <w:r w:rsidR="000E2D85" w:rsidRPr="00A95C71">
        <w:rPr>
          <w:rFonts w:ascii="Times New Roman" w:hAnsi="Times New Roman"/>
          <w:sz w:val="24"/>
          <w:szCs w:val="24"/>
        </w:rPr>
        <w:t>distinguish among communities</w:t>
      </w:r>
      <w:r w:rsidR="00A02186" w:rsidRPr="00A95C71">
        <w:rPr>
          <w:rFonts w:ascii="Times New Roman" w:hAnsi="Times New Roman"/>
          <w:sz w:val="24"/>
          <w:szCs w:val="24"/>
        </w:rPr>
        <w:t xml:space="preserve"> inside and outside of the MPA. </w:t>
      </w:r>
      <w:r w:rsidR="000E2D85" w:rsidRPr="00A95C71">
        <w:rPr>
          <w:rFonts w:ascii="Times New Roman" w:hAnsi="Times New Roman"/>
          <w:sz w:val="24"/>
          <w:szCs w:val="24"/>
        </w:rPr>
        <w:t>Not only did eDNA detect significant differences inside and outside the MPA, it</w:t>
      </w:r>
      <w:r w:rsidR="00A02186" w:rsidRPr="00A95C71">
        <w:rPr>
          <w:rFonts w:ascii="Times New Roman" w:hAnsi="Times New Roman"/>
          <w:sz w:val="24"/>
          <w:szCs w:val="24"/>
        </w:rPr>
        <w:t xml:space="preserve"> could</w:t>
      </w:r>
      <w:r w:rsidR="000E2D85" w:rsidRPr="00A95C71">
        <w:rPr>
          <w:rFonts w:ascii="Times New Roman" w:hAnsi="Times New Roman"/>
          <w:sz w:val="24"/>
          <w:szCs w:val="24"/>
        </w:rPr>
        <w:t xml:space="preserve"> also</w:t>
      </w:r>
      <w:r w:rsidR="00A02186" w:rsidRPr="00A95C71">
        <w:rPr>
          <w:rFonts w:ascii="Times New Roman" w:hAnsi="Times New Roman"/>
          <w:sz w:val="24"/>
          <w:szCs w:val="24"/>
        </w:rPr>
        <w:t xml:space="preserve"> differentiate among samples taken 50</w:t>
      </w:r>
      <w:r w:rsidR="005603E0" w:rsidRPr="00A95C71">
        <w:rPr>
          <w:rFonts w:ascii="Times New Roman" w:hAnsi="Times New Roman"/>
          <w:sz w:val="24"/>
          <w:szCs w:val="24"/>
        </w:rPr>
        <w:t xml:space="preserve"> </w:t>
      </w:r>
      <w:r w:rsidR="00A02186" w:rsidRPr="00A95C71">
        <w:rPr>
          <w:rFonts w:ascii="Times New Roman" w:hAnsi="Times New Roman"/>
          <w:sz w:val="24"/>
          <w:szCs w:val="24"/>
        </w:rPr>
        <w:t>m apart</w:t>
      </w:r>
      <w:r w:rsidR="000E2D85" w:rsidRPr="00A95C71">
        <w:rPr>
          <w:rFonts w:ascii="Times New Roman" w:hAnsi="Times New Roman"/>
          <w:sz w:val="24"/>
          <w:szCs w:val="24"/>
        </w:rPr>
        <w:t xml:space="preserve">. This result adds to a growing literature </w:t>
      </w:r>
      <w:r w:rsidR="00A02186" w:rsidRPr="00A95C71">
        <w:rPr>
          <w:rFonts w:ascii="Times New Roman" w:hAnsi="Times New Roman"/>
          <w:sz w:val="24"/>
          <w:szCs w:val="24"/>
        </w:rPr>
        <w:t>that show</w:t>
      </w:r>
      <w:r w:rsidR="000E2D85" w:rsidRPr="00A95C71">
        <w:rPr>
          <w:rFonts w:ascii="Times New Roman" w:hAnsi="Times New Roman"/>
          <w:sz w:val="24"/>
          <w:szCs w:val="24"/>
        </w:rPr>
        <w:t>s</w:t>
      </w:r>
      <w:r w:rsidR="00A02186" w:rsidRPr="00A95C71">
        <w:rPr>
          <w:rFonts w:ascii="Times New Roman" w:hAnsi="Times New Roman"/>
          <w:sz w:val="24"/>
          <w:szCs w:val="24"/>
        </w:rPr>
        <w:t xml:space="preserve"> the fate and transport of eDNA in marine environments is relatively limited in space and time </w:t>
      </w:r>
      <w:r w:rsidR="00A02186"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{"citationItems":[{"id":"ITEM-1","itemData":{"DOI":"10.1371/journal.pone.0149786","ISSN":"19326203","PMID":"26933889","abstract":"Recent studies in streams and ponds have demonstrated that the distribution and biomass of aquatic organisms can be estimated by detection and quantification of environmental DNA (eDNA). In more open systems such as seas, it is not evident whether eDNA can represent the distribution and biomass of aquatic organisms because various environmental factors (e.g., water flow) are expected to affect eDNA distribution and concentration. To test the relationships between the distribution of fish and eDNA, we conducted a grid survey in Maizuru Bay, Sea of Japan, and sampled surface and bottom waters while monitoring biomass of the Japanese jack mackerel (Trachurus japonicus) using echo sounder technology. A linear model showed a high R2 value (0.665) without outlier data points, and the association between estimated eDNA concentrations from the surface water samples and echo intensity was significantly positive, suggesting that the estimated spatial variation in eDNA concentration can reflect the local biomass of the jack mackerel. We also found that a best-fit model included echo intensity obtained within 10-150 m from water sampling sites, indicating that the estimated eDNA concentration most likely reflects fish biomass within 150 m in the bay. Although eDNA from a wholesale fish market partially affected eDNA concentration, we conclude that eDNA generally provides a 'snapshot' of fish distribution and biomass in a large area. Further studies in which dynamics of eDNA under field conditions (e.g., patterns of release, degradation, and diffusion of eDNA) are taken into account will provide a better estimate of fish distribution and biomass based on eDNA.","author":[{"dropping-particle":"","family":"Yamamoto","given":"Satoshi","non-dropping-particle":"","parse-names":false,"suffix":""},{"dropping-particle":"","family":"Minami","given":"Kenji","non-dropping-particle":"","parse-names":false,"suffix":""},{"dropping-particle":"","family":"Fukaya","given":"Keiichi","non-dropping-particle":"","parse-names":false,"suffix":""},{"dropping-particle":"","family":"Takahashi","given":"Kohji","non-dropping-particle":"","parse-names":false,"suffix":""},{"dropping-particle":"","family":"Sawada","given":"Hideki","non-dropping-particle":"","parse-names":false,"suffix":""},{"dropping-particle":"","family":"Murakami","given":"Hiroaki","non-dropping-particle":"","parse-names":false,"suffix":""},{"dropping-particle":"","family":"Tsuji","given":"Satsuki","non-dropping-particle":"","parse-names":false,"suffix":""},{"dropping-particle":"","family":"Hashizume","given":"Hiroki","non-dropping-particle":"","parse-names":false,"suffix":""},{"dropping-particle":"","family":"Kubonaga","given":"Shou","non-dropping-particle":"","parse-names":false,"suffix":""},{"dropping-particle":"","family":"Horiuchi","given":"Tomoya","non-dropping-particle":"","parse-names":false,"suffix":""},{"dropping-particle":"","family":"Hongo","given":"Masamichi","non-dropping-particle":"","parse-names":false,"suffix":""},{"dropping-particle":"","family":"Nishida","given":"Jo","non-dropping-particle":"","parse-names":false,"suffix":""},{"dropping-particle":"","family":"Okugawa","given":"Yuta","non-dropping-particle":"","parse-names":false,"suffix":""},{"dropping-particle":"","family":"Fujiwara","given":"Ayaka","non-dropping-particle":"","parse-names":false,"suffix":""},{"dropping-particle":"","family":"Fukuda","given":"Miho","non-dropping-particle":"","parse-names":false,"suffix":""},{"dropping-particle":"","family":"Hidaka","given":"Shunsuke","non-dropping-particle":"","parse-names":false,"suffix":""},{"dropping-particle":"","family":"Suzuki","given":"Keita W.","non-dropping-particle":"","parse-names":false,"suffix":""},{"dropping-particle":"","family":"Miya","given":"Masaki","non-dropping-particle":"","parse-names":false,"suffix":""},{"dropping-particle":"","family":"Araki","given":"Hitoshi","non-dropping-particle":"","parse-names":false,"suffix":""},{"dropping-particle":"","family":"Yamanaka","given":"Hiroki","non-dropping-particle":"","parse-names":false,"suffix":""},{"dropping-particle":"","family":"Maruyama","given":"Atsushi","non-dropping-particle":"","parse-names":false,"suffix":""},{"dropping-particle":"","family":"Miyashita","given":"Kazushi","non-dropping-particle":"","parse-names":false,"suffix":""},{"dropping-particle":"","family":"Masuda","given":"Reiji","non-dropping-particle":"","parse-names":false,"suffix":""},{"dropping-particle":"","family":"Minamoto","given":"Toshifumi","non-dropping-particle":"","parse-names":false,"suffix":""},{"dropping-particle":"","family":"Kondoh","given":"Michio","non-dropping-particle":"","parse-names":false,"suffix":""}],"container-title":"PLoS ONE","id":"ITEM-1","issue":"3","issued":{"date-parts":[["2016"]]},"title":"Environmental DNA as a 'snapshot' of fish distribution: A case study of Japanese jack mackerel in Maizuru Bay, Sea of Japan","type":"article-journal","volume":"11"},"uris":["http://www.mendeley.com/documents/?uuid=5184b8a7-dc72-3f6d-b1f8-1824aa4b1fe1"]},{"id":"ITEM-2","itemData":{"DOI":"10.7717/peerj.3044","ISSN":"2167-8359","abstract":"&lt;p&gt;In the face of increasing threats to biodiversity, the advancement of methods for surveying biological communities is a major priority for ecologists. Recent advances in molecular biological technologies have made it possible to detect and sequence DNA from environmental samples (environmental DNA or eDNA); however, eDNA techniques have not yet seen widespread adoption as a routine method for biological surveillance primarily due to gaps in our understanding of the dynamics of eDNA in space and time. In order to identify the effective spatial scale of this approach in a dynamic marine environment, we collected marine surface water samples from transects ranging from the intertidal zone to four kilometers from shore. Using PCR primers that target a diverse assemblage of metazoans, we amplified a region of mitochondrial 16S rDNA from the samples and sequenced the products on an Illumina platform in order to detect communities and quantify their spatial patterns using a variety of statistical tools. We find evidence for multiple, discrete eDNA communities in this habitat, and show that these communities decrease in similarity as they become further apart. Offshore communities tend to be richer but less even than those inshore, though diversity was not spatially autocorrelated. Taxon-specific relative abundance coincided with our expectations of spatial distribution in taxa lacking a microscopic, pelagic life-history stage, though most of the taxa detected do not meet these criteria. Finally, we use carefully replicated laboratory procedures to show that laboratory treatments were remarkably similar in most cases, while allowing us to detect a faulty replicate, emphasizing the importance of replication to metabarcoding studies. While there is much work to be done before eDNA techniques can be confidently deployed as a standard method for ecological monitoring, this study serves as a first analysis of diversity at the fine spatial scales relevant to marine ecologists and confirms the promise of eDNA in dynamic environments.&lt;/p&gt;","author":[{"dropping-particle":"","family":"O’Donnell","given":"James L.","non-dropping-particle":"","parse-names":false,"suffix":""},{"dropping-particle":"","family":"Kelly","given":"Ryan P.","non-dropping-particle":"","parse-names":false,"suffix":""},{"dropping-particle":"","family":"Shelton","given":"Andrew Olaf","non-dropping-particle":"","parse-names":false,"suffix":""},{"dropping-particle":"","family":"Samhouri","given":"Jameal F.","non-dropping-particle":"","parse-names":false,"suffix":""},{"dropping-particle":"","family":"Lowell","given":"Natalie C.","non-dropping-particle":"","parse-names":false,"suffix":""},{"dropping-particle":"","family":"Williams","given":"Gregory D.","non-dropping-particle":"","parse-names":false,"suffix":""}],"container-title":"PeerJ","id":"ITEM-2","issued":{"date-parts":[["2017","2","28"]]},"page":"e3044","publisher":"PeerJ Inc.","title":"Spatial distribution of environmental DNA in a nearshore marine habitat","type":"article-journal","volume":"5"},"uris":["http://www.mendeley.com/documents/?uuid=b31588ea-4a93-4945-a53a-28c83c48c928"]},{"id":"ITEM-3","itemData":{"DOI":"https://doi.org/10.1007/s12562-019-01341-z","ISSN":"0919-9268","author":[{"dropping-particle":"","family":"Murakami","given":"Hiroaki","non-dropping-particle":"","parse-names":false,"suffix":""},{"dropping-particle":"","family":"Yoon","given":"Seokjin","non-dropping-particle":"","parse-names":false,"suffix":""},{"dropping-particle":"","family":"Kasai","given":"Akihide","non-dropping-particle":"","parse-names":false,"suffix":""},{"dropping-particle":"","family":"Minamoto","given":"Toshifumi","non-dropping-particle":"","parse-names":false,"suffix":""},{"dropping-particle":"","family":"Yamamoto","given":"Satoshi","non-dropping-particle":"","parse-names":false,"suffix":""},{"dropping-particle":"","family":"Sakata","given":"Masayuki K","non-dropping-particle":"","parse-names":false,"suffix":""},{"dropping-particle":"","family":"Horiuchi","given":"Tomoya","non-dropping-particle":"","parse-names":false,"suffix":""},{"dropping-particle":"","family":"Sawada","given":"Hideki","non-dropping-particle":"","parse-names":false,"suffix":""},{"dropping-particle":"","family":"Kondoh","given":"Michio","non-dropping-particle":"","parse-names":false,"suffix":""},{"dropping-particle":"","family":"Yamashita","given":"Yoh","non-dropping-particle":"","parse-names":false,"suffix":""}],"container-title":"Fisheries science","id":"ITEM-3","issue":"2","issued":{"date-parts":[["2019"]]},"page":"327-337","publisher":"Springer","title":"Dispersion and degradation of environmental DNA from caged fish in a marine environment","type":"article-journal","volume":"85"},"uris":["http://www.mendeley.com/documents/?uuid=d9890d12-9584-419d-816a-4611d2db95df"]}],"mendeley":{"formattedCitation":"[20,42,43]","plainTextFormattedCitation":"[20,42,43]","previouslyFormattedCitation":"[20,42,43]"},"properties":{"noteIndex":0},"schema":"https://github.com/citation-style-language/schema/raw/master/csl-citation.json"}</w:instrText>
      </w:r>
      <w:r w:rsidR="00A02186" w:rsidRPr="00A95C71">
        <w:rPr>
          <w:rFonts w:ascii="Times New Roman" w:hAnsi="Times New Roman"/>
          <w:sz w:val="24"/>
          <w:szCs w:val="24"/>
        </w:rPr>
        <w:fldChar w:fldCharType="separate"/>
      </w:r>
      <w:r w:rsidR="00A13BD0" w:rsidRPr="00A13BD0">
        <w:rPr>
          <w:rFonts w:ascii="Times New Roman" w:hAnsi="Times New Roman"/>
          <w:noProof/>
          <w:sz w:val="24"/>
          <w:szCs w:val="24"/>
        </w:rPr>
        <w:t>[20,42,43]</w:t>
      </w:r>
      <w:r w:rsidR="00A02186" w:rsidRPr="00A95C71">
        <w:rPr>
          <w:rFonts w:ascii="Times New Roman" w:hAnsi="Times New Roman"/>
          <w:sz w:val="24"/>
          <w:szCs w:val="24"/>
        </w:rPr>
        <w:fldChar w:fldCharType="end"/>
      </w:r>
      <w:r w:rsidR="000E2D85" w:rsidRPr="00A95C71">
        <w:rPr>
          <w:rFonts w:ascii="Times New Roman" w:hAnsi="Times New Roman"/>
          <w:sz w:val="24"/>
          <w:szCs w:val="24"/>
        </w:rPr>
        <w:t>, and highlights the suitability of</w:t>
      </w:r>
      <w:r w:rsidR="00A02186" w:rsidRPr="00A95C71">
        <w:rPr>
          <w:rFonts w:ascii="Times New Roman" w:hAnsi="Times New Roman"/>
          <w:sz w:val="24"/>
          <w:szCs w:val="24"/>
        </w:rPr>
        <w:t xml:space="preserve"> eDNA for compari</w:t>
      </w:r>
      <w:r w:rsidR="000E2D85" w:rsidRPr="00A95C71">
        <w:rPr>
          <w:rFonts w:ascii="Times New Roman" w:hAnsi="Times New Roman"/>
          <w:sz w:val="24"/>
          <w:szCs w:val="24"/>
        </w:rPr>
        <w:t>ng</w:t>
      </w:r>
      <w:r w:rsidR="00A02186" w:rsidRPr="00A95C71">
        <w:rPr>
          <w:rFonts w:ascii="Times New Roman" w:hAnsi="Times New Roman"/>
          <w:sz w:val="24"/>
          <w:szCs w:val="24"/>
        </w:rPr>
        <w:t xml:space="preserve"> inside and outside </w:t>
      </w:r>
      <w:r w:rsidR="000E2D85" w:rsidRPr="00A95C71">
        <w:rPr>
          <w:rFonts w:ascii="Times New Roman" w:hAnsi="Times New Roman"/>
          <w:sz w:val="24"/>
          <w:szCs w:val="24"/>
        </w:rPr>
        <w:t xml:space="preserve">of </w:t>
      </w:r>
      <w:r w:rsidR="00A02186" w:rsidRPr="00A95C71">
        <w:rPr>
          <w:rFonts w:ascii="Times New Roman" w:hAnsi="Times New Roman"/>
          <w:sz w:val="24"/>
          <w:szCs w:val="24"/>
        </w:rPr>
        <w:t xml:space="preserve">even relatively small MPAs </w:t>
      </w:r>
      <w:r w:rsidR="00A02186"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{"citationItems":[{"id":"ITEM-1","itemData":{"DOI":"https://doi.org/10.1111/mec.13481","ISSN":"1365-294X","author":[{"dropping-particle":"","family":"Port","given":"Jesse A","non-dropping-particle":"","parse-names":false,"suffix":""},{"dropping-particle":"","family":"O'Donnell","given":"James L","non-dropping-particle":"","parse-names":false,"suffix":""},{"dropping-particle":"","family":"Romero‐Maraccini","given":"Ofelia C","non-dropping-particle":"","parse-names":false,"suffix":""},{"dropping-particle":"","family":"Leary","given":"Paul R","non-dropping-particle":"","parse-names":false,"suffix":""},{"dropping-particle":"","family":"Litvin","given":"Steven Y","non-dropping-particle":"","parse-names":false,"suffix":""},{"dropping-particle":"","family":"Nickols","given":"Kerry J","non-dropping-particle":"","parse-names":false,"suffix":""},{"dropping-particle":"","family":"Yamahara","given":"Kevan M","non-dropping-particle":"","parse-names":false,"suffix":""},{"dropping-particle":"","family":"Kelly","given":"Ryan P","non-dropping-particle":"","parse-names":false,"suffix":""}],"container-title":"Molecular ecology","id":"ITEM-1","issued":{"date-parts":[["2015"]]},"publisher":"Wiley Online Library","title":"Assessing vertebrate biodiversity in a kelp forest ecosystem using environmental DNA","type":"article-journal"},"uris":["http://www.mendeley.com/documents/?uuid=5dcae887-4fb9-4950-8d80-55ca89e9dc21"]}],"mendeley":{"formattedCitation":"[12]","plainTextFormattedCitation":"[12]","previouslyFormattedCitation":"[12]"},"properties":{"noteIndex":0},"schema":"https://github.com/citation-style-language/schema/raw/master/csl-citation.json"}</w:instrText>
      </w:r>
      <w:r w:rsidR="00A02186" w:rsidRPr="00A95C71">
        <w:rPr>
          <w:rFonts w:ascii="Times New Roman" w:hAnsi="Times New Roman"/>
          <w:sz w:val="24"/>
          <w:szCs w:val="24"/>
        </w:rPr>
        <w:fldChar w:fldCharType="separate"/>
      </w:r>
      <w:r w:rsidR="000F1EA9" w:rsidRPr="000F1EA9">
        <w:rPr>
          <w:rFonts w:ascii="Times New Roman" w:hAnsi="Times New Roman"/>
          <w:noProof/>
          <w:sz w:val="24"/>
          <w:szCs w:val="24"/>
        </w:rPr>
        <w:t>[12]</w:t>
      </w:r>
      <w:r w:rsidR="00A02186" w:rsidRPr="00A95C71">
        <w:rPr>
          <w:rFonts w:ascii="Times New Roman" w:hAnsi="Times New Roman"/>
          <w:sz w:val="24"/>
          <w:szCs w:val="24"/>
        </w:rPr>
        <w:fldChar w:fldCharType="end"/>
      </w:r>
      <w:r w:rsidR="00A02186" w:rsidRPr="00A95C71">
        <w:rPr>
          <w:rFonts w:ascii="Times New Roman" w:hAnsi="Times New Roman"/>
          <w:sz w:val="24"/>
          <w:szCs w:val="24"/>
        </w:rPr>
        <w:t xml:space="preserve">. </w:t>
      </w:r>
    </w:p>
    <w:p w14:paraId="568BC7B1" w14:textId="00B3B0B3" w:rsidR="00A02186" w:rsidRPr="00A95C71" w:rsidRDefault="00A02186" w:rsidP="00A95C71">
      <w:pPr>
        <w:pStyle w:val="MDPI31text"/>
        <w:spacing w:line="480" w:lineRule="auto"/>
        <w:rPr>
          <w:rFonts w:ascii="Times New Roman" w:hAnsi="Times New Roman"/>
          <w:sz w:val="24"/>
          <w:szCs w:val="24"/>
        </w:rPr>
      </w:pPr>
      <w:r w:rsidRPr="00A95C71">
        <w:rPr>
          <w:rFonts w:ascii="Times New Roman" w:hAnsi="Times New Roman"/>
          <w:sz w:val="24"/>
          <w:szCs w:val="24"/>
        </w:rPr>
        <w:t xml:space="preserve">While eDNA </w:t>
      </w:r>
      <w:r w:rsidR="000E2D85" w:rsidRPr="00A95C71">
        <w:rPr>
          <w:rFonts w:ascii="Times New Roman" w:hAnsi="Times New Roman"/>
          <w:sz w:val="24"/>
          <w:szCs w:val="24"/>
        </w:rPr>
        <w:t xml:space="preserve">found significant differences inside and outside of the MPA and </w:t>
      </w:r>
      <w:r w:rsidRPr="00A95C71">
        <w:rPr>
          <w:rFonts w:ascii="Times New Roman" w:hAnsi="Times New Roman"/>
          <w:sz w:val="24"/>
          <w:szCs w:val="24"/>
        </w:rPr>
        <w:t xml:space="preserve">provided data on more taxa </w:t>
      </w:r>
      <w:r w:rsidR="000E2D85" w:rsidRPr="00A95C71">
        <w:rPr>
          <w:rFonts w:ascii="Times New Roman" w:hAnsi="Times New Roman"/>
          <w:sz w:val="24"/>
          <w:szCs w:val="24"/>
        </w:rPr>
        <w:t xml:space="preserve">than </w:t>
      </w:r>
      <w:r w:rsidRPr="00A95C71">
        <w:rPr>
          <w:rFonts w:ascii="Times New Roman" w:hAnsi="Times New Roman"/>
          <w:sz w:val="24"/>
          <w:szCs w:val="24"/>
        </w:rPr>
        <w:t>visual survey methods</w:t>
      </w:r>
      <w:r w:rsidR="000E2D85" w:rsidRPr="00A95C71">
        <w:rPr>
          <w:rFonts w:ascii="Times New Roman" w:hAnsi="Times New Roman"/>
          <w:sz w:val="24"/>
          <w:szCs w:val="24"/>
        </w:rPr>
        <w:t>,</w:t>
      </w:r>
      <w:r w:rsidRPr="00A95C71">
        <w:rPr>
          <w:rFonts w:ascii="Times New Roman" w:hAnsi="Times New Roman"/>
          <w:sz w:val="24"/>
          <w:szCs w:val="24"/>
        </w:rPr>
        <w:t xml:space="preserve"> it did it for a fraction of the cost and effort. </w:t>
      </w:r>
      <w:r w:rsidR="00A754C2" w:rsidRPr="00A95C71">
        <w:rPr>
          <w:rFonts w:ascii="Times New Roman" w:hAnsi="Times New Roman"/>
          <w:sz w:val="24"/>
          <w:szCs w:val="24"/>
        </w:rPr>
        <w:t>R</w:t>
      </w:r>
      <w:r w:rsidRPr="00A95C71">
        <w:rPr>
          <w:rFonts w:ascii="Times New Roman" w:hAnsi="Times New Roman"/>
          <w:sz w:val="24"/>
          <w:szCs w:val="24"/>
        </w:rPr>
        <w:t xml:space="preserve">oving fish diver counts, the most similar visual survey to eDNA monitoring methods, costs </w:t>
      </w:r>
      <w:r w:rsidR="00A754C2" w:rsidRPr="00A95C71">
        <w:rPr>
          <w:rFonts w:ascii="Times New Roman" w:hAnsi="Times New Roman"/>
          <w:sz w:val="24"/>
          <w:szCs w:val="24"/>
        </w:rPr>
        <w:t xml:space="preserve">the </w:t>
      </w:r>
      <w:r w:rsidR="00BC0DCE" w:rsidRPr="00A95C71">
        <w:rPr>
          <w:rFonts w:ascii="Times New Roman" w:hAnsi="Times New Roman"/>
          <w:sz w:val="24"/>
          <w:szCs w:val="24"/>
        </w:rPr>
        <w:t xml:space="preserve">Kelp Forest Monitoring Program </w:t>
      </w:r>
      <w:r w:rsidRPr="00A95C71">
        <w:rPr>
          <w:rFonts w:ascii="Times New Roman" w:hAnsi="Times New Roman"/>
          <w:sz w:val="24"/>
          <w:szCs w:val="24"/>
        </w:rPr>
        <w:t>~$1,</w:t>
      </w:r>
      <w:r w:rsidR="005603E0" w:rsidRPr="00A95C71">
        <w:rPr>
          <w:rFonts w:ascii="Times New Roman" w:hAnsi="Times New Roman"/>
          <w:sz w:val="24"/>
          <w:szCs w:val="24"/>
        </w:rPr>
        <w:t>200</w:t>
      </w:r>
      <w:r w:rsidR="00B11EEC" w:rsidRPr="00A95C71">
        <w:rPr>
          <w:rFonts w:ascii="Times New Roman" w:hAnsi="Times New Roman"/>
          <w:sz w:val="24"/>
          <w:szCs w:val="24"/>
        </w:rPr>
        <w:t xml:space="preserve"> </w:t>
      </w:r>
      <w:r w:rsidRPr="00A95C71">
        <w:rPr>
          <w:rFonts w:ascii="Times New Roman" w:hAnsi="Times New Roman"/>
          <w:sz w:val="24"/>
          <w:szCs w:val="24"/>
        </w:rPr>
        <w:t xml:space="preserve">per site (Table </w:t>
      </w:r>
      <w:r w:rsidR="005603E0" w:rsidRPr="00A95C71">
        <w:rPr>
          <w:rFonts w:ascii="Times New Roman" w:hAnsi="Times New Roman"/>
          <w:sz w:val="24"/>
          <w:szCs w:val="24"/>
        </w:rPr>
        <w:t>S</w:t>
      </w:r>
      <w:r w:rsidR="00EB7DB6" w:rsidRPr="00A95C71">
        <w:rPr>
          <w:rFonts w:ascii="Times New Roman" w:hAnsi="Times New Roman"/>
          <w:sz w:val="24"/>
          <w:szCs w:val="24"/>
        </w:rPr>
        <w:t>8</w:t>
      </w:r>
      <w:r w:rsidRPr="00A95C71">
        <w:rPr>
          <w:rFonts w:ascii="Times New Roman" w:hAnsi="Times New Roman"/>
          <w:sz w:val="24"/>
          <w:szCs w:val="24"/>
        </w:rPr>
        <w:t xml:space="preserve">). In contrast, the </w:t>
      </w:r>
      <w:r w:rsidR="00A754C2" w:rsidRPr="00A95C71">
        <w:rPr>
          <w:rFonts w:ascii="Times New Roman" w:hAnsi="Times New Roman"/>
          <w:sz w:val="24"/>
          <w:szCs w:val="24"/>
        </w:rPr>
        <w:t>eDNA</w:t>
      </w:r>
      <w:r w:rsidRPr="00A95C71">
        <w:rPr>
          <w:rFonts w:ascii="Times New Roman" w:hAnsi="Times New Roman"/>
          <w:sz w:val="24"/>
          <w:szCs w:val="24"/>
        </w:rPr>
        <w:t xml:space="preserve"> sampling design employed in this study including materials, labor, and transportation was ~$600 per site (Table </w:t>
      </w:r>
      <w:r w:rsidR="005603E0" w:rsidRPr="00A95C71">
        <w:rPr>
          <w:rFonts w:ascii="Times New Roman" w:hAnsi="Times New Roman"/>
          <w:sz w:val="24"/>
          <w:szCs w:val="24"/>
        </w:rPr>
        <w:t>S</w:t>
      </w:r>
      <w:r w:rsidR="00EB7DB6" w:rsidRPr="00A95C71">
        <w:rPr>
          <w:rFonts w:ascii="Times New Roman" w:hAnsi="Times New Roman"/>
          <w:sz w:val="24"/>
          <w:szCs w:val="24"/>
        </w:rPr>
        <w:t>9</w:t>
      </w:r>
      <w:r w:rsidRPr="00A95C71">
        <w:rPr>
          <w:rFonts w:ascii="Times New Roman" w:hAnsi="Times New Roman"/>
          <w:sz w:val="24"/>
          <w:szCs w:val="24"/>
        </w:rPr>
        <w:t>)—and 25% of this total was just transportation. Moreover, total</w:t>
      </w:r>
      <w:r w:rsidR="00A754C2" w:rsidRPr="00A95C71">
        <w:rPr>
          <w:rFonts w:ascii="Times New Roman" w:hAnsi="Times New Roman"/>
          <w:sz w:val="24"/>
          <w:szCs w:val="24"/>
        </w:rPr>
        <w:t xml:space="preserve"> costs</w:t>
      </w:r>
      <w:r w:rsidRPr="00A95C71">
        <w:rPr>
          <w:rFonts w:ascii="Times New Roman" w:hAnsi="Times New Roman"/>
          <w:sz w:val="24"/>
          <w:szCs w:val="24"/>
        </w:rPr>
        <w:t xml:space="preserve"> could have been significantly reduced by sampling in one day, which was not possible due to </w:t>
      </w:r>
      <w:r w:rsidR="00D2701A" w:rsidRPr="00A95C71">
        <w:rPr>
          <w:rFonts w:ascii="Times New Roman" w:hAnsi="Times New Roman"/>
          <w:sz w:val="24"/>
          <w:szCs w:val="24"/>
        </w:rPr>
        <w:t>vessel logistics</w:t>
      </w:r>
      <w:r w:rsidRPr="00A95C71">
        <w:rPr>
          <w:rFonts w:ascii="Times New Roman" w:hAnsi="Times New Roman"/>
          <w:sz w:val="24"/>
          <w:szCs w:val="24"/>
        </w:rPr>
        <w:t>. Further</w:t>
      </w:r>
      <w:r w:rsidR="00A754C2" w:rsidRPr="00A95C71">
        <w:rPr>
          <w:rFonts w:ascii="Times New Roman" w:hAnsi="Times New Roman"/>
          <w:sz w:val="24"/>
          <w:szCs w:val="24"/>
        </w:rPr>
        <w:t xml:space="preserve"> </w:t>
      </w:r>
      <w:r w:rsidRPr="00A95C71">
        <w:rPr>
          <w:rFonts w:ascii="Times New Roman" w:hAnsi="Times New Roman"/>
          <w:sz w:val="24"/>
          <w:szCs w:val="24"/>
        </w:rPr>
        <w:t xml:space="preserve">cost efficiencies can come from automating lab methods and </w:t>
      </w:r>
      <w:r w:rsidR="004B610A" w:rsidRPr="00A95C71">
        <w:rPr>
          <w:rFonts w:ascii="Times New Roman" w:hAnsi="Times New Roman"/>
          <w:sz w:val="24"/>
          <w:szCs w:val="24"/>
        </w:rPr>
        <w:t>conducting</w:t>
      </w:r>
      <w:r w:rsidRPr="00A95C71">
        <w:rPr>
          <w:rFonts w:ascii="Times New Roman" w:hAnsi="Times New Roman"/>
          <w:sz w:val="24"/>
          <w:szCs w:val="24"/>
        </w:rPr>
        <w:t xml:space="preserve"> sequencing in house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Pr="00A95C71">
        <w:rPr>
          <w:rFonts w:ascii="Times New Roman" w:hAnsi="Times New Roman"/>
          <w:sz w:val="24"/>
          <w:szCs w:val="24"/>
        </w:rPr>
        <w:fldChar w:fldCharType="end"/>
      </w:r>
      <w:r w:rsidRPr="00A95C71">
        <w:rPr>
          <w:rFonts w:ascii="Times New Roman" w:hAnsi="Times New Roman"/>
          <w:sz w:val="24"/>
          <w:szCs w:val="24"/>
        </w:rPr>
        <w:t xml:space="preserve">. </w:t>
      </w:r>
    </w:p>
    <w:p w14:paraId="4A5B05EA" w14:textId="6044C980" w:rsidR="006432D2" w:rsidRPr="00A95C71" w:rsidRDefault="008E3CA3" w:rsidP="00A95C71">
      <w:pPr>
        <w:pStyle w:val="MDPI31text"/>
        <w:spacing w:line="480" w:lineRule="auto"/>
        <w:rPr>
          <w:rFonts w:ascii="Times New Roman" w:hAnsi="Times New Roman"/>
          <w:sz w:val="24"/>
          <w:szCs w:val="24"/>
        </w:rPr>
      </w:pPr>
      <w:r w:rsidRPr="00A95C71">
        <w:rPr>
          <w:rFonts w:ascii="Times New Roman" w:hAnsi="Times New Roman"/>
          <w:sz w:val="24"/>
          <w:szCs w:val="24"/>
        </w:rPr>
        <w:t xml:space="preserve">In addition to the above, eDNA has other significant advantages. It can </w:t>
      </w:r>
      <w:r w:rsidR="00A02186" w:rsidRPr="00A95C71">
        <w:rPr>
          <w:rFonts w:ascii="Times New Roman" w:hAnsi="Times New Roman"/>
          <w:sz w:val="24"/>
          <w:szCs w:val="24"/>
        </w:rPr>
        <w:t>potentially detect invasive species, even when rare</w:t>
      </w:r>
      <w:r w:rsidR="00D926BA" w:rsidRPr="00A95C71">
        <w:rPr>
          <w:rFonts w:ascii="Times New Roman" w:hAnsi="Times New Roman"/>
          <w:sz w:val="24"/>
          <w:szCs w:val="24"/>
        </w:rPr>
        <w:t xml:space="preserve"> </w:t>
      </w:r>
      <w:r w:rsidR="00D926BA"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D926BA"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00D926BA" w:rsidRPr="00A95C71">
        <w:rPr>
          <w:rFonts w:ascii="Times New Roman" w:hAnsi="Times New Roman"/>
          <w:sz w:val="24"/>
          <w:szCs w:val="24"/>
        </w:rPr>
        <w:fldChar w:fldCharType="end"/>
      </w:r>
      <w:r w:rsidR="00A02186" w:rsidRPr="00A95C71">
        <w:rPr>
          <w:rFonts w:ascii="Times New Roman" w:hAnsi="Times New Roman"/>
          <w:sz w:val="24"/>
          <w:szCs w:val="24"/>
        </w:rPr>
        <w:t>. Sequence data from eDNA provides an annual snapshot of standing genetic diversity, providing the ability to monitor changes over time</w:t>
      </w:r>
      <w:r w:rsidR="00D926BA" w:rsidRPr="00A95C71">
        <w:rPr>
          <w:rFonts w:ascii="Times New Roman" w:hAnsi="Times New Roman"/>
          <w:sz w:val="24"/>
          <w:szCs w:val="24"/>
        </w:rPr>
        <w:t xml:space="preserve"> </w:t>
      </w:r>
      <w:r w:rsidR="00D926BA"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{"citationItems":[{"id":"ITEM-1","itemData":{"DOI":"10.1126/science.1251156","ISSN":"0036-8075","PMID":"24970068","abstract":"Responsive environmental policy demands a constant stream of information about the living world, but biological monitoring is difficult and expensive. For many species and ecosystems—especially in aquatic and marine environments—practical monitoring methods are lacking; even where methods do exist, they may be inefficient, highly destructive, or dependent on diminishing taxonomic expertise.","author":[{"dropping-particle":"","family":"Kelly","given":"Ryan P.","non-dropping-particle":"","parse-names":false,"suffix":""},{"dropping-particle":"","family":"Port","given":"Jesse a.","non-dropping-particle":"","parse-names":false,"suffix":""},{"dropping-particle":"","family":"Yamahara","given":"Kevan M.","non-dropping-particle":"","parse-names":false,"suffix":""},{"dropping-particle":"","family":"Martone","given":"Rebecca G.","non-dropping-particle":"","parse-names":false,"suffix":""},{"dropping-particle":"","family":"Lowell","given":"Natalie","non-dropping-particle":"","parse-names":false,"suffix":""},{"dropping-particle":"","family":"Thomsen","given":"Philip Francis","non-dropping-particle":"","parse-names":false,"suffix":""},{"dropping-particle":"","family":"Mach","given":"Megan E.","non-dropping-particle":"","parse-names":false,"suffix":""},{"dropping-particle":"","family":"Bennett","given":"Meredith","non-dropping-particle":"","parse-names":false,"suffix":""},{"dropping-particle":"","family":"Prahler","given":"Erin","non-dropping-particle":"","parse-names":false,"suffix":""},{"dropping-particle":"","family":"Caldwell","given":"Margaret R.","non-dropping-particle":"","parse-names":false,"suffix":""},{"dropping-particle":"","family":"Crowder","given":"Larry B.","non-dropping-particle":"","parse-names":false,"suffix":""}],"container-title":"Science","id":"ITEM-1","issue":"6191","issued":{"date-parts":[["2014"]]},"title":"Harnessing DNA to improve environmental management","type":"article-journal","volume":"344"},"uris":["http://www.mendeley.com/documents/?uuid=76db7766-e9b7-3bb8-87cd-543b1a1664c5"]}],"mendeley":{"formattedCitation":"[9]","plainTextFormattedCitation":"[9]","previouslyFormattedCitation":"[9]"},"properties":{"noteIndex":0},"schema":"https://github.com/citation-style-language/schema/raw/master/csl-citation.json"}</w:instrText>
      </w:r>
      <w:r w:rsidR="00D926BA" w:rsidRPr="00A95C71">
        <w:rPr>
          <w:rFonts w:ascii="Times New Roman" w:hAnsi="Times New Roman"/>
          <w:sz w:val="24"/>
          <w:szCs w:val="24"/>
        </w:rPr>
        <w:fldChar w:fldCharType="separate"/>
      </w:r>
      <w:r w:rsidR="000F1EA9" w:rsidRPr="000F1EA9">
        <w:rPr>
          <w:rFonts w:ascii="Times New Roman" w:hAnsi="Times New Roman"/>
          <w:noProof/>
          <w:sz w:val="24"/>
          <w:szCs w:val="24"/>
        </w:rPr>
        <w:t>[9]</w:t>
      </w:r>
      <w:r w:rsidR="00D926BA" w:rsidRPr="00A95C71">
        <w:rPr>
          <w:rFonts w:ascii="Times New Roman" w:hAnsi="Times New Roman"/>
          <w:sz w:val="24"/>
          <w:szCs w:val="24"/>
        </w:rPr>
        <w:fldChar w:fldCharType="end"/>
      </w:r>
      <w:r w:rsidR="00A02186" w:rsidRPr="00A95C71">
        <w:rPr>
          <w:rFonts w:ascii="Times New Roman" w:hAnsi="Times New Roman"/>
          <w:sz w:val="24"/>
          <w:szCs w:val="24"/>
        </w:rPr>
        <w:t>.</w:t>
      </w:r>
      <w:r w:rsidR="00D926BA" w:rsidRPr="00A95C71">
        <w:rPr>
          <w:rFonts w:ascii="Times New Roman" w:hAnsi="Times New Roman"/>
          <w:sz w:val="24"/>
          <w:szCs w:val="24"/>
        </w:rPr>
        <w:t xml:space="preserve"> </w:t>
      </w:r>
      <w:r w:rsidR="00A02186" w:rsidRPr="00A95C71">
        <w:rPr>
          <w:rFonts w:ascii="Times New Roman" w:hAnsi="Times New Roman"/>
          <w:sz w:val="24"/>
          <w:szCs w:val="24"/>
        </w:rPr>
        <w:t>Similarly, in species with population structure, eDNA could provide evidence of range shifts associated with climate change</w:t>
      </w:r>
      <w:r w:rsidR="00D926BA" w:rsidRPr="00A95C71">
        <w:rPr>
          <w:rFonts w:ascii="Times New Roman" w:hAnsi="Times New Roman"/>
          <w:sz w:val="24"/>
          <w:szCs w:val="24"/>
        </w:rPr>
        <w:t xml:space="preserve"> </w:t>
      </w:r>
      <w:r w:rsidR="00D926BA"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{"citationItems":[{"id":"ITEM-1","itemData":{"DOI":"10.1038/s41598-019-40784-3","ISSN":"2045-2322","abstract":"During 2014–2016, severe marine heatwaves in the northeast Pacific triggered well-documented disturbances including mass mortalities, harmful algal blooms, and declines in subtidal kelp beds. However, less attention has been directed towards understanding how changes in sea surface temperature (SST) and alongshore currents during this period influenced the geographic distribution of coastal taxa. Here, we examine these effects in northern California, USA, with a focus on the region between Point Reyes and Point Arena. This region represents an important biogeographic transition zone that lies &lt;150 km north of Monterey Bay, California, where numerous southern species have historically reached their northern (poleward) range limits. We report substantial changes in geographic distributions and/or abundances across a diverse suite of 67 southern species, including an unprecedented number of poleward range extensions (37) and striking increases in the recruitment of owl limpets (Lottia gigantea) and volcano barnacles (Tetraclita rubescens). These ecological responses likely arose through the combined effects of extreme SST, periods of anomalous poleward flow, and the unusually long duration of heatwave events. Prolonged marine heatwaves and enhanced poleward dispersal may play an important role in longer-term shifts in the composition of coastal communities in northern California and other biogeographic transition zones.","author":[{"dropping-particle":"","family":"Sanford","given":"Eric","non-dropping-particle":"","parse-names":false,"suffix":""},{"dropping-particle":"","family":"Sones","given":"Jacqueline L.","non-dropping-particle":"","parse-names":false,"suffix":""},{"dropping-particle":"","family":"García-Reyes","given":"Marisol","non-dropping-particle":"","parse-names":false,"suffix":""},{"dropping-particle":"","family":"Goddard","given":"Jeffrey H.R. R","non-dropping-particle":"","parse-names":false,"suffix":""},{"dropping-particle":"","family":"Largier","given":"John L.","non-dropping-particle":"","parse-names":false,"suffix":""}],"container-title":"Scientific reports","id":"ITEM-1","issue":"1","issued":{"date-parts":[["2019","12","1"]]},"page":"4216","publisher":"Nature Publishing Group","title":"Widespread shifts in the coastal biota of northern California during the 2014–2016 marine heatwaves","type":"article-journal","volume":"9"},"uris":["http://www.mendeley.com/documents/?uuid=6e1f628e-072d-4517-9b89-48428a0b36e9"]}],"mendeley":{"formattedCitation":"[44]","plainTextFormattedCitation":"[44]","previouslyFormattedCitation":"[44]"},"properties":{"noteIndex":0},"schema":"https://github.com/citation-style-language/schema/raw/master/csl-citation.json"}</w:instrText>
      </w:r>
      <w:r w:rsidR="00D926BA" w:rsidRPr="00A95C71">
        <w:rPr>
          <w:rFonts w:ascii="Times New Roman" w:hAnsi="Times New Roman"/>
          <w:sz w:val="24"/>
          <w:szCs w:val="24"/>
        </w:rPr>
        <w:fldChar w:fldCharType="separate"/>
      </w:r>
      <w:r w:rsidR="00A13BD0" w:rsidRPr="00A13BD0">
        <w:rPr>
          <w:rFonts w:ascii="Times New Roman" w:hAnsi="Times New Roman"/>
          <w:noProof/>
          <w:sz w:val="24"/>
          <w:szCs w:val="24"/>
        </w:rPr>
        <w:t>[44]</w:t>
      </w:r>
      <w:r w:rsidR="00D926BA" w:rsidRPr="00A95C71">
        <w:rPr>
          <w:rFonts w:ascii="Times New Roman" w:hAnsi="Times New Roman"/>
          <w:sz w:val="24"/>
          <w:szCs w:val="24"/>
        </w:rPr>
        <w:fldChar w:fldCharType="end"/>
      </w:r>
      <w:r w:rsidR="00A02186" w:rsidRPr="00A95C71">
        <w:rPr>
          <w:rFonts w:ascii="Times New Roman" w:hAnsi="Times New Roman"/>
          <w:sz w:val="24"/>
          <w:szCs w:val="24"/>
        </w:rPr>
        <w:t xml:space="preserve">. </w:t>
      </w:r>
      <w:r w:rsidR="00D926BA" w:rsidRPr="00A95C71">
        <w:rPr>
          <w:rFonts w:ascii="Times New Roman" w:hAnsi="Times New Roman"/>
          <w:sz w:val="24"/>
          <w:szCs w:val="24"/>
        </w:rPr>
        <w:t xml:space="preserve">Importantly, given eDNA metabarcoding samples can be preserved and archived, eDNA samples can be reanalyzed in the future with improved metabarcoding methods to answer additional hypotheses and environmental monitoring goals </w:t>
      </w:r>
      <w:r w:rsidR="00D926BA"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D926BA"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00D926BA" w:rsidRPr="00A95C71">
        <w:rPr>
          <w:rFonts w:ascii="Times New Roman" w:hAnsi="Times New Roman"/>
          <w:sz w:val="24"/>
          <w:szCs w:val="24"/>
        </w:rPr>
        <w:fldChar w:fldCharType="end"/>
      </w:r>
      <w:r w:rsidR="00D926BA" w:rsidRPr="00A95C71">
        <w:rPr>
          <w:rFonts w:ascii="Times New Roman" w:hAnsi="Times New Roman"/>
          <w:sz w:val="24"/>
          <w:szCs w:val="24"/>
        </w:rPr>
        <w:t xml:space="preserve">. </w:t>
      </w:r>
      <w:r w:rsidR="00A02186" w:rsidRPr="00A95C71">
        <w:rPr>
          <w:rFonts w:ascii="Times New Roman" w:hAnsi="Times New Roman"/>
          <w:sz w:val="24"/>
          <w:szCs w:val="24"/>
        </w:rPr>
        <w:t xml:space="preserve">Combined, the above advantages of eDNA suggest that even if eDNA metabarcoding </w:t>
      </w:r>
      <w:r w:rsidR="005603E0" w:rsidRPr="00A95C71">
        <w:rPr>
          <w:rFonts w:ascii="Times New Roman" w:hAnsi="Times New Roman"/>
          <w:sz w:val="24"/>
          <w:szCs w:val="24"/>
        </w:rPr>
        <w:t xml:space="preserve">is </w:t>
      </w:r>
      <w:r w:rsidR="005603E0" w:rsidRPr="00A95C71">
        <w:rPr>
          <w:rFonts w:ascii="Times New Roman" w:hAnsi="Times New Roman"/>
          <w:sz w:val="24"/>
          <w:szCs w:val="24"/>
        </w:rPr>
        <w:lastRenderedPageBreak/>
        <w:t>not</w:t>
      </w:r>
      <w:r w:rsidR="00A02186" w:rsidRPr="00A95C71">
        <w:rPr>
          <w:rFonts w:ascii="Times New Roman" w:hAnsi="Times New Roman"/>
          <w:sz w:val="24"/>
          <w:szCs w:val="24"/>
        </w:rPr>
        <w:t xml:space="preserve"> viewed as a full replacement for visual surveys, the power of this method, </w:t>
      </w:r>
      <w:r w:rsidR="005603E0" w:rsidRPr="00A95C71">
        <w:rPr>
          <w:rFonts w:ascii="Times New Roman" w:hAnsi="Times New Roman"/>
          <w:sz w:val="24"/>
          <w:szCs w:val="24"/>
        </w:rPr>
        <w:t xml:space="preserve">and </w:t>
      </w:r>
      <w:r w:rsidR="00A02186" w:rsidRPr="00A95C71">
        <w:rPr>
          <w:rFonts w:ascii="Times New Roman" w:hAnsi="Times New Roman"/>
          <w:sz w:val="24"/>
          <w:szCs w:val="24"/>
        </w:rPr>
        <w:t>it’s ease of sampling and affordability argue for using eDNA as a critically important complementary tool to greatly expand current monitoring activities.</w:t>
      </w:r>
    </w:p>
    <w:p w14:paraId="2603E4FE" w14:textId="69CBF3D0" w:rsidR="00C75F75" w:rsidRPr="000F1EA9" w:rsidRDefault="00C75F75" w:rsidP="00A95C71">
      <w:pPr>
        <w:pStyle w:val="MDPI31text"/>
        <w:spacing w:line="480" w:lineRule="auto"/>
        <w:ind w:firstLine="0"/>
        <w:jc w:val="left"/>
        <w:rPr>
          <w:rFonts w:ascii="Times New Roman" w:hAnsi="Times New Roman"/>
          <w:b/>
          <w:iCs/>
          <w:sz w:val="32"/>
          <w:szCs w:val="32"/>
          <w:rPrChange w:id="341" w:author="Zachary Gold" w:date="2020-11-10T17:04:00Z">
            <w:rPr>
              <w:rFonts w:ascii="Times New Roman" w:hAnsi="Times New Roman"/>
              <w:bCs/>
              <w:iCs/>
              <w:sz w:val="24"/>
              <w:szCs w:val="24"/>
            </w:rPr>
          </w:rPrChange>
        </w:rPr>
      </w:pPr>
      <w:r w:rsidRPr="000F1EA9">
        <w:rPr>
          <w:rFonts w:ascii="Times New Roman" w:hAnsi="Times New Roman"/>
          <w:b/>
          <w:iCs/>
          <w:sz w:val="32"/>
          <w:szCs w:val="32"/>
          <w:rPrChange w:id="342" w:author="Zachary Gold" w:date="2020-11-10T17:04:00Z">
            <w:rPr>
              <w:rFonts w:ascii="Times New Roman" w:hAnsi="Times New Roman"/>
              <w:bCs/>
              <w:i/>
              <w:sz w:val="24"/>
              <w:szCs w:val="24"/>
            </w:rPr>
          </w:rPrChange>
        </w:rPr>
        <w:t xml:space="preserve">Limitations and </w:t>
      </w:r>
      <w:ins w:id="343" w:author="Zachary Gold" w:date="2020-11-10T21:57:00Z">
        <w:r w:rsidR="00191983">
          <w:rPr>
            <w:rFonts w:ascii="Times New Roman" w:hAnsi="Times New Roman"/>
            <w:b/>
            <w:iCs/>
            <w:sz w:val="32"/>
            <w:szCs w:val="32"/>
          </w:rPr>
          <w:t>c</w:t>
        </w:r>
      </w:ins>
      <w:del w:id="344" w:author="Zachary Gold" w:date="2020-11-10T21:57:00Z">
        <w:r w:rsidRPr="000F1EA9" w:rsidDel="00191983">
          <w:rPr>
            <w:rFonts w:ascii="Times New Roman" w:hAnsi="Times New Roman"/>
            <w:b/>
            <w:iCs/>
            <w:sz w:val="32"/>
            <w:szCs w:val="32"/>
            <w:rPrChange w:id="345" w:author="Zachary Gold" w:date="2020-11-10T17:04:00Z">
              <w:rPr>
                <w:rFonts w:ascii="Times New Roman" w:hAnsi="Times New Roman"/>
                <w:bCs/>
                <w:i/>
                <w:sz w:val="24"/>
                <w:szCs w:val="24"/>
              </w:rPr>
            </w:rPrChange>
          </w:rPr>
          <w:delText>C</w:delText>
        </w:r>
      </w:del>
      <w:r w:rsidRPr="000F1EA9">
        <w:rPr>
          <w:rFonts w:ascii="Times New Roman" w:hAnsi="Times New Roman"/>
          <w:b/>
          <w:iCs/>
          <w:sz w:val="32"/>
          <w:szCs w:val="32"/>
          <w:rPrChange w:id="346" w:author="Zachary Gold" w:date="2020-11-10T17:04:00Z">
            <w:rPr>
              <w:rFonts w:ascii="Times New Roman" w:hAnsi="Times New Roman"/>
              <w:bCs/>
              <w:i/>
              <w:sz w:val="24"/>
              <w:szCs w:val="24"/>
            </w:rPr>
          </w:rPrChange>
        </w:rPr>
        <w:t>aveats</w:t>
      </w:r>
      <w:r w:rsidR="00626378" w:rsidRPr="000F1EA9">
        <w:rPr>
          <w:rFonts w:ascii="Times New Roman" w:hAnsi="Times New Roman"/>
          <w:b/>
          <w:iCs/>
          <w:sz w:val="32"/>
          <w:szCs w:val="32"/>
          <w:rPrChange w:id="347" w:author="Zachary Gold" w:date="2020-11-10T17:04:00Z">
            <w:rPr>
              <w:rFonts w:ascii="Times New Roman" w:hAnsi="Times New Roman"/>
              <w:bCs/>
              <w:i/>
              <w:sz w:val="24"/>
              <w:szCs w:val="24"/>
            </w:rPr>
          </w:rPrChange>
        </w:rPr>
        <w:t xml:space="preserve"> of eDNA</w:t>
      </w:r>
    </w:p>
    <w:p w14:paraId="625A698F" w14:textId="3601E640" w:rsidR="00853C33" w:rsidRPr="00A95C71" w:rsidRDefault="00C75F75" w:rsidP="00A95C71">
      <w:pPr>
        <w:pStyle w:val="MDPI31text"/>
        <w:spacing w:line="480" w:lineRule="auto"/>
        <w:ind w:firstLine="0"/>
        <w:jc w:val="left"/>
        <w:rPr>
          <w:rFonts w:ascii="Times New Roman" w:hAnsi="Times New Roman"/>
          <w:sz w:val="24"/>
          <w:szCs w:val="24"/>
        </w:rPr>
      </w:pPr>
      <w:r w:rsidRPr="00A95C71">
        <w:rPr>
          <w:rFonts w:ascii="Times New Roman" w:hAnsi="Times New Roman"/>
          <w:sz w:val="24"/>
          <w:szCs w:val="24"/>
        </w:rPr>
        <w:t xml:space="preserve">Although </w:t>
      </w:r>
      <w:r w:rsidR="00A82DBF" w:rsidRPr="00A95C71">
        <w:rPr>
          <w:rFonts w:ascii="Times New Roman" w:hAnsi="Times New Roman"/>
          <w:sz w:val="24"/>
          <w:szCs w:val="24"/>
        </w:rPr>
        <w:t xml:space="preserve">this </w:t>
      </w:r>
      <w:r w:rsidRPr="00A95C71">
        <w:rPr>
          <w:rFonts w:ascii="Times New Roman" w:hAnsi="Times New Roman"/>
          <w:sz w:val="24"/>
          <w:szCs w:val="24"/>
        </w:rPr>
        <w:t xml:space="preserve">and other studies highlight the promise of eDNA for monitoring marine ecosystems, there are also important limitations. One key limitation </w:t>
      </w:r>
      <w:r w:rsidR="00A82DBF" w:rsidRPr="00A95C71">
        <w:rPr>
          <w:rFonts w:ascii="Times New Roman" w:hAnsi="Times New Roman"/>
          <w:sz w:val="24"/>
          <w:szCs w:val="24"/>
        </w:rPr>
        <w:t>is the lack of universal barcode loci.</w:t>
      </w:r>
      <w:r w:rsidRPr="00A95C71">
        <w:rPr>
          <w:rFonts w:ascii="Times New Roman" w:hAnsi="Times New Roman"/>
          <w:sz w:val="24"/>
          <w:szCs w:val="24"/>
        </w:rPr>
        <w:t xml:space="preserve"> Four of the </w:t>
      </w:r>
      <w:r w:rsidR="00331AD6" w:rsidRPr="00A95C71">
        <w:rPr>
          <w:rFonts w:ascii="Times New Roman" w:hAnsi="Times New Roman"/>
          <w:sz w:val="24"/>
          <w:szCs w:val="24"/>
        </w:rPr>
        <w:t xml:space="preserve">six </w:t>
      </w:r>
      <w:r w:rsidRPr="00A95C71">
        <w:rPr>
          <w:rFonts w:ascii="Times New Roman" w:hAnsi="Times New Roman"/>
          <w:sz w:val="24"/>
          <w:szCs w:val="24"/>
        </w:rPr>
        <w:t xml:space="preserve">undetected species </w:t>
      </w:r>
      <w:r w:rsidR="00A82DBF" w:rsidRPr="00A95C71">
        <w:rPr>
          <w:rFonts w:ascii="Times New Roman" w:hAnsi="Times New Roman"/>
          <w:sz w:val="24"/>
          <w:szCs w:val="24"/>
        </w:rPr>
        <w:t xml:space="preserve">in this study </w:t>
      </w:r>
      <w:r w:rsidRPr="00A95C71">
        <w:rPr>
          <w:rFonts w:ascii="Times New Roman" w:hAnsi="Times New Roman"/>
          <w:sz w:val="24"/>
          <w:szCs w:val="24"/>
        </w:rPr>
        <w:t xml:space="preserve">were </w:t>
      </w:r>
      <w:r w:rsidR="00A82DBF" w:rsidRPr="00A95C71">
        <w:rPr>
          <w:rFonts w:ascii="Times New Roman" w:hAnsi="Times New Roman"/>
          <w:sz w:val="24"/>
          <w:szCs w:val="24"/>
        </w:rPr>
        <w:t xml:space="preserve">rockfish in the genus </w:t>
      </w:r>
      <w:r w:rsidRPr="00A95C71">
        <w:rPr>
          <w:rFonts w:ascii="Times New Roman" w:hAnsi="Times New Roman"/>
          <w:i/>
          <w:sz w:val="24"/>
          <w:szCs w:val="24"/>
        </w:rPr>
        <w:t>Sebastes</w:t>
      </w:r>
      <w:r w:rsidR="00A82DBF" w:rsidRPr="00A95C71">
        <w:rPr>
          <w:rFonts w:ascii="Times New Roman" w:hAnsi="Times New Roman"/>
          <w:i/>
          <w:sz w:val="24"/>
          <w:szCs w:val="24"/>
        </w:rPr>
        <w:t xml:space="preserve">. </w:t>
      </w:r>
      <w:r w:rsidR="00A82DBF" w:rsidRPr="00A95C71">
        <w:rPr>
          <w:rFonts w:ascii="Times New Roman" w:hAnsi="Times New Roman"/>
          <w:iCs/>
          <w:sz w:val="24"/>
          <w:szCs w:val="24"/>
        </w:rPr>
        <w:t xml:space="preserve">While the </w:t>
      </w:r>
      <w:r w:rsidR="00A82DBF" w:rsidRPr="00A95C71">
        <w:rPr>
          <w:rFonts w:ascii="Times New Roman" w:hAnsi="Times New Roman"/>
          <w:sz w:val="24"/>
          <w:szCs w:val="24"/>
        </w:rPr>
        <w:t xml:space="preserve">MiFish </w:t>
      </w:r>
      <w:r w:rsidR="00A82DBF" w:rsidRPr="00A95C71">
        <w:rPr>
          <w:rFonts w:ascii="Times New Roman" w:hAnsi="Times New Roman"/>
          <w:i/>
          <w:sz w:val="24"/>
          <w:szCs w:val="24"/>
        </w:rPr>
        <w:t>12S</w:t>
      </w:r>
      <w:r w:rsidR="00A82DBF" w:rsidRPr="00A95C71">
        <w:rPr>
          <w:rFonts w:ascii="Times New Roman" w:hAnsi="Times New Roman"/>
          <w:sz w:val="24"/>
          <w:szCs w:val="24"/>
        </w:rPr>
        <w:t xml:space="preserve"> metabarcoding primers have broad utility in vertebrates</w:t>
      </w:r>
      <w:r w:rsidR="00DD4CD0" w:rsidRPr="00A95C71">
        <w:rPr>
          <w:rFonts w:ascii="Times New Roman" w:hAnsi="Times New Roman"/>
          <w:sz w:val="24"/>
          <w:szCs w:val="24"/>
        </w:rPr>
        <w:t>,</w:t>
      </w:r>
      <w:r w:rsidR="00A82DBF" w:rsidRPr="00A95C71">
        <w:rPr>
          <w:rFonts w:ascii="Times New Roman" w:hAnsi="Times New Roman"/>
          <w:sz w:val="24"/>
          <w:szCs w:val="24"/>
        </w:rPr>
        <w:t xml:space="preserve"> rockfishes</w:t>
      </w:r>
      <w:r w:rsidR="00DD4CD0" w:rsidRPr="00A95C71">
        <w:rPr>
          <w:rFonts w:ascii="Times New Roman" w:hAnsi="Times New Roman"/>
          <w:i/>
          <w:iCs/>
          <w:sz w:val="24"/>
          <w:szCs w:val="24"/>
        </w:rPr>
        <w:t xml:space="preserve"> </w:t>
      </w:r>
      <w:r w:rsidR="00DD4CD0" w:rsidRPr="00A95C71">
        <w:rPr>
          <w:rFonts w:ascii="Times New Roman" w:hAnsi="Times New Roman"/>
          <w:sz w:val="24"/>
          <w:szCs w:val="24"/>
        </w:rPr>
        <w:t>are</w:t>
      </w:r>
      <w:r w:rsidR="00DD4CD0" w:rsidRPr="00A95C71">
        <w:rPr>
          <w:rFonts w:ascii="Times New Roman" w:hAnsi="Times New Roman"/>
          <w:i/>
          <w:iCs/>
          <w:sz w:val="24"/>
          <w:szCs w:val="24"/>
        </w:rPr>
        <w:t xml:space="preserve"> </w:t>
      </w:r>
      <w:r w:rsidR="00A82DBF" w:rsidRPr="00A95C71">
        <w:rPr>
          <w:rFonts w:ascii="Times New Roman" w:hAnsi="Times New Roman"/>
          <w:sz w:val="24"/>
          <w:szCs w:val="24"/>
        </w:rPr>
        <w:t xml:space="preserve">a </w:t>
      </w:r>
      <w:r w:rsidRPr="00A95C71">
        <w:rPr>
          <w:rFonts w:ascii="Times New Roman" w:hAnsi="Times New Roman"/>
          <w:sz w:val="24"/>
          <w:szCs w:val="24"/>
        </w:rPr>
        <w:t xml:space="preserve">recent adaptive radiation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{"citationItems":[{"id":"ITEM-1","itemData":{"DOI":"10.1016/j.ympev.2006.12.026","ISSN":"1055-7903","PMID":"17320419","abstract":"The evolutionary relationships of the livebearing rockfishes of the genus Sebastes have been a point of interest since their original description. With over 65 species found in the northeast Pacific (NEP), 27 in the northwest Pacific (NWP), seven in the Gulf of California (GC), four in the north Atlantic (NA) and at least two in the southern hemisphere (SH), they represent a fascinating lineage for studies of spatial and temporal patterns of dispersal, vicariance and speciation in the marine environment. Previous studies of Sebastes species have attempted to reconstruct their phylogeny using allozyme patterns or portions of a single mitochondrial gene while incompletely sampling the genus, resulting in a partial picture with low statistical support. In this study, genetic analyses using sequence data (5581 characters) from seven mitochondrial genes (cytochrome b, cytochrome c oxidase subunit 1, 12S rRNA, 16S rRNA, tRNA proline, tRNA threonine and the control region) and two nuclear genes (recombination activating gene 2 and internal transcribed spacer 1), along with a near complete sampling of species, have produced a well supported phylogenetic hypothesis of the relationships between Sebastes species as well as clarifying their position within the scorpaenid subfamily, Sebastinae. Though studies of similar magnitude have been conducted at the family and subfamily level, this represents the most detailed and extensive examination of biogeography and marine speciation within a single, widely distributed marine fish genus. Both Bayesian posterior and maximum parsimony analyses produced highly similar phylogenies suggesting an origin for Sebastes at high-latitudes in the NWP. The majority of previously proposed sub-generic groupings based upon morphology are found to be either para- or polyphletic. Using Bayesian-derived genetic distance measures together with rate smoothing techniques, a molecular clock was applied to the phylogeny. The clock-calibrated data suggest that Sebastes originated in the middle Miocene, concordant with fossil data, and began substantial diversification and dispersal in synchrony with high-latitude cooling and establishment of productive upwelling systems across the north Pacific (NP) in the late Miocene. Contrary to contemporary taxonomic criteria that often group Asian and North American species based on common morphology, the molecular phylogenies tend to indicate geographically circumscribed lineages with no evidence for repe…","author":[{"dropping-particle":"","family":"Hyde","given":"John R","non-dropping-particle":"","parse-names":false,"suffix":""},{"dropping-particle":"","family":"Vetter","given":"Russell D","non-dropping-particle":"","parse-names":false,"suffix":""}],"container-title":"Molecular phylogenetics and evolution","id":"ITEM-1","issue":"2","issued":{"date-parts":[["2007","8"]]},"page":"790-811","title":"The origin, evolution, and diversification of rockfishes of the genus Sebastes (Cuvier).","type":"article-journal","volume":"44"},"uris":["http://www.mendeley.com/documents/?uuid=1366bd7f-40ea-4de2-a5c5-2ec9f5d12574"]}],"mendeley":{"formattedCitation":"[45]","plainTextFormattedCitation":"[45]","previouslyFormattedCitation":"[45]"},"properties":{"noteIndex":0},"schema":"https://github.com/citation-style-language/schema/raw/master/csl-citation.json"}</w:instrText>
      </w:r>
      <w:r w:rsidRPr="00A95C71">
        <w:rPr>
          <w:rFonts w:ascii="Times New Roman" w:hAnsi="Times New Roman"/>
          <w:sz w:val="24"/>
          <w:szCs w:val="24"/>
        </w:rPr>
        <w:fldChar w:fldCharType="separate"/>
      </w:r>
      <w:r w:rsidR="00A13BD0" w:rsidRPr="00A13BD0">
        <w:rPr>
          <w:rFonts w:ascii="Times New Roman" w:hAnsi="Times New Roman"/>
          <w:noProof/>
          <w:sz w:val="24"/>
          <w:szCs w:val="24"/>
        </w:rPr>
        <w:t>[45]</w:t>
      </w:r>
      <w:r w:rsidRPr="00A95C71">
        <w:rPr>
          <w:rFonts w:ascii="Times New Roman" w:hAnsi="Times New Roman"/>
          <w:sz w:val="24"/>
          <w:szCs w:val="24"/>
        </w:rPr>
        <w:fldChar w:fldCharType="end"/>
      </w:r>
      <w:r w:rsidR="00DD4CD0" w:rsidRPr="00A95C71">
        <w:rPr>
          <w:rFonts w:ascii="Times New Roman" w:hAnsi="Times New Roman"/>
          <w:sz w:val="24"/>
          <w:szCs w:val="24"/>
        </w:rPr>
        <w:t xml:space="preserve"> with a highly conserved 12S sequence, </w:t>
      </w:r>
      <w:r w:rsidR="00141C6D" w:rsidRPr="00A95C71">
        <w:rPr>
          <w:rFonts w:ascii="Times New Roman" w:hAnsi="Times New Roman"/>
          <w:sz w:val="24"/>
          <w:szCs w:val="24"/>
        </w:rPr>
        <w:t>resulting in the inability to distinguish among rockfish ASVs</w:t>
      </w:r>
      <w:r w:rsidRPr="00A95C71">
        <w:rPr>
          <w:rFonts w:ascii="Times New Roman" w:hAnsi="Times New Roman"/>
          <w:sz w:val="24"/>
          <w:szCs w:val="24"/>
        </w:rPr>
        <w:t xml:space="preserve">. </w:t>
      </w:r>
      <w:r w:rsidR="00A82DBF" w:rsidRPr="00A95C71">
        <w:rPr>
          <w:rFonts w:ascii="Times New Roman" w:hAnsi="Times New Roman"/>
          <w:sz w:val="24"/>
          <w:szCs w:val="24"/>
        </w:rPr>
        <w:t>Identifying</w:t>
      </w:r>
      <w:r w:rsidR="00A82DBF" w:rsidRPr="00A95C71">
        <w:rPr>
          <w:rFonts w:ascii="Times New Roman" w:hAnsi="Times New Roman"/>
          <w:i/>
          <w:iCs/>
          <w:sz w:val="24"/>
          <w:szCs w:val="24"/>
        </w:rPr>
        <w:t xml:space="preserve"> </w:t>
      </w:r>
      <w:r w:rsidR="00A82DBF" w:rsidRPr="00A95C71">
        <w:rPr>
          <w:rFonts w:ascii="Times New Roman" w:hAnsi="Times New Roman"/>
          <w:sz w:val="24"/>
          <w:szCs w:val="24"/>
        </w:rPr>
        <w:t>rockfish to</w:t>
      </w:r>
      <w:r w:rsidRPr="00A95C71">
        <w:rPr>
          <w:rFonts w:ascii="Times New Roman" w:hAnsi="Times New Roman"/>
          <w:i/>
          <w:iCs/>
          <w:sz w:val="24"/>
          <w:szCs w:val="24"/>
        </w:rPr>
        <w:t xml:space="preserve"> </w:t>
      </w:r>
      <w:r w:rsidRPr="00A95C71">
        <w:rPr>
          <w:rFonts w:ascii="Times New Roman" w:hAnsi="Times New Roman"/>
          <w:sz w:val="24"/>
          <w:szCs w:val="24"/>
        </w:rPr>
        <w:t xml:space="preserve">species using eDNA approaches is critical for MPA monitoring efforts in California as </w:t>
      </w:r>
      <w:r w:rsidRPr="00A95C71">
        <w:rPr>
          <w:rFonts w:ascii="Times New Roman" w:hAnsi="Times New Roman"/>
          <w:i/>
          <w:iCs/>
          <w:sz w:val="24"/>
          <w:szCs w:val="24"/>
        </w:rPr>
        <w:t xml:space="preserve">Sebastes </w:t>
      </w:r>
      <w:r w:rsidR="002C0BB3" w:rsidRPr="00A95C71">
        <w:rPr>
          <w:rFonts w:ascii="Times New Roman" w:hAnsi="Times New Roman"/>
          <w:sz w:val="24"/>
          <w:szCs w:val="24"/>
        </w:rPr>
        <w:t xml:space="preserve">are important for commercial and recreational fisheries </w:t>
      </w:r>
      <w:r w:rsidR="00331AD6"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{"citationItems":[{"id":"ITEM-1","itemData":{"DOI":"https://doi.org/10.1016/j.marpol.2010.02.008","ISSN":"0308-597X","author":[{"dropping-particle":"","family":"Williams","given":"Gregory D","non-dropping-particle":"","parse-names":false,"suffix":""},{"dropping-particle":"","family":"Levin","given":"Phillip S","non-dropping-particle":"","parse-names":false,"suffix":""},{"dropping-particle":"","family":"Palsson","given":"Wayne A","non-dropping-particle":"","parse-names":false,"suffix":""}],"container-title":"Marine Policy","id":"ITEM-1","issue":"5","issued":{"date-parts":[["2010"]]},"page":"1010-1020","publisher":"Elsevier","title":"Rockfish in Puget Sound: An ecological history of exploitation","type":"article-journal","volume":"34"},"uris":["http://www.mendeley.com/documents/?uuid=f7ae3495-3a02-4e0b-82ca-4b3f913c9959"]}],"mendeley":{"formattedCitation":"[46]","plainTextFormattedCitation":"[46]","previouslyFormattedCitation":"[46]"},"properties":{"noteIndex":0},"schema":"https://github.com/citation-style-language/schema/raw/master/csl-citation.json"}</w:instrText>
      </w:r>
      <w:r w:rsidR="00331AD6" w:rsidRPr="00A95C71">
        <w:rPr>
          <w:rFonts w:ascii="Times New Roman" w:hAnsi="Times New Roman"/>
          <w:sz w:val="24"/>
          <w:szCs w:val="24"/>
        </w:rPr>
        <w:fldChar w:fldCharType="separate"/>
      </w:r>
      <w:r w:rsidR="00A13BD0" w:rsidRPr="00A13BD0">
        <w:rPr>
          <w:rFonts w:ascii="Times New Roman" w:hAnsi="Times New Roman"/>
          <w:noProof/>
          <w:sz w:val="24"/>
          <w:szCs w:val="24"/>
        </w:rPr>
        <w:t>[46]</w:t>
      </w:r>
      <w:r w:rsidR="00331AD6" w:rsidRPr="00A95C71">
        <w:rPr>
          <w:rFonts w:ascii="Times New Roman" w:hAnsi="Times New Roman"/>
          <w:sz w:val="24"/>
          <w:szCs w:val="24"/>
        </w:rPr>
        <w:fldChar w:fldCharType="end"/>
      </w:r>
      <w:r w:rsidR="00DD4CD0" w:rsidRPr="00A95C71">
        <w:rPr>
          <w:rFonts w:ascii="Times New Roman" w:hAnsi="Times New Roman"/>
          <w:sz w:val="24"/>
          <w:szCs w:val="24"/>
        </w:rPr>
        <w:t xml:space="preserve"> and play</w:t>
      </w:r>
      <w:r w:rsidRPr="00A95C71">
        <w:rPr>
          <w:rFonts w:ascii="Times New Roman" w:hAnsi="Times New Roman"/>
          <w:sz w:val="24"/>
          <w:szCs w:val="24"/>
        </w:rPr>
        <w:t xml:space="preserve"> a wide array of functional </w:t>
      </w:r>
      <w:r w:rsidR="00693199" w:rsidRPr="00A95C71">
        <w:rPr>
          <w:rFonts w:ascii="Times New Roman" w:hAnsi="Times New Roman"/>
          <w:sz w:val="24"/>
          <w:szCs w:val="24"/>
        </w:rPr>
        <w:t xml:space="preserve">and ecological </w:t>
      </w:r>
      <w:r w:rsidR="00DD4CD0" w:rsidRPr="00A95C71">
        <w:rPr>
          <w:rFonts w:ascii="Times New Roman" w:hAnsi="Times New Roman"/>
          <w:sz w:val="24"/>
          <w:szCs w:val="24"/>
        </w:rPr>
        <w:t xml:space="preserve">roles </w:t>
      </w:r>
      <w:r w:rsidR="00141C6D" w:rsidRPr="00A95C71">
        <w:rPr>
          <w:rFonts w:ascii="Times New Roman" w:hAnsi="Times New Roman"/>
          <w:sz w:val="24"/>
          <w:szCs w:val="24"/>
        </w:rPr>
        <w:t xml:space="preserve">in nearshore ecosystems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{"citationItems":[{"id":"ITEM-1","itemData":{"DOI":"10.1016/j.ympev.2006.12.026","ISSN":"1055-7903","PMID":"17320419","abstract":"The evolutionary relationships of the livebearing rockfishes of the genus Sebastes have been a point of interest since their original description. With over 65 species found in the northeast Pacific (NEP), 27 in the northwest Pacific (NWP), seven in the Gulf of California (GC), four in the north Atlantic (NA) and at least two in the southern hemisphere (SH), they represent a fascinating lineage for studies of spatial and temporal patterns of dispersal, vicariance and speciation in the marine environment. Previous studies of Sebastes species have attempted to reconstruct their phylogeny using allozyme patterns or portions of a single mitochondrial gene while incompletely sampling the genus, resulting in a partial picture with low statistical support. In this study, genetic analyses using sequence data (5581 characters) from seven mitochondrial genes (cytochrome b, cytochrome c oxidase subunit 1, 12S rRNA, 16S rRNA, tRNA proline, tRNA threonine and the control region) and two nuclear genes (recombination activating gene 2 and internal transcribed spacer 1), along with a near complete sampling of species, have produced a well supported phylogenetic hypothesis of the relationships between Sebastes species as well as clarifying their position within the scorpaenid subfamily, Sebastinae. Though studies of similar magnitude have been conducted at the family and subfamily level, this represents the most detailed and extensive examination of biogeography and marine speciation within a single, widely distributed marine fish genus. Both Bayesian posterior and maximum parsimony analyses produced highly similar phylogenies suggesting an origin for Sebastes at high-latitudes in the NWP. The majority of previously proposed sub-generic groupings based upon morphology are found to be either para- or polyphletic. Using Bayesian-derived genetic distance measures together with rate smoothing techniques, a molecular clock was applied to the phylogeny. The clock-calibrated data suggest that Sebastes originated in the middle Miocene, concordant with fossil data, and began substantial diversification and dispersal in synchrony with high-latitude cooling and establishment of productive upwelling systems across the north Pacific (NP) in the late Miocene. Contrary to contemporary taxonomic criteria that often group Asian and North American species based on common morphology, the molecular phylogenies tend to indicate geographically circumscribed lineages with no evidence for repe…","author":[{"dropping-particle":"","family":"Hyde","given":"John R","non-dropping-particle":"","parse-names":false,"suffix":""},{"dropping-particle":"","family":"Vetter","given":"Russell D","non-dropping-particle":"","parse-names":false,"suffix":""}],"container-title":"Molecular phylogenetics and evolution","id":"ITEM-1","issue":"2","issued":{"date-parts":[["2007","8"]]},"page":"790-811","title":"The origin, evolution, and diversification of rockfishes of the genus Sebastes (Cuvier).","type":"article-journal","volume":"44"},"uris":["http://www.mendeley.com/documents/?uuid=1366bd7f-40ea-4de2-a5c5-2ec9f5d12574"]}],"mendeley":{"formattedCitation":"[45]","plainTextFormattedCitation":"[45]","previouslyFormattedCitation":"[45]"},"properties":{"noteIndex":0},"schema":"https://github.com/citation-style-language/schema/raw/master/csl-citation.json"}</w:instrText>
      </w:r>
      <w:r w:rsidRPr="00A95C71">
        <w:rPr>
          <w:rFonts w:ascii="Times New Roman" w:hAnsi="Times New Roman"/>
          <w:sz w:val="24"/>
          <w:szCs w:val="24"/>
        </w:rPr>
        <w:fldChar w:fldCharType="separate"/>
      </w:r>
      <w:r w:rsidR="00A13BD0" w:rsidRPr="00A13BD0">
        <w:rPr>
          <w:rFonts w:ascii="Times New Roman" w:hAnsi="Times New Roman"/>
          <w:noProof/>
          <w:sz w:val="24"/>
          <w:szCs w:val="24"/>
        </w:rPr>
        <w:t>[45]</w:t>
      </w:r>
      <w:r w:rsidRPr="00A95C71">
        <w:rPr>
          <w:rFonts w:ascii="Times New Roman" w:hAnsi="Times New Roman"/>
          <w:sz w:val="24"/>
          <w:szCs w:val="24"/>
        </w:rPr>
        <w:fldChar w:fldCharType="end"/>
      </w:r>
      <w:r w:rsidRPr="00A95C71">
        <w:rPr>
          <w:rFonts w:ascii="Times New Roman" w:hAnsi="Times New Roman"/>
          <w:sz w:val="24"/>
          <w:szCs w:val="24"/>
        </w:rPr>
        <w:t xml:space="preserve">. </w:t>
      </w:r>
    </w:p>
    <w:p w14:paraId="341632F4" w14:textId="7CE7E399" w:rsidR="00234C82" w:rsidRPr="00A95C71" w:rsidRDefault="00C75F7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In addition, eDNA failed to detect </w:t>
      </w:r>
      <w:r w:rsidR="002C0BB3" w:rsidRPr="00A95C71">
        <w:rPr>
          <w:rFonts w:ascii="Times New Roman" w:hAnsi="Times New Roman"/>
          <w:sz w:val="24"/>
          <w:szCs w:val="24"/>
        </w:rPr>
        <w:t xml:space="preserve">two gobies, </w:t>
      </w:r>
      <w:r w:rsidRPr="00A95C71">
        <w:rPr>
          <w:rFonts w:ascii="Times New Roman" w:hAnsi="Times New Roman"/>
          <w:i/>
          <w:sz w:val="24"/>
          <w:szCs w:val="24"/>
        </w:rPr>
        <w:t>Lythrypnus dalli</w:t>
      </w:r>
      <w:r w:rsidR="00024485" w:rsidRPr="00A95C71">
        <w:rPr>
          <w:rFonts w:ascii="Times New Roman" w:hAnsi="Times New Roman"/>
          <w:i/>
          <w:sz w:val="24"/>
          <w:szCs w:val="24"/>
        </w:rPr>
        <w:t xml:space="preserve"> </w:t>
      </w:r>
      <w:r w:rsidR="00024485" w:rsidRPr="00A95C71">
        <w:rPr>
          <w:rFonts w:ascii="Times New Roman" w:hAnsi="Times New Roman"/>
          <w:iCs/>
          <w:sz w:val="24"/>
          <w:szCs w:val="24"/>
        </w:rPr>
        <w:t xml:space="preserve">and </w:t>
      </w:r>
      <w:r w:rsidR="00024485" w:rsidRPr="00A95C71">
        <w:rPr>
          <w:rFonts w:ascii="Times New Roman" w:hAnsi="Times New Roman"/>
          <w:i/>
          <w:sz w:val="24"/>
          <w:szCs w:val="24"/>
        </w:rPr>
        <w:t>L. zebra</w:t>
      </w:r>
      <w:r w:rsidR="00BC0DCE">
        <w:rPr>
          <w:rFonts w:ascii="Times New Roman" w:hAnsi="Times New Roman"/>
          <w:i/>
          <w:sz w:val="24"/>
          <w:szCs w:val="24"/>
        </w:rPr>
        <w:t xml:space="preserve"> </w:t>
      </w:r>
      <w:r w:rsidR="00BC0DCE">
        <w:rPr>
          <w:rFonts w:ascii="Times New Roman" w:hAnsi="Times New Roman"/>
          <w:iCs/>
          <w:sz w:val="24"/>
          <w:szCs w:val="24"/>
        </w:rPr>
        <w:t>(</w:t>
      </w:r>
      <w:proofErr w:type="spellStart"/>
      <w:r w:rsidR="00BC0DCE">
        <w:rPr>
          <w:rFonts w:ascii="Times New Roman" w:hAnsi="Times New Roman"/>
          <w:iCs/>
          <w:sz w:val="24"/>
          <w:szCs w:val="24"/>
        </w:rPr>
        <w:t>Gobiidae</w:t>
      </w:r>
      <w:proofErr w:type="spellEnd"/>
      <w:r w:rsidR="00BC0DCE">
        <w:rPr>
          <w:rFonts w:ascii="Times New Roman" w:hAnsi="Times New Roman"/>
          <w:iCs/>
          <w:sz w:val="24"/>
          <w:szCs w:val="24"/>
        </w:rPr>
        <w:t>)</w:t>
      </w:r>
      <w:r w:rsidR="00DC4891" w:rsidRPr="00A95C71">
        <w:rPr>
          <w:rFonts w:ascii="Times New Roman" w:hAnsi="Times New Roman"/>
          <w:sz w:val="24"/>
          <w:szCs w:val="24"/>
        </w:rPr>
        <w:t>.</w:t>
      </w:r>
      <w:r w:rsidR="002E69E9" w:rsidRPr="00A95C71">
        <w:rPr>
          <w:rFonts w:ascii="Times New Roman" w:hAnsi="Times New Roman"/>
          <w:sz w:val="24"/>
          <w:szCs w:val="24"/>
        </w:rPr>
        <w:t xml:space="preserve"> </w:t>
      </w:r>
      <w:r w:rsidR="00DC4891" w:rsidRPr="00A95C71">
        <w:rPr>
          <w:rFonts w:ascii="Times New Roman" w:hAnsi="Times New Roman"/>
          <w:sz w:val="24"/>
          <w:szCs w:val="24"/>
        </w:rPr>
        <w:t xml:space="preserve">Previous efforts to barcode </w:t>
      </w:r>
      <w:r w:rsidR="00DC4891" w:rsidRPr="00A95C71">
        <w:rPr>
          <w:rFonts w:ascii="Times New Roman" w:hAnsi="Times New Roman"/>
          <w:i/>
          <w:iCs/>
          <w:sz w:val="24"/>
          <w:szCs w:val="24"/>
        </w:rPr>
        <w:t>L. dalli</w:t>
      </w:r>
      <w:r w:rsidR="00DC4891" w:rsidRPr="00A95C71">
        <w:rPr>
          <w:rFonts w:ascii="Times New Roman" w:hAnsi="Times New Roman"/>
          <w:sz w:val="24"/>
          <w:szCs w:val="24"/>
        </w:rPr>
        <w:t xml:space="preserve"> for the FishCARD reference database </w:t>
      </w:r>
      <w:r w:rsidR="002E69E9" w:rsidRPr="00A95C71">
        <w:rPr>
          <w:rFonts w:ascii="Times New Roman" w:hAnsi="Times New Roman"/>
          <w:sz w:val="24"/>
          <w:szCs w:val="24"/>
        </w:rPr>
        <w:t>found</w:t>
      </w:r>
      <w:r w:rsidR="000653AC" w:rsidRPr="00A95C71">
        <w:rPr>
          <w:rFonts w:ascii="Times New Roman" w:hAnsi="Times New Roman"/>
          <w:sz w:val="24"/>
          <w:szCs w:val="24"/>
        </w:rPr>
        <w:t xml:space="preserve"> </w:t>
      </w:r>
      <w:r w:rsidR="00DC4891" w:rsidRPr="00A95C71">
        <w:rPr>
          <w:rFonts w:ascii="Times New Roman" w:hAnsi="Times New Roman"/>
          <w:sz w:val="24"/>
          <w:szCs w:val="24"/>
        </w:rPr>
        <w:t xml:space="preserve">two insertions </w:t>
      </w:r>
      <w:r w:rsidR="003D0288" w:rsidRPr="00A95C71">
        <w:rPr>
          <w:rFonts w:ascii="Times New Roman" w:hAnsi="Times New Roman"/>
          <w:sz w:val="24"/>
          <w:szCs w:val="24"/>
        </w:rPr>
        <w:t xml:space="preserve">not found in any </w:t>
      </w:r>
      <w:r w:rsidR="00DC4891" w:rsidRPr="00A95C71">
        <w:rPr>
          <w:rFonts w:ascii="Times New Roman" w:hAnsi="Times New Roman"/>
          <w:sz w:val="24"/>
          <w:szCs w:val="24"/>
        </w:rPr>
        <w:t>other California goby</w:t>
      </w:r>
      <w:r w:rsidR="003D0288" w:rsidRPr="00A95C71">
        <w:rPr>
          <w:rFonts w:ascii="Times New Roman" w:hAnsi="Times New Roman"/>
          <w:sz w:val="24"/>
          <w:szCs w:val="24"/>
        </w:rPr>
        <w:t xml:space="preserve">, including the sister species </w:t>
      </w:r>
      <w:r w:rsidR="003D0288" w:rsidRPr="00A95C71">
        <w:rPr>
          <w:rFonts w:ascii="Times New Roman" w:hAnsi="Times New Roman"/>
          <w:i/>
          <w:iCs/>
          <w:sz w:val="24"/>
          <w:szCs w:val="24"/>
        </w:rPr>
        <w:t>L. zebra</w:t>
      </w:r>
      <w:r w:rsidR="00D2701A" w:rsidRPr="00A95C71">
        <w:rPr>
          <w:rFonts w:ascii="Times New Roman" w:hAnsi="Times New Roman"/>
          <w:sz w:val="24"/>
          <w:szCs w:val="24"/>
        </w:rPr>
        <w:t xml:space="preserve"> </w:t>
      </w:r>
      <w:r w:rsidR="00D2701A"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{"citationItems":[{"id":"ITEM-1","itemData":{"DOI":"ark:/13030/m5j44187","author":[{"dropping-particle":"","family":"Gold","given":"Zachary Jacob","non-dropping-particle":"","parse-names":false,"suffix":""}],"id":"ITEM-1","issued":{"date-parts":[["2020"]]},"publisher":"UCLA","title":"Design and Implementation of Environmental DNA Metabarcoding Methods for Monitoring the Southern California Marine Protected Area Network","type":"thesis"},"uris":["http://www.mendeley.com/documents/?uuid=f3b92820-316c-4066-93e9-1eede1d76cd5"]}],"mendeley":{"formattedCitation":"[34]","plainTextFormattedCitation":"[34]","previouslyFormattedCitation":"[34]"},"properties":{"noteIndex":0},"schema":"https://github.com/citation-style-language/schema/raw/master/csl-citation.json"}</w:instrText>
      </w:r>
      <w:r w:rsidR="00D2701A" w:rsidRPr="00A95C71">
        <w:rPr>
          <w:rFonts w:ascii="Times New Roman" w:hAnsi="Times New Roman"/>
          <w:sz w:val="24"/>
          <w:szCs w:val="24"/>
        </w:rPr>
        <w:fldChar w:fldCharType="separate"/>
      </w:r>
      <w:r w:rsidR="00A13BD0" w:rsidRPr="00A13BD0">
        <w:rPr>
          <w:rFonts w:ascii="Times New Roman" w:hAnsi="Times New Roman"/>
          <w:noProof/>
          <w:sz w:val="24"/>
          <w:szCs w:val="24"/>
        </w:rPr>
        <w:t>[34]</w:t>
      </w:r>
      <w:r w:rsidR="00D2701A" w:rsidRPr="00A95C71">
        <w:rPr>
          <w:rFonts w:ascii="Times New Roman" w:hAnsi="Times New Roman"/>
          <w:sz w:val="24"/>
          <w:szCs w:val="24"/>
        </w:rPr>
        <w:fldChar w:fldCharType="end"/>
      </w:r>
      <w:r w:rsidR="002C0BB3" w:rsidRPr="00A95C71">
        <w:rPr>
          <w:rFonts w:ascii="Times New Roman" w:hAnsi="Times New Roman"/>
          <w:sz w:val="24"/>
          <w:szCs w:val="24"/>
        </w:rPr>
        <w:t xml:space="preserve">. </w:t>
      </w:r>
      <w:r w:rsidR="00DD4CD0" w:rsidRPr="00A95C71">
        <w:rPr>
          <w:rFonts w:ascii="Times New Roman" w:hAnsi="Times New Roman"/>
          <w:sz w:val="24"/>
          <w:szCs w:val="24"/>
        </w:rPr>
        <w:t xml:space="preserve">Thus, </w:t>
      </w:r>
      <w:r w:rsidR="000653AC" w:rsidRPr="00A95C71">
        <w:rPr>
          <w:rFonts w:ascii="Times New Roman" w:hAnsi="Times New Roman"/>
          <w:sz w:val="24"/>
          <w:szCs w:val="24"/>
        </w:rPr>
        <w:t xml:space="preserve">primer mismatch </w:t>
      </w:r>
      <w:r w:rsidR="002C0BB3" w:rsidRPr="00A95C71">
        <w:rPr>
          <w:rFonts w:ascii="Times New Roman" w:hAnsi="Times New Roman"/>
          <w:sz w:val="24"/>
          <w:szCs w:val="24"/>
        </w:rPr>
        <w:t xml:space="preserve">may </w:t>
      </w:r>
      <w:r w:rsidR="001E7FF4" w:rsidRPr="00A95C71">
        <w:rPr>
          <w:rFonts w:ascii="Times New Roman" w:hAnsi="Times New Roman"/>
          <w:sz w:val="24"/>
          <w:szCs w:val="24"/>
        </w:rPr>
        <w:t xml:space="preserve">have </w:t>
      </w:r>
      <w:r w:rsidR="002C0BB3" w:rsidRPr="00A95C71">
        <w:rPr>
          <w:rFonts w:ascii="Times New Roman" w:hAnsi="Times New Roman"/>
          <w:sz w:val="24"/>
          <w:szCs w:val="24"/>
        </w:rPr>
        <w:t>limit</w:t>
      </w:r>
      <w:r w:rsidR="001E7FF4" w:rsidRPr="00A95C71">
        <w:rPr>
          <w:rFonts w:ascii="Times New Roman" w:hAnsi="Times New Roman"/>
          <w:sz w:val="24"/>
          <w:szCs w:val="24"/>
        </w:rPr>
        <w:t>ed</w:t>
      </w:r>
      <w:r w:rsidR="002C0BB3" w:rsidRPr="00A95C71">
        <w:rPr>
          <w:rFonts w:ascii="Times New Roman" w:hAnsi="Times New Roman"/>
          <w:sz w:val="24"/>
          <w:szCs w:val="24"/>
        </w:rPr>
        <w:t xml:space="preserve"> the amplification and detection of some </w:t>
      </w:r>
      <w:r w:rsidR="002C0BB3" w:rsidRPr="00A95C71">
        <w:rPr>
          <w:rFonts w:ascii="Times New Roman" w:hAnsi="Times New Roman"/>
          <w:i/>
          <w:iCs/>
          <w:sz w:val="24"/>
          <w:szCs w:val="24"/>
        </w:rPr>
        <w:t>L</w:t>
      </w:r>
      <w:r w:rsidR="001E7FF4" w:rsidRPr="00A95C71">
        <w:rPr>
          <w:rFonts w:ascii="Times New Roman" w:hAnsi="Times New Roman"/>
          <w:i/>
          <w:iCs/>
          <w:sz w:val="24"/>
          <w:szCs w:val="24"/>
        </w:rPr>
        <w:t>. dalli</w:t>
      </w:r>
      <w:r w:rsidR="002C0BB3" w:rsidRPr="00A95C71">
        <w:rPr>
          <w:rFonts w:ascii="Times New Roman" w:hAnsi="Times New Roman"/>
          <w:i/>
          <w:iCs/>
          <w:sz w:val="24"/>
          <w:szCs w:val="24"/>
        </w:rPr>
        <w:t xml:space="preserve"> </w:t>
      </w:r>
      <w:r w:rsidR="002C0BB3" w:rsidRPr="00A95C71">
        <w:rPr>
          <w:rFonts w:ascii="Times New Roman" w:hAnsi="Times New Roman"/>
          <w:sz w:val="24"/>
          <w:szCs w:val="24"/>
        </w:rPr>
        <w:t xml:space="preserve">in </w:t>
      </w:r>
      <w:r w:rsidR="001E7FF4" w:rsidRPr="00A95C71">
        <w:rPr>
          <w:rFonts w:ascii="Times New Roman" w:hAnsi="Times New Roman"/>
          <w:sz w:val="24"/>
          <w:szCs w:val="24"/>
        </w:rPr>
        <w:t xml:space="preserve">our </w:t>
      </w:r>
      <w:r w:rsidR="002C0BB3" w:rsidRPr="00A95C71">
        <w:rPr>
          <w:rFonts w:ascii="Times New Roman" w:hAnsi="Times New Roman"/>
          <w:sz w:val="24"/>
          <w:szCs w:val="24"/>
        </w:rPr>
        <w:t>eDNA samples</w:t>
      </w:r>
      <w:r w:rsidR="000653AC" w:rsidRPr="00A95C71">
        <w:rPr>
          <w:rFonts w:ascii="Times New Roman" w:hAnsi="Times New Roman"/>
          <w:sz w:val="24"/>
          <w:szCs w:val="24"/>
        </w:rPr>
        <w:t>.</w:t>
      </w:r>
      <w:r w:rsidR="00DD4CD0" w:rsidRPr="00A95C71">
        <w:rPr>
          <w:rFonts w:ascii="Times New Roman" w:hAnsi="Times New Roman"/>
          <w:sz w:val="24"/>
          <w:szCs w:val="24"/>
        </w:rPr>
        <w:t xml:space="preserve"> </w:t>
      </w:r>
      <w:r w:rsidR="001E7FF4" w:rsidRPr="00A95C71">
        <w:rPr>
          <w:rFonts w:ascii="Times New Roman" w:hAnsi="Times New Roman"/>
          <w:sz w:val="24"/>
          <w:szCs w:val="24"/>
        </w:rPr>
        <w:t xml:space="preserve">Alternatively, </w:t>
      </w:r>
      <w:r w:rsidR="0094019B" w:rsidRPr="00A95C71">
        <w:rPr>
          <w:rFonts w:ascii="Times New Roman" w:hAnsi="Times New Roman"/>
          <w:sz w:val="24"/>
          <w:szCs w:val="24"/>
        </w:rPr>
        <w:t xml:space="preserve">the </w:t>
      </w:r>
      <w:r w:rsidR="00CD11E4" w:rsidRPr="00A95C71">
        <w:rPr>
          <w:rFonts w:ascii="Times New Roman" w:hAnsi="Times New Roman"/>
          <w:sz w:val="24"/>
          <w:szCs w:val="24"/>
        </w:rPr>
        <w:t xml:space="preserve">eDNA </w:t>
      </w:r>
      <w:r w:rsidR="0094019B" w:rsidRPr="00A95C71">
        <w:rPr>
          <w:rFonts w:ascii="Times New Roman" w:hAnsi="Times New Roman"/>
          <w:sz w:val="24"/>
          <w:szCs w:val="24"/>
        </w:rPr>
        <w:t xml:space="preserve">methods employed here </w:t>
      </w:r>
      <w:r w:rsidR="00CD11E4" w:rsidRPr="00A95C71">
        <w:rPr>
          <w:rFonts w:ascii="Times New Roman" w:hAnsi="Times New Roman"/>
          <w:sz w:val="24"/>
          <w:szCs w:val="24"/>
        </w:rPr>
        <w:t xml:space="preserve">may not be </w:t>
      </w:r>
      <w:r w:rsidR="00141C6D" w:rsidRPr="00A95C71">
        <w:rPr>
          <w:rFonts w:ascii="Times New Roman" w:hAnsi="Times New Roman"/>
          <w:sz w:val="24"/>
          <w:szCs w:val="24"/>
        </w:rPr>
        <w:t xml:space="preserve">suited </w:t>
      </w:r>
      <w:r w:rsidR="00CD11E4" w:rsidRPr="00A95C71">
        <w:rPr>
          <w:rFonts w:ascii="Times New Roman" w:hAnsi="Times New Roman"/>
          <w:sz w:val="24"/>
          <w:szCs w:val="24"/>
        </w:rPr>
        <w:t>for small, crevice</w:t>
      </w:r>
      <w:r w:rsidR="004B610A" w:rsidRPr="00A95C71">
        <w:rPr>
          <w:rFonts w:ascii="Times New Roman" w:hAnsi="Times New Roman"/>
          <w:sz w:val="24"/>
          <w:szCs w:val="24"/>
        </w:rPr>
        <w:t>-</w:t>
      </w:r>
      <w:r w:rsidR="00CD11E4" w:rsidRPr="00A95C71">
        <w:rPr>
          <w:rFonts w:ascii="Times New Roman" w:hAnsi="Times New Roman"/>
          <w:sz w:val="24"/>
          <w:szCs w:val="24"/>
        </w:rPr>
        <w:t xml:space="preserve">dwelling fish species such as gobies. </w:t>
      </w:r>
      <w:r w:rsidR="001E7FF4" w:rsidRPr="00A95C71">
        <w:rPr>
          <w:rFonts w:ascii="Times New Roman" w:hAnsi="Times New Roman"/>
          <w:sz w:val="24"/>
          <w:szCs w:val="24"/>
        </w:rPr>
        <w:t xml:space="preserve">Species of </w:t>
      </w:r>
      <w:r w:rsidR="001E7FF4" w:rsidRPr="00A95C71">
        <w:rPr>
          <w:rFonts w:ascii="Times New Roman" w:hAnsi="Times New Roman"/>
          <w:i/>
          <w:sz w:val="24"/>
          <w:szCs w:val="24"/>
        </w:rPr>
        <w:t xml:space="preserve">Lythrypnus </w:t>
      </w:r>
      <w:r w:rsidR="00CD11E4" w:rsidRPr="00A95C71">
        <w:rPr>
          <w:rFonts w:ascii="Times New Roman" w:hAnsi="Times New Roman"/>
          <w:sz w:val="24"/>
          <w:szCs w:val="24"/>
        </w:rPr>
        <w:t xml:space="preserve">rarely leave the </w:t>
      </w:r>
      <w:r w:rsidR="00C75358" w:rsidRPr="00A95C71">
        <w:rPr>
          <w:rFonts w:ascii="Times New Roman" w:hAnsi="Times New Roman"/>
          <w:sz w:val="24"/>
          <w:szCs w:val="24"/>
        </w:rPr>
        <w:t xml:space="preserve">reef </w:t>
      </w:r>
      <w:r w:rsidR="00CD11E4" w:rsidRPr="00A95C71">
        <w:rPr>
          <w:rFonts w:ascii="Times New Roman" w:hAnsi="Times New Roman"/>
          <w:sz w:val="24"/>
          <w:szCs w:val="24"/>
        </w:rPr>
        <w:t>boundary layer</w:t>
      </w:r>
      <w:r w:rsidR="00331AD6" w:rsidRPr="00A95C71">
        <w:rPr>
          <w:rFonts w:ascii="Times New Roman" w:hAnsi="Times New Roman"/>
          <w:sz w:val="24"/>
          <w:szCs w:val="24"/>
        </w:rPr>
        <w:t xml:space="preserve"> </w:t>
      </w:r>
      <w:r w:rsidR="00331AD6"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{"citationItems":[{"id":"ITEM-1","itemData":{"author":[{"dropping-particle":"","family":"Behrents","given":"Kristine C","non-dropping-particle":"","parse-names":false,"suffix":""}],"id":"ITEM-1","issued":{"date-parts":[["1984"]]},"publisher":"University of Southern California","title":"The comparative ecology and interactions between two sympatric gobies (Lythrypnus dalli and Lythrypnus zebra).","type":"book"},"uris":["http://www.mendeley.com/documents/?uuid=c9ad479b-fc89-4668-9d1a-cd1bd22e951b"]}],"mendeley":{"formattedCitation":"[47]","plainTextFormattedCitation":"[47]","previouslyFormattedCitation":"[47]"},"properties":{"noteIndex":0},"schema":"https://github.com/citation-style-language/schema/raw/master/csl-citation.json"}</w:instrText>
      </w:r>
      <w:r w:rsidR="00331AD6" w:rsidRPr="00A95C71">
        <w:rPr>
          <w:rFonts w:ascii="Times New Roman" w:hAnsi="Times New Roman"/>
          <w:sz w:val="24"/>
          <w:szCs w:val="24"/>
        </w:rPr>
        <w:fldChar w:fldCharType="separate"/>
      </w:r>
      <w:r w:rsidR="00A13BD0" w:rsidRPr="00A13BD0">
        <w:rPr>
          <w:rFonts w:ascii="Times New Roman" w:hAnsi="Times New Roman"/>
          <w:noProof/>
          <w:sz w:val="24"/>
          <w:szCs w:val="24"/>
        </w:rPr>
        <w:t>[47]</w:t>
      </w:r>
      <w:r w:rsidR="00331AD6" w:rsidRPr="00A95C71">
        <w:rPr>
          <w:rFonts w:ascii="Times New Roman" w:hAnsi="Times New Roman"/>
          <w:sz w:val="24"/>
          <w:szCs w:val="24"/>
        </w:rPr>
        <w:fldChar w:fldCharType="end"/>
      </w:r>
      <w:r w:rsidR="001E7FF4" w:rsidRPr="00A95C71">
        <w:rPr>
          <w:rFonts w:ascii="Times New Roman" w:hAnsi="Times New Roman"/>
          <w:sz w:val="24"/>
          <w:szCs w:val="24"/>
        </w:rPr>
        <w:t xml:space="preserve">. As such </w:t>
      </w:r>
      <w:r w:rsidR="00CD11E4" w:rsidRPr="00A95C71">
        <w:rPr>
          <w:rFonts w:ascii="Times New Roman" w:hAnsi="Times New Roman"/>
          <w:sz w:val="24"/>
          <w:szCs w:val="24"/>
        </w:rPr>
        <w:t>their eDNA maybe entrained</w:t>
      </w:r>
      <w:r w:rsidR="00C75358" w:rsidRPr="00A95C71">
        <w:rPr>
          <w:rFonts w:ascii="Times New Roman" w:hAnsi="Times New Roman"/>
          <w:sz w:val="24"/>
          <w:szCs w:val="24"/>
        </w:rPr>
        <w:t xml:space="preserve"> close to the reef, </w:t>
      </w:r>
      <w:r w:rsidR="001E7FF4" w:rsidRPr="00A95C71">
        <w:rPr>
          <w:rFonts w:ascii="Times New Roman" w:hAnsi="Times New Roman"/>
          <w:sz w:val="24"/>
          <w:szCs w:val="24"/>
        </w:rPr>
        <w:t xml:space="preserve">resulting in </w:t>
      </w:r>
      <w:r w:rsidR="00C75358" w:rsidRPr="00A95C71">
        <w:rPr>
          <w:rFonts w:ascii="Times New Roman" w:hAnsi="Times New Roman"/>
          <w:sz w:val="24"/>
          <w:szCs w:val="24"/>
        </w:rPr>
        <w:t xml:space="preserve">hyper-spatial variability of eDNA signatures </w:t>
      </w:r>
      <w:r w:rsidR="00C75358"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{"citationItems":[{"id":"ITEM-1","itemData":{"DOI":"https://doi.org/10.1111/mec.13481","ISSN":"1365-294X","author":[{"dropping-particle":"","family":"Port","given":"Jesse A","non-dropping-particle":"","parse-names":false,"suffix":""},{"dropping-particle":"","family":"O'Donnell","given":"James L","non-dropping-particle":"","parse-names":false,"suffix":""},{"dropping-particle":"","family":"Romero‐Maraccini","given":"Ofelia C","non-dropping-particle":"","parse-names":false,"suffix":""},{"dropping-particle":"","family":"Leary","given":"Paul R","non-dropping-particle":"","parse-names":false,"suffix":""},{"dropping-particle":"","family":"Litvin","given":"Steven Y","non-dropping-particle":"","parse-names":false,"suffix":""},{"dropping-particle":"","family":"Nickols","given":"Kerry J","non-dropping-particle":"","parse-names":false,"suffix":""},{"dropping-particle":"","family":"Yamahara","given":"Kevan M","non-dropping-particle":"","parse-names":false,"suffix":""},{"dropping-particle":"","family":"Kelly","given":"Ryan P","non-dropping-particle":"","parse-names":false,"suffix":""}],"container-title":"Molecular ecology","id":"ITEM-1","issued":{"date-parts":[["2015"]]},"publisher":"Wiley Online Library","title":"Assessing vertebrate biodiversity in a kelp forest ecosystem using environmental DNA","type":"article-journal"},"uris":["http://www.mendeley.com/documents/?uuid=5dcae887-4fb9-4950-8d80-55ca89e9dc21"]}],"mendeley":{"formattedCitation":"[12]","plainTextFormattedCitation":"[12]","previouslyFormattedCitation":"[12]"},"properties":{"noteIndex":0},"schema":"https://github.com/citation-style-language/schema/raw/master/csl-citation.json"}</w:instrText>
      </w:r>
      <w:r w:rsidR="00C75358" w:rsidRPr="00A95C71">
        <w:rPr>
          <w:rFonts w:ascii="Times New Roman" w:hAnsi="Times New Roman"/>
          <w:sz w:val="24"/>
          <w:szCs w:val="24"/>
        </w:rPr>
        <w:fldChar w:fldCharType="separate"/>
      </w:r>
      <w:r w:rsidR="000F1EA9" w:rsidRPr="000F1EA9">
        <w:rPr>
          <w:rFonts w:ascii="Times New Roman" w:hAnsi="Times New Roman"/>
          <w:noProof/>
          <w:sz w:val="24"/>
          <w:szCs w:val="24"/>
        </w:rPr>
        <w:t>[12]</w:t>
      </w:r>
      <w:r w:rsidR="00C75358" w:rsidRPr="00A95C71">
        <w:rPr>
          <w:rFonts w:ascii="Times New Roman" w:hAnsi="Times New Roman"/>
          <w:sz w:val="24"/>
          <w:szCs w:val="24"/>
        </w:rPr>
        <w:fldChar w:fldCharType="end"/>
      </w:r>
      <w:r w:rsidR="00CD11E4" w:rsidRPr="00A95C71">
        <w:rPr>
          <w:rFonts w:ascii="Times New Roman" w:hAnsi="Times New Roman"/>
          <w:sz w:val="24"/>
          <w:szCs w:val="24"/>
        </w:rPr>
        <w:t xml:space="preserve">. </w:t>
      </w:r>
      <w:r w:rsidR="001E7FF4" w:rsidRPr="00A95C71">
        <w:rPr>
          <w:rFonts w:ascii="Times New Roman" w:hAnsi="Times New Roman"/>
          <w:sz w:val="24"/>
          <w:szCs w:val="24"/>
        </w:rPr>
        <w:t xml:space="preserve">More work is necessary to determine whether eDNA can reliably detect species living in interstitial reef habitat. </w:t>
      </w:r>
      <w:r w:rsidR="00141C6D" w:rsidRPr="00A95C71">
        <w:rPr>
          <w:rFonts w:ascii="Times New Roman" w:hAnsi="Times New Roman"/>
          <w:sz w:val="24"/>
          <w:szCs w:val="24"/>
        </w:rPr>
        <w:t xml:space="preserve">This limitation, however, is not unique to eDNA as </w:t>
      </w:r>
      <w:r w:rsidR="005773CF" w:rsidRPr="00A95C71">
        <w:rPr>
          <w:rFonts w:ascii="Times New Roman" w:hAnsi="Times New Roman"/>
          <w:sz w:val="24"/>
          <w:szCs w:val="24"/>
        </w:rPr>
        <w:t xml:space="preserve">the </w:t>
      </w:r>
      <w:r w:rsidR="00BC0DCE" w:rsidRPr="00A95C71">
        <w:rPr>
          <w:rFonts w:ascii="Times New Roman" w:hAnsi="Times New Roman"/>
          <w:sz w:val="24"/>
          <w:szCs w:val="24"/>
        </w:rPr>
        <w:t xml:space="preserve">Kelp Forest Monitoring Program </w:t>
      </w:r>
      <w:r w:rsidR="00141C6D" w:rsidRPr="00A95C71">
        <w:rPr>
          <w:rFonts w:ascii="Times New Roman" w:hAnsi="Times New Roman"/>
          <w:sz w:val="24"/>
          <w:szCs w:val="24"/>
        </w:rPr>
        <w:t>employs 1</w:t>
      </w:r>
      <w:r w:rsidR="005603E0" w:rsidRPr="00A95C71">
        <w:rPr>
          <w:rFonts w:ascii="Times New Roman" w:hAnsi="Times New Roman"/>
          <w:sz w:val="24"/>
          <w:szCs w:val="24"/>
        </w:rPr>
        <w:t xml:space="preserve"> </w:t>
      </w:r>
      <w:r w:rsidR="00141C6D" w:rsidRPr="00A95C71">
        <w:rPr>
          <w:rFonts w:ascii="Times New Roman" w:hAnsi="Times New Roman"/>
          <w:sz w:val="24"/>
          <w:szCs w:val="24"/>
        </w:rPr>
        <w:t>m</w:t>
      </w:r>
      <w:r w:rsidR="005603E0" w:rsidRPr="00A95C71">
        <w:rPr>
          <w:rFonts w:ascii="Times New Roman" w:hAnsi="Times New Roman"/>
          <w:sz w:val="24"/>
          <w:szCs w:val="24"/>
          <w:vertAlign w:val="superscript"/>
        </w:rPr>
        <w:t>2</w:t>
      </w:r>
      <w:r w:rsidR="00141C6D" w:rsidRPr="00A95C71">
        <w:rPr>
          <w:rFonts w:ascii="Times New Roman" w:hAnsi="Times New Roman"/>
          <w:sz w:val="24"/>
          <w:szCs w:val="24"/>
        </w:rPr>
        <w:t xml:space="preserve"> quadrat surveys, specifically designed to capture these </w:t>
      </w:r>
      <w:r w:rsidR="005773CF" w:rsidRPr="00A95C71">
        <w:rPr>
          <w:rFonts w:ascii="Times New Roman" w:hAnsi="Times New Roman"/>
          <w:sz w:val="24"/>
          <w:szCs w:val="24"/>
        </w:rPr>
        <w:t>taxa</w:t>
      </w:r>
      <w:r w:rsidR="00234C82" w:rsidRPr="00A95C71">
        <w:rPr>
          <w:rFonts w:ascii="Times New Roman" w:hAnsi="Times New Roman"/>
          <w:sz w:val="24"/>
          <w:szCs w:val="24"/>
        </w:rPr>
        <w:t>.</w:t>
      </w:r>
      <w:r w:rsidR="0094019B" w:rsidRPr="00A95C71">
        <w:rPr>
          <w:rFonts w:ascii="Times New Roman" w:hAnsi="Times New Roman"/>
          <w:sz w:val="24"/>
          <w:szCs w:val="24"/>
        </w:rPr>
        <w:t xml:space="preserve"> Likewise eDNA surveys that specifically sample within the boundary layer</w:t>
      </w:r>
      <w:r w:rsidR="005603E0" w:rsidRPr="00A95C71">
        <w:rPr>
          <w:rFonts w:ascii="Times New Roman" w:hAnsi="Times New Roman"/>
          <w:sz w:val="24"/>
          <w:szCs w:val="24"/>
        </w:rPr>
        <w:t xml:space="preserve"> </w:t>
      </w:r>
      <w:r w:rsidR="0094019B" w:rsidRPr="00A95C71">
        <w:rPr>
          <w:rFonts w:ascii="Times New Roman" w:hAnsi="Times New Roman"/>
          <w:sz w:val="24"/>
          <w:szCs w:val="24"/>
        </w:rPr>
        <w:t xml:space="preserve">may be needed to survey </w:t>
      </w:r>
      <w:r w:rsidR="00D2701A" w:rsidRPr="00A95C71">
        <w:rPr>
          <w:rFonts w:ascii="Times New Roman" w:hAnsi="Times New Roman"/>
          <w:sz w:val="24"/>
          <w:szCs w:val="24"/>
        </w:rPr>
        <w:t>benthic cryptic</w:t>
      </w:r>
      <w:r w:rsidR="0094019B" w:rsidRPr="00A95C71">
        <w:rPr>
          <w:rFonts w:ascii="Times New Roman" w:hAnsi="Times New Roman"/>
          <w:sz w:val="24"/>
          <w:szCs w:val="24"/>
        </w:rPr>
        <w:t xml:space="preserve"> species.</w:t>
      </w:r>
    </w:p>
    <w:p w14:paraId="5A27EFD6" w14:textId="3C0322AA" w:rsidR="00C75F75" w:rsidRPr="00A95C71" w:rsidRDefault="00C75F7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lastRenderedPageBreak/>
        <w:t xml:space="preserve">Another limitation of eDNA is standardizing processing techniques, including the spatial design of field sampling, number of replicates, and sequencing depth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Reports","id":"ITEM-1","issue":"1","issued":{"date-parts":[["2019"]]},"page":"3581","publisher":"Nature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id":"ITEM-2","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reports","id":"ITEM-2","issue":"1","issued":{"date-parts":[["2019"]]},"page":"1-14","publisher":"Nature Publishing Group","title":"Understanding PCR processes to Draw Meaningful conclusions from environmental DNA Studies","type":"article-journal","volume":"9"},"uris":["http://www.mendeley.com/documents/?uuid=daaa96b9-1644-46f7-bf30-95a34efb76c1"]},{"id":"ITEM-3","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Ecology","id":"ITEM-3","issue":"21","issued":{"date-parts":[["2017","11","1"]]},"page":"5872-5895","title":"Environmental DNA metabarcoding: Transforming how we survey animal and plant communities","type":"article-journal","volume":"26"},"uris":["http://www.mendeley.com/documents/?uuid=4d1606b6-c755-3940-ad77-57a3bd8c8ae9"]}],"mendeley":{"formattedCitation":"[8,15,19]","plainTextFormattedCitation":"[8,15,19]","previouslyFormattedCitation":"[8,15,19]"},"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[8,15,19]</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036E40" w:rsidRPr="00A95C71">
        <w:rPr>
          <w:rFonts w:ascii="Times New Roman" w:hAnsi="Times New Roman"/>
          <w:sz w:val="24"/>
          <w:szCs w:val="24"/>
        </w:rPr>
        <w:t>The three</w:t>
      </w:r>
      <w:r w:rsidRPr="00A95C71">
        <w:rPr>
          <w:rFonts w:ascii="Times New Roman" w:hAnsi="Times New Roman"/>
          <w:sz w:val="24"/>
          <w:szCs w:val="24"/>
        </w:rPr>
        <w:t xml:space="preserve"> replicate water samples taken from a single location and time recovered </w:t>
      </w:r>
      <w:r w:rsidR="00036E40" w:rsidRPr="00A95C71">
        <w:rPr>
          <w:rFonts w:ascii="Times New Roman" w:hAnsi="Times New Roman"/>
          <w:sz w:val="24"/>
          <w:szCs w:val="24"/>
        </w:rPr>
        <w:t>only</w:t>
      </w:r>
      <w:r w:rsidRPr="00A95C71">
        <w:rPr>
          <w:rFonts w:ascii="Times New Roman" w:hAnsi="Times New Roman"/>
          <w:sz w:val="24"/>
          <w:szCs w:val="24"/>
        </w:rPr>
        <w:t xml:space="preserve"> </w:t>
      </w:r>
      <w:r w:rsidR="005773CF" w:rsidRPr="00A95C71">
        <w:rPr>
          <w:rFonts w:ascii="Times New Roman" w:hAnsi="Times New Roman"/>
          <w:sz w:val="24"/>
          <w:szCs w:val="24"/>
        </w:rPr>
        <w:t>8</w:t>
      </w:r>
      <w:ins w:id="348" w:author="Zachary Gold" w:date="2020-11-12T22:51:00Z">
        <w:r w:rsidR="001B3A88">
          <w:rPr>
            <w:rFonts w:ascii="Times New Roman" w:hAnsi="Times New Roman"/>
            <w:sz w:val="24"/>
            <w:szCs w:val="24"/>
          </w:rPr>
          <w:t>8</w:t>
        </w:r>
      </w:ins>
      <w:del w:id="349" w:author="Zachary Gold" w:date="2020-11-12T22:51:00Z">
        <w:r w:rsidR="005773CF" w:rsidRPr="00A95C71" w:rsidDel="001B3A88">
          <w:rPr>
            <w:rFonts w:ascii="Times New Roman" w:hAnsi="Times New Roman"/>
            <w:sz w:val="24"/>
            <w:szCs w:val="24"/>
          </w:rPr>
          <w:delText>1</w:delText>
        </w:r>
      </w:del>
      <w:r w:rsidR="005773CF" w:rsidRPr="00A95C71">
        <w:rPr>
          <w:rFonts w:ascii="Times New Roman" w:hAnsi="Times New Roman"/>
          <w:sz w:val="24"/>
          <w:szCs w:val="24"/>
        </w:rPr>
        <w:t>.</w:t>
      </w:r>
      <w:ins w:id="350" w:author="Zachary Gold" w:date="2020-11-12T22:51:00Z">
        <w:r w:rsidR="001B3A88">
          <w:rPr>
            <w:rFonts w:ascii="Times New Roman" w:hAnsi="Times New Roman"/>
            <w:sz w:val="24"/>
            <w:szCs w:val="24"/>
          </w:rPr>
          <w:t>3</w:t>
        </w:r>
      </w:ins>
      <w:del w:id="351" w:author="Zachary Gold" w:date="2020-11-12T22:51:00Z">
        <w:r w:rsidR="005773CF" w:rsidRPr="00A95C71" w:rsidDel="001B3A88">
          <w:rPr>
            <w:rFonts w:ascii="Times New Roman" w:hAnsi="Times New Roman"/>
            <w:sz w:val="24"/>
            <w:szCs w:val="24"/>
          </w:rPr>
          <w:delText>5</w:delText>
        </w:r>
      </w:del>
      <w:r w:rsidRPr="00A95C71">
        <w:rPr>
          <w:rFonts w:ascii="Times New Roman" w:hAnsi="Times New Roman"/>
          <w:sz w:val="24"/>
          <w:szCs w:val="24"/>
        </w:rPr>
        <w:t>% of the species present</w:t>
      </w:r>
      <w:r w:rsidR="00FF6057" w:rsidRPr="00A95C71">
        <w:rPr>
          <w:rFonts w:ascii="Times New Roman" w:hAnsi="Times New Roman"/>
          <w:sz w:val="24"/>
          <w:szCs w:val="24"/>
        </w:rPr>
        <w:t xml:space="preserve"> based on modeled species coverage estimates of species with at least </w:t>
      </w:r>
      <w:del w:id="352" w:author="Zachary Gold" w:date="2020-11-12T22:48:00Z">
        <w:r w:rsidR="00FF6057" w:rsidRPr="00A95C71" w:rsidDel="001B3A88">
          <w:rPr>
            <w:rFonts w:ascii="Times New Roman" w:hAnsi="Times New Roman"/>
            <w:sz w:val="24"/>
            <w:szCs w:val="24"/>
          </w:rPr>
          <w:delText>75%</w:delText>
        </w:r>
      </w:del>
      <w:ins w:id="353" w:author="Zachary Gold" w:date="2020-11-12T22:48:00Z">
        <w:r w:rsidR="001B3A88">
          <w:rPr>
            <w:rFonts w:ascii="Times New Roman" w:hAnsi="Times New Roman"/>
            <w:sz w:val="24"/>
            <w:szCs w:val="24"/>
          </w:rPr>
          <w:t>84%</w:t>
        </w:r>
      </w:ins>
      <w:r w:rsidR="00FF6057" w:rsidRPr="00A95C71">
        <w:rPr>
          <w:rFonts w:ascii="Times New Roman" w:hAnsi="Times New Roman"/>
          <w:sz w:val="24"/>
          <w:szCs w:val="24"/>
        </w:rPr>
        <w:t xml:space="preserve"> occupancy</w:t>
      </w:r>
      <w:r w:rsidRPr="00A95C71">
        <w:rPr>
          <w:rFonts w:ascii="Times New Roman" w:hAnsi="Times New Roman"/>
          <w:sz w:val="24"/>
          <w:szCs w:val="24"/>
        </w:rPr>
        <w:t xml:space="preserve">. This value increased to </w:t>
      </w:r>
      <w:r w:rsidR="005773CF" w:rsidRPr="00A95C71">
        <w:rPr>
          <w:rFonts w:ascii="Times New Roman" w:hAnsi="Times New Roman"/>
          <w:sz w:val="24"/>
          <w:szCs w:val="24"/>
        </w:rPr>
        <w:t>near saturation (&gt;9</w:t>
      </w:r>
      <w:ins w:id="354" w:author="Zachary Gold" w:date="2020-11-12T22:51:00Z">
        <w:r w:rsidR="001B3A88">
          <w:rPr>
            <w:rFonts w:ascii="Times New Roman" w:hAnsi="Times New Roman"/>
            <w:sz w:val="24"/>
            <w:szCs w:val="24"/>
          </w:rPr>
          <w:t>7.6</w:t>
        </w:r>
      </w:ins>
      <w:del w:id="355" w:author="Zachary Gold" w:date="2020-11-12T22:51:00Z">
        <w:r w:rsidR="005773CF" w:rsidRPr="00A95C71" w:rsidDel="001B3A88">
          <w:rPr>
            <w:rFonts w:ascii="Times New Roman" w:hAnsi="Times New Roman"/>
            <w:sz w:val="24"/>
            <w:szCs w:val="24"/>
          </w:rPr>
          <w:delText>9</w:delText>
        </w:r>
      </w:del>
      <w:r w:rsidR="005773CF" w:rsidRPr="00A95C71">
        <w:rPr>
          <w:rFonts w:ascii="Times New Roman" w:hAnsi="Times New Roman"/>
          <w:sz w:val="24"/>
          <w:szCs w:val="24"/>
        </w:rPr>
        <w:t xml:space="preserve">%) </w:t>
      </w:r>
      <w:r w:rsidRPr="00A95C71">
        <w:rPr>
          <w:rFonts w:ascii="Times New Roman" w:hAnsi="Times New Roman"/>
          <w:sz w:val="24"/>
          <w:szCs w:val="24"/>
        </w:rPr>
        <w:t xml:space="preserve">by sampling </w:t>
      </w:r>
      <w:r w:rsidR="00D2701A" w:rsidRPr="00A95C71">
        <w:rPr>
          <w:rFonts w:ascii="Times New Roman" w:hAnsi="Times New Roman"/>
          <w:sz w:val="24"/>
          <w:szCs w:val="24"/>
        </w:rPr>
        <w:t xml:space="preserve">three </w:t>
      </w:r>
      <w:r w:rsidRPr="00A95C71">
        <w:rPr>
          <w:rFonts w:ascii="Times New Roman" w:hAnsi="Times New Roman"/>
          <w:sz w:val="24"/>
          <w:szCs w:val="24"/>
        </w:rPr>
        <w:t xml:space="preserve">replicate water samples from </w:t>
      </w:r>
      <w:r w:rsidR="00D2701A" w:rsidRPr="00A95C71">
        <w:rPr>
          <w:rFonts w:ascii="Times New Roman" w:hAnsi="Times New Roman"/>
          <w:sz w:val="24"/>
          <w:szCs w:val="24"/>
        </w:rPr>
        <w:t xml:space="preserve">three </w:t>
      </w:r>
      <w:r w:rsidRPr="00A95C71">
        <w:rPr>
          <w:rFonts w:ascii="Times New Roman" w:hAnsi="Times New Roman"/>
          <w:sz w:val="24"/>
          <w:szCs w:val="24"/>
        </w:rPr>
        <w:t>locations along a 100</w:t>
      </w:r>
      <w:r w:rsidR="005603E0" w:rsidRPr="00A95C71">
        <w:rPr>
          <w:rFonts w:ascii="Times New Roman" w:hAnsi="Times New Roman"/>
          <w:sz w:val="24"/>
          <w:szCs w:val="24"/>
        </w:rPr>
        <w:t xml:space="preserve"> </w:t>
      </w:r>
      <w:r w:rsidRPr="00A95C71">
        <w:rPr>
          <w:rFonts w:ascii="Times New Roman" w:hAnsi="Times New Roman"/>
          <w:sz w:val="24"/>
          <w:szCs w:val="24"/>
        </w:rPr>
        <w:t>m transect.</w:t>
      </w:r>
      <w:r w:rsidR="00FF6057" w:rsidRPr="00A95C71">
        <w:rPr>
          <w:rFonts w:ascii="Times New Roman" w:hAnsi="Times New Roman"/>
          <w:sz w:val="24"/>
          <w:szCs w:val="24"/>
        </w:rPr>
        <w:t xml:space="preserve"> </w:t>
      </w:r>
      <w:r w:rsidR="00036E40" w:rsidRPr="00A95C71">
        <w:rPr>
          <w:rFonts w:ascii="Times New Roman" w:hAnsi="Times New Roman"/>
          <w:sz w:val="24"/>
          <w:szCs w:val="24"/>
        </w:rPr>
        <w:t xml:space="preserve">That said, rarefaction curves indicated that additional sampling would have recovered additional species. </w:t>
      </w:r>
      <w:r w:rsidRPr="00A95C71">
        <w:rPr>
          <w:rFonts w:ascii="Times New Roman" w:hAnsi="Times New Roman"/>
          <w:sz w:val="24"/>
          <w:szCs w:val="24"/>
        </w:rPr>
        <w:t xml:space="preserve">These results provide important benchmarks for replication and sampling efficiency within nearshore marine </w:t>
      </w:r>
      <w:r w:rsidR="00A124A8" w:rsidRPr="00A95C71">
        <w:rPr>
          <w:rFonts w:ascii="Times New Roman" w:hAnsi="Times New Roman"/>
          <w:sz w:val="24"/>
          <w:szCs w:val="24"/>
        </w:rPr>
        <w:t>environments and</w:t>
      </w:r>
      <w:r w:rsidRPr="00A95C71">
        <w:rPr>
          <w:rFonts w:ascii="Times New Roman" w:hAnsi="Times New Roman"/>
          <w:sz w:val="24"/>
          <w:szCs w:val="24"/>
        </w:rPr>
        <w:t xml:space="preserve"> highlight the need to adjust sampling intensity and replicates, depending on the questions to be addressed with eDNA. </w:t>
      </w:r>
    </w:p>
    <w:p w14:paraId="4928B896" w14:textId="282BD2FE" w:rsidR="00C75F75" w:rsidRPr="00A95C71" w:rsidRDefault="00C75F7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Despite </w:t>
      </w:r>
      <w:r w:rsidR="00FB3A0C" w:rsidRPr="00A95C71">
        <w:rPr>
          <w:rFonts w:ascii="Times New Roman" w:hAnsi="Times New Roman"/>
          <w:sz w:val="24"/>
          <w:szCs w:val="24"/>
        </w:rPr>
        <w:t>not achieving saturation with our sampling design</w:t>
      </w:r>
      <w:r w:rsidRPr="00A95C71">
        <w:rPr>
          <w:rFonts w:ascii="Times New Roman" w:hAnsi="Times New Roman"/>
          <w:sz w:val="24"/>
          <w:szCs w:val="24"/>
        </w:rPr>
        <w:t xml:space="preserve">, we </w:t>
      </w:r>
      <w:r w:rsidR="00FB3A0C" w:rsidRPr="00A95C71">
        <w:rPr>
          <w:rFonts w:ascii="Times New Roman" w:hAnsi="Times New Roman"/>
          <w:sz w:val="24"/>
          <w:szCs w:val="24"/>
        </w:rPr>
        <w:t xml:space="preserve">did </w:t>
      </w:r>
      <w:r w:rsidRPr="00A95C71">
        <w:rPr>
          <w:rFonts w:ascii="Times New Roman" w:hAnsi="Times New Roman"/>
          <w:sz w:val="24"/>
          <w:szCs w:val="24"/>
        </w:rPr>
        <w:t>observe</w:t>
      </w:r>
      <w:r w:rsidR="00FB3A0C" w:rsidRPr="00A95C71">
        <w:rPr>
          <w:rFonts w:ascii="Times New Roman" w:hAnsi="Times New Roman"/>
          <w:sz w:val="24"/>
          <w:szCs w:val="24"/>
        </w:rPr>
        <w:t xml:space="preserve"> </w:t>
      </w:r>
      <w:r w:rsidRPr="00A95C71">
        <w:rPr>
          <w:rFonts w:ascii="Times New Roman" w:hAnsi="Times New Roman"/>
          <w:sz w:val="24"/>
          <w:szCs w:val="24"/>
        </w:rPr>
        <w:t xml:space="preserve">a transition from exponential to linear addition of species detections with additional sampling similar to that previously demonstrated in mesocosm experiments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Reports","id":"ITEM-1","issue":"1","issued":{"date-parts":[["2019"]]},"page":"3581","publisher":"Nature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mendeley":{"formattedCitation":"[19]","plainTextFormattedCitation":"[19]","previouslyFormattedCitation":"[19]"},"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[19]</w:t>
      </w:r>
      <w:r w:rsidRPr="00A95C71">
        <w:rPr>
          <w:rFonts w:ascii="Times New Roman" w:hAnsi="Times New Roman"/>
          <w:sz w:val="24"/>
          <w:szCs w:val="24"/>
        </w:rPr>
        <w:fldChar w:fldCharType="end"/>
      </w:r>
      <w:r w:rsidRPr="00A95C71">
        <w:rPr>
          <w:rFonts w:ascii="Times New Roman" w:hAnsi="Times New Roman"/>
          <w:sz w:val="24"/>
          <w:szCs w:val="24"/>
        </w:rPr>
        <w:t>. Th</w:t>
      </w:r>
      <w:r w:rsidR="00036E40" w:rsidRPr="00A95C71">
        <w:rPr>
          <w:rFonts w:ascii="Times New Roman" w:hAnsi="Times New Roman"/>
          <w:sz w:val="24"/>
          <w:szCs w:val="24"/>
        </w:rPr>
        <w:t>is</w:t>
      </w:r>
      <w:r w:rsidRPr="00A95C71">
        <w:rPr>
          <w:rFonts w:ascii="Times New Roman" w:hAnsi="Times New Roman"/>
          <w:sz w:val="24"/>
          <w:szCs w:val="24"/>
        </w:rPr>
        <w:t xml:space="preserve"> shift likely reflects the biological reality of eDNA within marine ecosystems</w:t>
      </w:r>
      <w:r w:rsidR="00036E40" w:rsidRPr="00A95C71">
        <w:rPr>
          <w:rFonts w:ascii="Times New Roman" w:hAnsi="Times New Roman"/>
          <w:sz w:val="24"/>
          <w:szCs w:val="24"/>
        </w:rPr>
        <w:t xml:space="preserve">, </w:t>
      </w:r>
      <w:r w:rsidR="004304B1" w:rsidRPr="00A95C71">
        <w:rPr>
          <w:rFonts w:ascii="Times New Roman" w:hAnsi="Times New Roman"/>
          <w:sz w:val="24"/>
          <w:szCs w:val="24"/>
        </w:rPr>
        <w:t>with</w:t>
      </w:r>
      <w:r w:rsidR="00036E40" w:rsidRPr="00A95C71">
        <w:rPr>
          <w:rFonts w:ascii="Times New Roman" w:hAnsi="Times New Roman"/>
          <w:sz w:val="24"/>
          <w:szCs w:val="24"/>
        </w:rPr>
        <w:t xml:space="preserve"> </w:t>
      </w:r>
      <w:r w:rsidRPr="00A95C71">
        <w:rPr>
          <w:rFonts w:ascii="Times New Roman" w:hAnsi="Times New Roman"/>
          <w:sz w:val="24"/>
          <w:szCs w:val="24"/>
        </w:rPr>
        <w:t xml:space="preserve">a few taxa </w:t>
      </w:r>
      <w:r w:rsidR="004304B1" w:rsidRPr="00A95C71">
        <w:rPr>
          <w:rFonts w:ascii="Times New Roman" w:hAnsi="Times New Roman"/>
          <w:sz w:val="24"/>
          <w:szCs w:val="24"/>
        </w:rPr>
        <w:t>being</w:t>
      </w:r>
      <w:r w:rsidR="00036E40" w:rsidRPr="00A95C71">
        <w:rPr>
          <w:rFonts w:ascii="Times New Roman" w:hAnsi="Times New Roman"/>
          <w:sz w:val="24"/>
          <w:szCs w:val="24"/>
        </w:rPr>
        <w:t xml:space="preserve"> </w:t>
      </w:r>
      <w:r w:rsidRPr="00A95C71">
        <w:rPr>
          <w:rFonts w:ascii="Times New Roman" w:hAnsi="Times New Roman"/>
          <w:sz w:val="24"/>
          <w:szCs w:val="24"/>
        </w:rPr>
        <w:t xml:space="preserve">abundant </w:t>
      </w:r>
      <w:r w:rsidR="004304B1" w:rsidRPr="00A95C71">
        <w:rPr>
          <w:rFonts w:ascii="Times New Roman" w:hAnsi="Times New Roman"/>
          <w:sz w:val="24"/>
          <w:szCs w:val="24"/>
        </w:rPr>
        <w:t>and</w:t>
      </w:r>
      <w:r w:rsidRPr="00A95C71">
        <w:rPr>
          <w:rFonts w:ascii="Times New Roman" w:hAnsi="Times New Roman"/>
          <w:sz w:val="24"/>
          <w:szCs w:val="24"/>
        </w:rPr>
        <w:t xml:space="preserve"> a long tail of low abundant species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mendeley":{"formattedCitation":"[15]","plainTextFormattedCitation":"[15]","previouslyFormattedCitation":"[15]"},"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[15]</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4304B1" w:rsidRPr="00A95C71">
        <w:rPr>
          <w:rFonts w:ascii="Times New Roman" w:hAnsi="Times New Roman"/>
          <w:sz w:val="24"/>
          <w:szCs w:val="24"/>
        </w:rPr>
        <w:t>As such, while</w:t>
      </w:r>
      <w:r w:rsidRPr="00A95C71">
        <w:rPr>
          <w:rFonts w:ascii="Times New Roman" w:hAnsi="Times New Roman"/>
          <w:sz w:val="24"/>
          <w:szCs w:val="24"/>
        </w:rPr>
        <w:t xml:space="preserve"> only a few replicate</w:t>
      </w:r>
      <w:r w:rsidR="004304B1" w:rsidRPr="00A95C71">
        <w:rPr>
          <w:rFonts w:ascii="Times New Roman" w:hAnsi="Times New Roman"/>
          <w:sz w:val="24"/>
          <w:szCs w:val="24"/>
        </w:rPr>
        <w:t>s</w:t>
      </w:r>
      <w:r w:rsidRPr="00A95C71">
        <w:rPr>
          <w:rFonts w:ascii="Times New Roman" w:hAnsi="Times New Roman"/>
          <w:sz w:val="24"/>
          <w:szCs w:val="24"/>
        </w:rPr>
        <w:t xml:space="preserve"> are needed to capture </w:t>
      </w:r>
      <w:r w:rsidR="004304B1" w:rsidRPr="00A95C71">
        <w:rPr>
          <w:rFonts w:ascii="Times New Roman" w:hAnsi="Times New Roman"/>
          <w:sz w:val="24"/>
          <w:szCs w:val="24"/>
        </w:rPr>
        <w:t xml:space="preserve">local </w:t>
      </w:r>
      <w:r w:rsidRPr="00A95C71">
        <w:rPr>
          <w:rFonts w:ascii="Times New Roman" w:hAnsi="Times New Roman"/>
          <w:sz w:val="24"/>
          <w:szCs w:val="24"/>
        </w:rPr>
        <w:t>core species diversity, high technical</w:t>
      </w:r>
      <w:r w:rsidR="000653AC" w:rsidRPr="00A95C71">
        <w:rPr>
          <w:rFonts w:ascii="Times New Roman" w:hAnsi="Times New Roman"/>
          <w:sz w:val="24"/>
          <w:szCs w:val="24"/>
        </w:rPr>
        <w:t xml:space="preserve"> (PCR)</w:t>
      </w:r>
      <w:r w:rsidRPr="00A95C71">
        <w:rPr>
          <w:rFonts w:ascii="Times New Roman" w:hAnsi="Times New Roman"/>
          <w:sz w:val="24"/>
          <w:szCs w:val="24"/>
        </w:rPr>
        <w:t xml:space="preserve"> and biological </w:t>
      </w:r>
      <w:r w:rsidR="000653AC" w:rsidRPr="00A95C71">
        <w:rPr>
          <w:rStyle w:val="CommentReference"/>
          <w:rFonts w:ascii="Times New Roman" w:eastAsiaTheme="minorHAnsi" w:hAnsi="Times New Roman"/>
          <w:snapToGrid/>
          <w:color w:val="auto"/>
          <w:sz w:val="24"/>
          <w:szCs w:val="24"/>
          <w:lang w:eastAsia="en-US" w:bidi="ar-SA"/>
        </w:rPr>
        <w:t xml:space="preserve">(bottle) </w:t>
      </w:r>
      <w:r w:rsidRPr="00A95C71">
        <w:rPr>
          <w:rFonts w:ascii="Times New Roman" w:hAnsi="Times New Roman"/>
          <w:sz w:val="24"/>
          <w:szCs w:val="24"/>
        </w:rPr>
        <w:t>replicat</w:t>
      </w:r>
      <w:r w:rsidR="004304B1" w:rsidRPr="00A95C71">
        <w:rPr>
          <w:rFonts w:ascii="Times New Roman" w:hAnsi="Times New Roman"/>
          <w:sz w:val="24"/>
          <w:szCs w:val="24"/>
        </w:rPr>
        <w:t xml:space="preserve">ion </w:t>
      </w:r>
      <w:r w:rsidR="00E174AE" w:rsidRPr="00A95C71">
        <w:rPr>
          <w:rFonts w:ascii="Times New Roman" w:hAnsi="Times New Roman"/>
          <w:sz w:val="24"/>
          <w:szCs w:val="24"/>
        </w:rPr>
        <w:t>may be</w:t>
      </w:r>
      <w:r w:rsidR="004304B1" w:rsidRPr="00A95C71">
        <w:rPr>
          <w:rFonts w:ascii="Times New Roman" w:hAnsi="Times New Roman"/>
          <w:sz w:val="24"/>
          <w:szCs w:val="24"/>
        </w:rPr>
        <w:t xml:space="preserve"> required</w:t>
      </w:r>
      <w:r w:rsidRPr="00A95C71">
        <w:rPr>
          <w:rFonts w:ascii="Times New Roman" w:hAnsi="Times New Roman"/>
          <w:sz w:val="24"/>
          <w:szCs w:val="24"/>
        </w:rPr>
        <w:t xml:space="preserve"> to saturat</w:t>
      </w:r>
      <w:r w:rsidR="004304B1" w:rsidRPr="00A95C71">
        <w:rPr>
          <w:rFonts w:ascii="Times New Roman" w:hAnsi="Times New Roman"/>
          <w:sz w:val="24"/>
          <w:szCs w:val="24"/>
        </w:rPr>
        <w:t>e</w:t>
      </w:r>
      <w:r w:rsidRPr="00A95C71">
        <w:rPr>
          <w:rFonts w:ascii="Times New Roman" w:hAnsi="Times New Roman"/>
          <w:sz w:val="24"/>
          <w:szCs w:val="24"/>
        </w:rPr>
        <w:t xml:space="preserve"> species detection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Reports","id":"ITEM-1","issue":"1","issued":{"date-parts":[["2019"]]},"page":"3581","publisher":"Nature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mendeley":{"formattedCitation":"[19]","plainTextFormattedCitation":"[19]","previouslyFormattedCitation":"[19]"},"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[19]</w:t>
      </w:r>
      <w:r w:rsidRPr="00A95C71">
        <w:rPr>
          <w:rFonts w:ascii="Times New Roman" w:hAnsi="Times New Roman"/>
          <w:sz w:val="24"/>
          <w:szCs w:val="24"/>
        </w:rPr>
        <w:fldChar w:fldCharType="end"/>
      </w:r>
      <w:r w:rsidRPr="00A95C71">
        <w:rPr>
          <w:rFonts w:ascii="Times New Roman" w:hAnsi="Times New Roman"/>
          <w:sz w:val="24"/>
          <w:szCs w:val="24"/>
        </w:rPr>
        <w:t>. Thus, if the goal is to detect rare species, it is imperative to increase sampl</w:t>
      </w:r>
      <w:r w:rsidR="00E174AE" w:rsidRPr="00A95C71">
        <w:rPr>
          <w:rFonts w:ascii="Times New Roman" w:hAnsi="Times New Roman"/>
          <w:sz w:val="24"/>
          <w:szCs w:val="24"/>
        </w:rPr>
        <w:t>e number</w:t>
      </w:r>
      <w:r w:rsidRPr="00A95C71">
        <w:rPr>
          <w:rFonts w:ascii="Times New Roman" w:hAnsi="Times New Roman"/>
          <w:sz w:val="24"/>
          <w:szCs w:val="24"/>
        </w:rPr>
        <w:t xml:space="preserve">, an unsurprising result given the reality of detection probabilities of rare taxa </w:t>
      </w:r>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{"citationItems":[{"id":"ITEM-1","itemData":{"DOI":"10.1002/ece3.3764","ISSN":"20457758","abstract":"© 2018. 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systems.","author":[{"dropping-particle":"","family":"Chambert","given":"Thierry","non-dropping-particle":"","parse-names":false,"suffix":""},{"dropping-particle":"","family":"Pilliod","given":"David S.","non-dropping-particle":"","parse-names":false,"suffix":""},{"dropping-particle":"","family":"Goldberg","given":"Caren S.","non-dropping-particle":"","parse-names":false,"suffix":""},{"dropping-particle":"","family":"Doi","given":"Hideyuki","non-dropping-particle":"","parse-names":false,"suffix":""},{"dropping-particle":"","family":"Takahara","given":"Teruhiko","non-dropping-particle":"","parse-names":false,"suffix":""}],"container-title":"Ecology and Evolution","id":"ITEM-1","issue":"6","issued":{"date-parts":[["2018","3","1"]]},"page":"3468-3477","publisher":"John Wiley and Sons Ltd","title":"An analytical framework for estimating aquatic species density from environmental DNA","type":"article-journal","volume":"8"},"uris":["http://www.mendeley.com/documents/?uuid=4bb5dde8-92c1-35b8-8617-24b15ac180c7"]}],"mendeley":{"formattedCitation":"[18]","plainTextFormattedCitation":"[18]","previouslyFormattedCitation":"[18]"},"properties":{"noteIndex":0},"schema":"https://github.com/citation-style-language/schema/raw/master/csl-citation.json"}</w:instrText>
      </w:r>
      <w:r w:rsidRPr="00A95C71">
        <w:rPr>
          <w:rFonts w:ascii="Times New Roman" w:hAnsi="Times New Roman"/>
          <w:sz w:val="24"/>
          <w:szCs w:val="24"/>
        </w:rPr>
        <w:fldChar w:fldCharType="separate"/>
      </w:r>
      <w:r w:rsidR="000F1EA9" w:rsidRPr="000F1EA9">
        <w:rPr>
          <w:rFonts w:ascii="Times New Roman" w:hAnsi="Times New Roman"/>
          <w:noProof/>
          <w:sz w:val="24"/>
          <w:szCs w:val="24"/>
        </w:rPr>
        <w:t>[18]</w:t>
      </w:r>
      <w:r w:rsidRPr="00A95C71">
        <w:rPr>
          <w:rFonts w:ascii="Times New Roman" w:hAnsi="Times New Roman"/>
          <w:sz w:val="24"/>
          <w:szCs w:val="24"/>
        </w:rPr>
        <w:fldChar w:fldCharType="end"/>
      </w:r>
      <w:r w:rsidRPr="00A95C71">
        <w:rPr>
          <w:rFonts w:ascii="Times New Roman" w:hAnsi="Times New Roman"/>
          <w:sz w:val="24"/>
          <w:szCs w:val="24"/>
        </w:rPr>
        <w:t>.</w:t>
      </w:r>
      <w:r w:rsidR="00FB3A0C" w:rsidRPr="00A95C71">
        <w:rPr>
          <w:rFonts w:ascii="Times New Roman" w:hAnsi="Times New Roman"/>
          <w:sz w:val="24"/>
          <w:szCs w:val="24"/>
        </w:rPr>
        <w:t xml:space="preserve"> </w:t>
      </w:r>
      <w:r w:rsidR="004304B1" w:rsidRPr="00A95C71">
        <w:rPr>
          <w:rFonts w:ascii="Times New Roman" w:hAnsi="Times New Roman"/>
          <w:sz w:val="24"/>
          <w:szCs w:val="24"/>
        </w:rPr>
        <w:t xml:space="preserve">Despite this caveat and our relatively limited number of </w:t>
      </w:r>
      <w:r w:rsidR="00CD5ED4" w:rsidRPr="00A95C71">
        <w:rPr>
          <w:rFonts w:ascii="Times New Roman" w:hAnsi="Times New Roman"/>
          <w:sz w:val="24"/>
          <w:szCs w:val="24"/>
        </w:rPr>
        <w:t>sample</w:t>
      </w:r>
      <w:r w:rsidR="004304B1" w:rsidRPr="00A95C71">
        <w:rPr>
          <w:rFonts w:ascii="Times New Roman" w:hAnsi="Times New Roman"/>
          <w:sz w:val="24"/>
          <w:szCs w:val="24"/>
        </w:rPr>
        <w:t xml:space="preserve"> replicates</w:t>
      </w:r>
      <w:r w:rsidR="00CD5ED4" w:rsidRPr="00A95C71">
        <w:rPr>
          <w:rFonts w:ascii="Times New Roman" w:hAnsi="Times New Roman"/>
          <w:sz w:val="24"/>
          <w:szCs w:val="24"/>
        </w:rPr>
        <w:t>, we</w:t>
      </w:r>
      <w:r w:rsidR="00AD2727" w:rsidRPr="00A95C71">
        <w:rPr>
          <w:rFonts w:ascii="Times New Roman" w:hAnsi="Times New Roman"/>
          <w:sz w:val="24"/>
          <w:szCs w:val="24"/>
        </w:rPr>
        <w:t xml:space="preserve"> still detected rare species </w:t>
      </w:r>
      <w:r w:rsidR="00CD5ED4" w:rsidRPr="00A95C71">
        <w:rPr>
          <w:rFonts w:ascii="Times New Roman" w:hAnsi="Times New Roman"/>
          <w:sz w:val="24"/>
          <w:szCs w:val="24"/>
        </w:rPr>
        <w:t>such as</w:t>
      </w:r>
      <w:r w:rsidR="00AD2727" w:rsidRPr="00A95C71">
        <w:rPr>
          <w:rFonts w:ascii="Times New Roman" w:hAnsi="Times New Roman"/>
          <w:sz w:val="24"/>
          <w:szCs w:val="24"/>
        </w:rPr>
        <w:t xml:space="preserve"> </w:t>
      </w:r>
      <w:r w:rsidR="00D2701A" w:rsidRPr="00A95C71">
        <w:rPr>
          <w:rFonts w:ascii="Times New Roman" w:hAnsi="Times New Roman"/>
          <w:sz w:val="24"/>
          <w:szCs w:val="24"/>
        </w:rPr>
        <w:t>g</w:t>
      </w:r>
      <w:r w:rsidR="00AD2727" w:rsidRPr="00A95C71">
        <w:rPr>
          <w:rFonts w:ascii="Times New Roman" w:hAnsi="Times New Roman"/>
          <w:sz w:val="24"/>
          <w:szCs w:val="24"/>
        </w:rPr>
        <w:t>iant black seabass</w:t>
      </w:r>
      <w:r w:rsidR="00CD5ED4" w:rsidRPr="00A95C71">
        <w:rPr>
          <w:rFonts w:ascii="Times New Roman" w:hAnsi="Times New Roman"/>
          <w:sz w:val="24"/>
          <w:szCs w:val="24"/>
        </w:rPr>
        <w:t xml:space="preserve"> (</w:t>
      </w:r>
      <w:r w:rsidR="00CD5ED4" w:rsidRPr="00A95C71">
        <w:rPr>
          <w:rFonts w:ascii="Times New Roman" w:hAnsi="Times New Roman"/>
          <w:i/>
          <w:iCs/>
          <w:color w:val="222222"/>
          <w:sz w:val="24"/>
          <w:szCs w:val="24"/>
          <w:shd w:val="clear" w:color="auto" w:fill="FFFFFF"/>
          <w:lang w:eastAsia="en-US"/>
        </w:rPr>
        <w:t>Stereolepis gigas</w:t>
      </w:r>
      <w:r w:rsidR="00BC0DCE">
        <w:rPr>
          <w:rFonts w:ascii="Times New Roman" w:hAnsi="Times New Roman"/>
          <w:i/>
          <w:iCs/>
          <w:color w:val="222222"/>
          <w:sz w:val="24"/>
          <w:szCs w:val="24"/>
          <w:shd w:val="clear" w:color="auto" w:fill="FFFFFF"/>
          <w:lang w:eastAsia="en-US"/>
        </w:rPr>
        <w:t xml:space="preserve">, </w:t>
      </w:r>
      <w:proofErr w:type="spellStart"/>
      <w:r w:rsidR="00BC0DCE" w:rsidRPr="00BC0DCE">
        <w:rPr>
          <w:rFonts w:ascii="Times New Roman" w:hAnsi="Times New Roman"/>
          <w:color w:val="222222"/>
          <w:sz w:val="24"/>
          <w:szCs w:val="24"/>
          <w:shd w:val="clear" w:color="auto" w:fill="FFFFFF"/>
          <w:lang w:eastAsia="en-US"/>
        </w:rPr>
        <w:t>Polyprionidae</w:t>
      </w:r>
      <w:proofErr w:type="spellEnd"/>
      <w:r w:rsidR="00CD5ED4" w:rsidRPr="00A95C71">
        <w:rPr>
          <w:rFonts w:ascii="Times New Roman" w:hAnsi="Times New Roman"/>
          <w:color w:val="222222"/>
          <w:sz w:val="24"/>
          <w:szCs w:val="24"/>
          <w:shd w:val="clear" w:color="auto" w:fill="FFFFFF"/>
          <w:lang w:eastAsia="en-US"/>
        </w:rPr>
        <w:t>)</w:t>
      </w:r>
      <w:r w:rsidR="00CD5ED4" w:rsidRPr="00A95C71">
        <w:rPr>
          <w:rFonts w:ascii="Times New Roman" w:hAnsi="Times New Roman"/>
          <w:sz w:val="24"/>
          <w:szCs w:val="24"/>
        </w:rPr>
        <w:t xml:space="preserve"> suggesting that eDNA is </w:t>
      </w:r>
      <w:r w:rsidR="00AD2727" w:rsidRPr="00A95C71">
        <w:rPr>
          <w:rFonts w:ascii="Times New Roman" w:hAnsi="Times New Roman"/>
          <w:sz w:val="24"/>
          <w:szCs w:val="24"/>
        </w:rPr>
        <w:t>likely still superior</w:t>
      </w:r>
      <w:r w:rsidR="00CD5ED4" w:rsidRPr="00A95C71">
        <w:rPr>
          <w:rFonts w:ascii="Times New Roman" w:hAnsi="Times New Roman"/>
          <w:sz w:val="24"/>
          <w:szCs w:val="24"/>
        </w:rPr>
        <w:t xml:space="preserve"> to visual techniques</w:t>
      </w:r>
      <w:r w:rsidR="00AD2727" w:rsidRPr="00A95C71">
        <w:rPr>
          <w:rFonts w:ascii="Times New Roman" w:hAnsi="Times New Roman"/>
          <w:sz w:val="24"/>
          <w:szCs w:val="24"/>
        </w:rPr>
        <w:t xml:space="preserve"> at rare species detection </w:t>
      </w:r>
      <w:r w:rsidR="00AD2727"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{"citationItems":[{"id":"ITEM-1","itemData":{"DOI":"10.1371/journal.pone.0041732","ISSN":"1932-6203","PMID":"22952584","abstract":"Marine ecosystems worldwide are under threat with many fish species and populations suffering from human over-exploitation. This is greatly impacting global biodiversity, economy and human health. Intriguingly, marine fish are largely surveyed using selective and invasive methods, which are mostly limited to commercial species, and restricted to particular areas with favourable conditions. Furthermore, misidentification of species represents a major problem. Here, we investigate the potential of using metabarcoding of environmental DNA (eDNA) obtained directly from seawater samples to account for marine fish biodiversity. This eDNA approach has recently been used successfully in freshwater environments, but never in marine settings. We isolate eDNA from ½-litre seawater samples collected in a temperate marine ecosystem in Denmark. Using next-generation DNA sequencing of PCR amplicons, we obtain eDNA from 15 different fish species, including both important consumption species, as well as species rarely or never recorded by conventional monitoring. We also detect eDNA from a rare vagrant species in the area; European pilchard (Sardina pilchardus). Additionally, we detect four bird species. Records in national databases confirmed the occurrence of all detected species. To investigate the efficiency of the eDNA approach, we compared its performance with 9 methods conventionally used in marine fish surveys. Promisingly, eDNA covered the fish diversity better than or equal to any of the applied conventional methods. Our study demonstrates that even small samples of seawater contain eDNA from a wide range of local fish species. Finally, in order to examine the potential dispersal of eDNA in oceans, we performed an experiment addressing eDNA degradation in seawater, which shows that even small (100-bp) eDNA fragments degrades beyond detectability within days. Although further studies are needed to validate the eDNA approach in varying environmental conditions, our findings provide a strong proof-of-concept with great perspectives for future monitoring of marine biodiversity and resources.","author":[{"dropping-particle":"","family":"Thomsen","given":"Philip Francis","non-dropping-particle":"","parse-names":false,"suffix":""},{"dropping-particle":"","family":"Kielgast","given":"Jos","non-dropping-particle":"","parse-names":false,"suffix":""},{"dropping-particle":"","family":"Iversen","given":"Lars Lønsmann","non-dropping-particle":"","parse-names":false,"suffix":""},{"dropping-particle":"","family":"Møller","given":"Peter Rask","non-dropping-particle":"","parse-names":false,"suffix":""},{"dropping-particle":"","family":"Rasmussen","given":"Morten","non-dropping-particle":"","parse-names":false,"suffix":""},{"dropping-particle":"","family":"Willerslev","given":"Eske","non-dropping-particle":"","parse-names":false,"suffix":""}],"container-title":"PloS one","id":"ITEM-1","issue":"8","issued":{"date-parts":[["2012","1","29"]]},"page":"e41732","publisher":"Public Library of Science","title":"Detection of a diverse marine fish fauna using environmental DNA from seawater samples.","type":"article-journal","volume":"7"},"uris":["http://www.mendeley.com/documents/?uuid=b8a29307-5cb9-4c91-a166-0c29c5bd8bdf"]}],"mendeley":{"formattedCitation":"[10]","plainTextFormattedCitation":"[10]","previouslyFormattedCitation":"[10]"},"properties":{"noteIndex":0},"schema":"https://github.com/citation-style-language/schema/raw/master/csl-citation.json"}</w:instrText>
      </w:r>
      <w:r w:rsidR="00AD2727" w:rsidRPr="00A95C71">
        <w:rPr>
          <w:rFonts w:ascii="Times New Roman" w:hAnsi="Times New Roman"/>
          <w:sz w:val="24"/>
          <w:szCs w:val="24"/>
        </w:rPr>
        <w:fldChar w:fldCharType="separate"/>
      </w:r>
      <w:r w:rsidR="000F1EA9" w:rsidRPr="000F1EA9">
        <w:rPr>
          <w:rFonts w:ascii="Times New Roman" w:hAnsi="Times New Roman"/>
          <w:noProof/>
          <w:sz w:val="24"/>
          <w:szCs w:val="24"/>
        </w:rPr>
        <w:t>[10]</w:t>
      </w:r>
      <w:r w:rsidR="00AD2727" w:rsidRPr="00A95C71">
        <w:rPr>
          <w:rFonts w:ascii="Times New Roman" w:hAnsi="Times New Roman"/>
          <w:sz w:val="24"/>
          <w:szCs w:val="24"/>
        </w:rPr>
        <w:fldChar w:fldCharType="end"/>
      </w:r>
      <w:r w:rsidR="00AD2727" w:rsidRPr="00A95C71">
        <w:rPr>
          <w:rFonts w:ascii="Times New Roman" w:hAnsi="Times New Roman"/>
          <w:sz w:val="24"/>
          <w:szCs w:val="24"/>
        </w:rPr>
        <w:t>.</w:t>
      </w:r>
    </w:p>
    <w:p w14:paraId="38B05FA7" w14:textId="239576CB" w:rsidR="00CD5ED4" w:rsidRPr="000F1EA9" w:rsidRDefault="003F09C0" w:rsidP="00A95C71">
      <w:pPr>
        <w:pStyle w:val="MDPI31text"/>
        <w:spacing w:before="240" w:after="120" w:line="480" w:lineRule="auto"/>
        <w:ind w:firstLine="0"/>
        <w:jc w:val="left"/>
        <w:rPr>
          <w:rFonts w:ascii="Times New Roman" w:hAnsi="Times New Roman"/>
          <w:b/>
          <w:bCs/>
          <w:sz w:val="32"/>
          <w:szCs w:val="32"/>
          <w:rPrChange w:id="356" w:author="Zachary Gold" w:date="2020-11-10T17:04:00Z">
            <w:rPr>
              <w:rFonts w:ascii="Times New Roman" w:hAnsi="Times New Roman"/>
              <w:i/>
              <w:iCs/>
              <w:sz w:val="24"/>
              <w:szCs w:val="24"/>
            </w:rPr>
          </w:rPrChange>
        </w:rPr>
      </w:pPr>
      <w:r w:rsidRPr="000F1EA9">
        <w:rPr>
          <w:rFonts w:ascii="Times New Roman" w:hAnsi="Times New Roman"/>
          <w:b/>
          <w:bCs/>
          <w:sz w:val="32"/>
          <w:szCs w:val="32"/>
          <w:rPrChange w:id="357" w:author="Zachary Gold" w:date="2020-11-10T17:04:00Z">
            <w:rPr>
              <w:rFonts w:ascii="Times New Roman" w:hAnsi="Times New Roman"/>
              <w:i/>
              <w:iCs/>
              <w:sz w:val="24"/>
              <w:szCs w:val="24"/>
            </w:rPr>
          </w:rPrChange>
        </w:rPr>
        <w:t xml:space="preserve">Importance of </w:t>
      </w:r>
      <w:ins w:id="358" w:author="Zachary Gold" w:date="2020-11-10T21:56:00Z">
        <w:r w:rsidR="00191983">
          <w:rPr>
            <w:rFonts w:ascii="Times New Roman" w:hAnsi="Times New Roman"/>
            <w:b/>
            <w:bCs/>
            <w:sz w:val="32"/>
            <w:szCs w:val="32"/>
          </w:rPr>
          <w:t>s</w:t>
        </w:r>
      </w:ins>
      <w:del w:id="359" w:author="Zachary Gold" w:date="2020-11-10T21:56:00Z">
        <w:r w:rsidRPr="000F1EA9" w:rsidDel="00191983">
          <w:rPr>
            <w:rFonts w:ascii="Times New Roman" w:hAnsi="Times New Roman"/>
            <w:b/>
            <w:bCs/>
            <w:sz w:val="32"/>
            <w:szCs w:val="32"/>
            <w:rPrChange w:id="360" w:author="Zachary Gold" w:date="2020-11-10T17:04:00Z">
              <w:rPr>
                <w:rFonts w:ascii="Times New Roman" w:hAnsi="Times New Roman"/>
                <w:i/>
                <w:iCs/>
                <w:sz w:val="24"/>
                <w:szCs w:val="24"/>
              </w:rPr>
            </w:rPrChange>
          </w:rPr>
          <w:delText>S</w:delText>
        </w:r>
      </w:del>
      <w:r w:rsidR="00CD5ED4" w:rsidRPr="000F1EA9">
        <w:rPr>
          <w:rFonts w:ascii="Times New Roman" w:hAnsi="Times New Roman"/>
          <w:b/>
          <w:bCs/>
          <w:sz w:val="32"/>
          <w:szCs w:val="32"/>
          <w:rPrChange w:id="361" w:author="Zachary Gold" w:date="2020-11-10T17:04:00Z">
            <w:rPr>
              <w:rFonts w:ascii="Times New Roman" w:hAnsi="Times New Roman"/>
              <w:i/>
              <w:iCs/>
              <w:sz w:val="24"/>
              <w:szCs w:val="24"/>
            </w:rPr>
          </w:rPrChange>
        </w:rPr>
        <w:t xml:space="preserve">ite </w:t>
      </w:r>
      <w:ins w:id="362" w:author="Zachary Gold" w:date="2020-11-10T21:57:00Z">
        <w:r w:rsidR="00191983">
          <w:rPr>
            <w:rFonts w:ascii="Times New Roman" w:hAnsi="Times New Roman"/>
            <w:b/>
            <w:bCs/>
            <w:sz w:val="32"/>
            <w:szCs w:val="32"/>
          </w:rPr>
          <w:t>o</w:t>
        </w:r>
      </w:ins>
      <w:del w:id="363" w:author="Zachary Gold" w:date="2020-11-10T21:57:00Z">
        <w:r w:rsidR="00CD5ED4" w:rsidRPr="000F1EA9" w:rsidDel="00191983">
          <w:rPr>
            <w:rFonts w:ascii="Times New Roman" w:hAnsi="Times New Roman"/>
            <w:b/>
            <w:bCs/>
            <w:sz w:val="32"/>
            <w:szCs w:val="32"/>
            <w:rPrChange w:id="364" w:author="Zachary Gold" w:date="2020-11-10T17:04:00Z">
              <w:rPr>
                <w:rFonts w:ascii="Times New Roman" w:hAnsi="Times New Roman"/>
                <w:i/>
                <w:iCs/>
                <w:sz w:val="24"/>
                <w:szCs w:val="24"/>
              </w:rPr>
            </w:rPrChange>
          </w:rPr>
          <w:delText>O</w:delText>
        </w:r>
      </w:del>
      <w:r w:rsidR="00CD5ED4" w:rsidRPr="000F1EA9">
        <w:rPr>
          <w:rFonts w:ascii="Times New Roman" w:hAnsi="Times New Roman"/>
          <w:b/>
          <w:bCs/>
          <w:sz w:val="32"/>
          <w:szCs w:val="32"/>
          <w:rPrChange w:id="365" w:author="Zachary Gold" w:date="2020-11-10T17:04:00Z">
            <w:rPr>
              <w:rFonts w:ascii="Times New Roman" w:hAnsi="Times New Roman"/>
              <w:i/>
              <w:iCs/>
              <w:sz w:val="24"/>
              <w:szCs w:val="24"/>
            </w:rPr>
          </w:rPrChange>
        </w:rPr>
        <w:t xml:space="preserve">ccupancy </w:t>
      </w:r>
      <w:ins w:id="366" w:author="Zachary Gold" w:date="2020-11-10T21:57:00Z">
        <w:r w:rsidR="00191983">
          <w:rPr>
            <w:rFonts w:ascii="Times New Roman" w:hAnsi="Times New Roman"/>
            <w:b/>
            <w:bCs/>
            <w:sz w:val="32"/>
            <w:szCs w:val="32"/>
          </w:rPr>
          <w:t>m</w:t>
        </w:r>
      </w:ins>
      <w:del w:id="367" w:author="Zachary Gold" w:date="2020-11-10T21:57:00Z">
        <w:r w:rsidR="00CD5ED4" w:rsidRPr="000F1EA9" w:rsidDel="00191983">
          <w:rPr>
            <w:rFonts w:ascii="Times New Roman" w:hAnsi="Times New Roman"/>
            <w:b/>
            <w:bCs/>
            <w:sz w:val="32"/>
            <w:szCs w:val="32"/>
            <w:rPrChange w:id="368" w:author="Zachary Gold" w:date="2020-11-10T17:04:00Z">
              <w:rPr>
                <w:rFonts w:ascii="Times New Roman" w:hAnsi="Times New Roman"/>
                <w:i/>
                <w:iCs/>
                <w:sz w:val="24"/>
                <w:szCs w:val="24"/>
              </w:rPr>
            </w:rPrChange>
          </w:rPr>
          <w:delText>M</w:delText>
        </w:r>
      </w:del>
      <w:r w:rsidR="00CD5ED4" w:rsidRPr="000F1EA9">
        <w:rPr>
          <w:rFonts w:ascii="Times New Roman" w:hAnsi="Times New Roman"/>
          <w:b/>
          <w:bCs/>
          <w:sz w:val="32"/>
          <w:szCs w:val="32"/>
          <w:rPrChange w:id="369" w:author="Zachary Gold" w:date="2020-11-10T17:04:00Z">
            <w:rPr>
              <w:rFonts w:ascii="Times New Roman" w:hAnsi="Times New Roman"/>
              <w:i/>
              <w:iCs/>
              <w:sz w:val="24"/>
              <w:szCs w:val="24"/>
            </w:rPr>
          </w:rPrChange>
        </w:rPr>
        <w:t>odelling</w:t>
      </w:r>
    </w:p>
    <w:p w14:paraId="44E01A51" w14:textId="24AEE69C" w:rsidR="007E6DC8" w:rsidRPr="00A95C71" w:rsidRDefault="00CD5ED4" w:rsidP="00A95C71">
      <w:pPr>
        <w:pStyle w:val="MDPI31text"/>
        <w:spacing w:line="480" w:lineRule="auto"/>
        <w:ind w:firstLine="0"/>
        <w:jc w:val="left"/>
        <w:rPr>
          <w:rFonts w:ascii="Times New Roman" w:hAnsi="Times New Roman"/>
          <w:sz w:val="24"/>
          <w:szCs w:val="24"/>
        </w:rPr>
      </w:pPr>
      <w:r w:rsidRPr="00A95C71">
        <w:rPr>
          <w:rFonts w:ascii="Times New Roman" w:hAnsi="Times New Roman"/>
          <w:sz w:val="24"/>
          <w:szCs w:val="24"/>
        </w:rPr>
        <w:t>S</w:t>
      </w:r>
      <w:r w:rsidR="00FA44C3" w:rsidRPr="00A95C71">
        <w:rPr>
          <w:rFonts w:ascii="Times New Roman" w:hAnsi="Times New Roman"/>
          <w:sz w:val="24"/>
          <w:szCs w:val="24"/>
        </w:rPr>
        <w:t xml:space="preserve">ite occupancy modeling </w:t>
      </w:r>
      <w:r w:rsidRPr="00A95C71">
        <w:rPr>
          <w:rFonts w:ascii="Times New Roman" w:hAnsi="Times New Roman"/>
          <w:sz w:val="24"/>
          <w:szCs w:val="24"/>
        </w:rPr>
        <w:t xml:space="preserve">showed that almost all species </w:t>
      </w:r>
      <w:del w:id="370" w:author="Zachary Gold" w:date="2020-11-12T22:51:00Z">
        <w:r w:rsidRPr="00A95C71" w:rsidDel="001B3A88">
          <w:rPr>
            <w:rFonts w:ascii="Times New Roman" w:hAnsi="Times New Roman"/>
            <w:sz w:val="24"/>
            <w:szCs w:val="24"/>
          </w:rPr>
          <w:delText>(4</w:delText>
        </w:r>
        <w:r w:rsidR="00FF6057" w:rsidRPr="00A95C71" w:rsidDel="001B3A88">
          <w:rPr>
            <w:rFonts w:ascii="Times New Roman" w:hAnsi="Times New Roman"/>
            <w:sz w:val="24"/>
            <w:szCs w:val="24"/>
          </w:rPr>
          <w:delText>8</w:delText>
        </w:r>
        <w:r w:rsidRPr="00A95C71" w:rsidDel="001B3A88">
          <w:rPr>
            <w:rFonts w:ascii="Times New Roman" w:hAnsi="Times New Roman"/>
            <w:sz w:val="24"/>
            <w:szCs w:val="24"/>
          </w:rPr>
          <w:delText xml:space="preserve">/50) </w:delText>
        </w:r>
      </w:del>
      <w:r w:rsidRPr="00A95C71">
        <w:rPr>
          <w:rFonts w:ascii="Times New Roman" w:hAnsi="Times New Roman"/>
          <w:sz w:val="24"/>
          <w:szCs w:val="24"/>
        </w:rPr>
        <w:t xml:space="preserve">with occupancy rates higher than </w:t>
      </w:r>
      <w:del w:id="371" w:author="Zachary Gold" w:date="2020-11-12T22:48:00Z">
        <w:r w:rsidRPr="00A95C71" w:rsidDel="001B3A88">
          <w:rPr>
            <w:rFonts w:ascii="Times New Roman" w:hAnsi="Times New Roman"/>
            <w:sz w:val="24"/>
            <w:szCs w:val="24"/>
          </w:rPr>
          <w:delText>75%</w:delText>
        </w:r>
      </w:del>
      <w:ins w:id="372" w:author="Zachary Gold" w:date="2020-11-12T22:48:00Z">
        <w:r w:rsidR="001B3A88">
          <w:rPr>
            <w:rFonts w:ascii="Times New Roman" w:hAnsi="Times New Roman"/>
            <w:sz w:val="24"/>
            <w:szCs w:val="24"/>
          </w:rPr>
          <w:t>84%</w:t>
        </w:r>
      </w:ins>
      <w:r w:rsidRPr="00A95C71">
        <w:rPr>
          <w:rFonts w:ascii="Times New Roman" w:hAnsi="Times New Roman"/>
          <w:sz w:val="24"/>
          <w:szCs w:val="24"/>
        </w:rPr>
        <w:t xml:space="preserve"> were common Southern California </w:t>
      </w:r>
      <w:r w:rsidR="007E6DC8" w:rsidRPr="00A95C71">
        <w:rPr>
          <w:rFonts w:ascii="Times New Roman" w:hAnsi="Times New Roman"/>
          <w:sz w:val="24"/>
          <w:szCs w:val="24"/>
        </w:rPr>
        <w:t xml:space="preserve">kelp forest </w:t>
      </w:r>
      <w:r w:rsidRPr="00A95C71">
        <w:rPr>
          <w:rFonts w:ascii="Times New Roman" w:hAnsi="Times New Roman"/>
          <w:sz w:val="24"/>
          <w:szCs w:val="24"/>
        </w:rPr>
        <w:t xml:space="preserve">species </w:t>
      </w:r>
      <w:del w:id="373" w:author="Zachary Gold" w:date="2020-11-12T22:51:00Z">
        <w:r w:rsidRPr="00A95C71" w:rsidDel="001B3A88">
          <w:rPr>
            <w:rFonts w:ascii="Times New Roman" w:hAnsi="Times New Roman"/>
            <w:sz w:val="24"/>
            <w:szCs w:val="24"/>
          </w:rPr>
          <w:delText xml:space="preserve">with the exception of the </w:delText>
        </w:r>
        <w:r w:rsidR="00D2701A" w:rsidRPr="00A95C71" w:rsidDel="001B3A88">
          <w:rPr>
            <w:rFonts w:ascii="Times New Roman" w:hAnsi="Times New Roman"/>
            <w:sz w:val="24"/>
            <w:szCs w:val="24"/>
          </w:rPr>
          <w:delText>s</w:delText>
        </w:r>
        <w:r w:rsidRPr="00A95C71" w:rsidDel="001B3A88">
          <w:rPr>
            <w:rFonts w:ascii="Times New Roman" w:hAnsi="Times New Roman"/>
            <w:sz w:val="24"/>
            <w:szCs w:val="24"/>
          </w:rPr>
          <w:delText xml:space="preserve">potted cusk eel and </w:delText>
        </w:r>
        <w:r w:rsidR="00D2701A" w:rsidRPr="00A95C71" w:rsidDel="001B3A88">
          <w:rPr>
            <w:rFonts w:ascii="Times New Roman" w:hAnsi="Times New Roman"/>
            <w:sz w:val="24"/>
            <w:szCs w:val="24"/>
          </w:rPr>
          <w:delText>d</w:delText>
        </w:r>
        <w:r w:rsidRPr="00A95C71" w:rsidDel="001B3A88">
          <w:rPr>
            <w:rFonts w:ascii="Times New Roman" w:hAnsi="Times New Roman"/>
            <w:sz w:val="24"/>
            <w:szCs w:val="24"/>
          </w:rPr>
          <w:delText>og-faced wit</w:delText>
        </w:r>
        <w:r w:rsidR="0010613F" w:rsidRPr="00A95C71" w:rsidDel="001B3A88">
          <w:rPr>
            <w:rFonts w:ascii="Times New Roman" w:hAnsi="Times New Roman"/>
            <w:sz w:val="24"/>
            <w:szCs w:val="24"/>
          </w:rPr>
          <w:delText>c</w:delText>
        </w:r>
        <w:r w:rsidRPr="00A95C71" w:rsidDel="001B3A88">
          <w:rPr>
            <w:rFonts w:ascii="Times New Roman" w:hAnsi="Times New Roman"/>
            <w:sz w:val="24"/>
            <w:szCs w:val="24"/>
          </w:rPr>
          <w:delText xml:space="preserve">h eel </w:delText>
        </w:r>
      </w:del>
      <w:r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{"citationItems":[{"id":"ITEM-1","itemData":{"ISBN":"9781627111256","author":[{"dropping-particle":"","family":"Love","given":"M S","non-dropping-particle":"","parse-names":false,"suffix":""},{"dropping-particle":"","family":"Passarelli","given":"J K","non-dropping-particle":"","parse-names":false,"suffix":""}],"edition":"2nd.","id":"ITEM-1","issued":{"date-parts":[["2020"]]},"publisher":"University of California Agriculture and Natural Resources","title":"Miller and Lea's Guide to the Coastal Marine Fishes of California","type":"book"},"uris":["http://www.mendeley.com/documents/?uuid=be4911f1-ec0f-4663-b77b-8be9d1be0440"]}],"mendeley":{"formattedCitation":"[48]","plainTextFormattedCitation":"[48]","previouslyFormattedCitation":"[48]"},"properties":{"noteIndex":0},"schema":"https://github.com/citation-style-language/schema/raw/master/csl-citation.json"}</w:instrText>
      </w:r>
      <w:r w:rsidRPr="00A95C71">
        <w:rPr>
          <w:rFonts w:ascii="Times New Roman" w:hAnsi="Times New Roman"/>
          <w:sz w:val="24"/>
          <w:szCs w:val="24"/>
        </w:rPr>
        <w:fldChar w:fldCharType="separate"/>
      </w:r>
      <w:r w:rsidR="00A13BD0" w:rsidRPr="00A13BD0">
        <w:rPr>
          <w:rFonts w:ascii="Times New Roman" w:hAnsi="Times New Roman"/>
          <w:noProof/>
          <w:sz w:val="24"/>
          <w:szCs w:val="24"/>
        </w:rPr>
        <w:t>[48]</w:t>
      </w:r>
      <w:r w:rsidRPr="00A95C71">
        <w:rPr>
          <w:rFonts w:ascii="Times New Roman" w:hAnsi="Times New Roman"/>
          <w:sz w:val="24"/>
          <w:szCs w:val="24"/>
        </w:rPr>
        <w:fldChar w:fldCharType="end"/>
      </w:r>
      <w:r w:rsidR="00C0005F" w:rsidRPr="00A95C71">
        <w:rPr>
          <w:rFonts w:ascii="Times New Roman" w:hAnsi="Times New Roman"/>
          <w:sz w:val="24"/>
          <w:szCs w:val="24"/>
        </w:rPr>
        <w:t xml:space="preserve">. In </w:t>
      </w:r>
      <w:r w:rsidR="005332F1" w:rsidRPr="00A95C71">
        <w:rPr>
          <w:rFonts w:ascii="Times New Roman" w:hAnsi="Times New Roman"/>
          <w:sz w:val="24"/>
          <w:szCs w:val="24"/>
        </w:rPr>
        <w:t>contrast,</w:t>
      </w:r>
      <w:r w:rsidR="007E6DC8" w:rsidRPr="00A95C71">
        <w:rPr>
          <w:rFonts w:ascii="Times New Roman" w:hAnsi="Times New Roman"/>
          <w:sz w:val="24"/>
          <w:szCs w:val="24"/>
        </w:rPr>
        <w:t xml:space="preserve"> </w:t>
      </w:r>
      <w:r w:rsidR="00FA44C3" w:rsidRPr="00A95C71">
        <w:rPr>
          <w:rFonts w:ascii="Times New Roman" w:hAnsi="Times New Roman"/>
          <w:sz w:val="24"/>
          <w:szCs w:val="24"/>
        </w:rPr>
        <w:t xml:space="preserve">almost all </w:t>
      </w:r>
      <w:r w:rsidR="00FA44C3" w:rsidRPr="00A95C71">
        <w:rPr>
          <w:rFonts w:ascii="Times New Roman" w:hAnsi="Times New Roman"/>
          <w:sz w:val="24"/>
          <w:szCs w:val="24"/>
        </w:rPr>
        <w:lastRenderedPageBreak/>
        <w:t>pelagic</w:t>
      </w:r>
      <w:r w:rsidR="00631E86" w:rsidRPr="00A95C71">
        <w:rPr>
          <w:rFonts w:ascii="Times New Roman" w:hAnsi="Times New Roman"/>
          <w:sz w:val="24"/>
          <w:szCs w:val="24"/>
        </w:rPr>
        <w:t xml:space="preserve"> and </w:t>
      </w:r>
      <w:r w:rsidR="00FA44C3" w:rsidRPr="00A95C71">
        <w:rPr>
          <w:rFonts w:ascii="Times New Roman" w:hAnsi="Times New Roman"/>
          <w:sz w:val="24"/>
          <w:szCs w:val="24"/>
        </w:rPr>
        <w:t>intertidal</w:t>
      </w:r>
      <w:r w:rsidR="003F09C0" w:rsidRPr="00A95C71">
        <w:rPr>
          <w:rFonts w:ascii="Times New Roman" w:hAnsi="Times New Roman"/>
          <w:sz w:val="24"/>
          <w:szCs w:val="24"/>
        </w:rPr>
        <w:t xml:space="preserve"> species that should not be present in a kelp forest </w:t>
      </w:r>
      <w:r w:rsidR="00FA44C3" w:rsidRPr="00A95C71">
        <w:rPr>
          <w:rFonts w:ascii="Times New Roman" w:hAnsi="Times New Roman"/>
          <w:sz w:val="24"/>
          <w:szCs w:val="24"/>
        </w:rPr>
        <w:t xml:space="preserve">had low occupancy rates and were detected </w:t>
      </w:r>
      <w:r w:rsidR="007E6DC8" w:rsidRPr="00A95C71">
        <w:rPr>
          <w:rFonts w:ascii="Times New Roman" w:hAnsi="Times New Roman"/>
          <w:sz w:val="24"/>
          <w:szCs w:val="24"/>
        </w:rPr>
        <w:t xml:space="preserve">only </w:t>
      </w:r>
      <w:r w:rsidR="00FA44C3" w:rsidRPr="00A95C71">
        <w:rPr>
          <w:rFonts w:ascii="Times New Roman" w:hAnsi="Times New Roman"/>
          <w:sz w:val="24"/>
          <w:szCs w:val="24"/>
        </w:rPr>
        <w:t>in a single bottle replicate (Table</w:t>
      </w:r>
      <w:r w:rsidR="00631E86" w:rsidRPr="00A95C71">
        <w:rPr>
          <w:rFonts w:ascii="Times New Roman" w:hAnsi="Times New Roman"/>
          <w:sz w:val="24"/>
          <w:szCs w:val="24"/>
        </w:rPr>
        <w:t xml:space="preserve">s </w:t>
      </w:r>
      <w:r w:rsidR="005603E0" w:rsidRPr="00A95C71">
        <w:rPr>
          <w:rFonts w:ascii="Times New Roman" w:hAnsi="Times New Roman"/>
          <w:sz w:val="24"/>
          <w:szCs w:val="24"/>
        </w:rPr>
        <w:t>S</w:t>
      </w:r>
      <w:r w:rsidR="00631E86" w:rsidRPr="00A95C71">
        <w:rPr>
          <w:rFonts w:ascii="Times New Roman" w:hAnsi="Times New Roman"/>
          <w:sz w:val="24"/>
          <w:szCs w:val="24"/>
        </w:rPr>
        <w:t>1-</w:t>
      </w:r>
      <w:r w:rsidR="005603E0" w:rsidRPr="00A95C71">
        <w:rPr>
          <w:rFonts w:ascii="Times New Roman" w:hAnsi="Times New Roman"/>
          <w:sz w:val="24"/>
          <w:szCs w:val="24"/>
        </w:rPr>
        <w:t>S</w:t>
      </w:r>
      <w:r w:rsidR="00631E86" w:rsidRPr="00A95C71">
        <w:rPr>
          <w:rFonts w:ascii="Times New Roman" w:hAnsi="Times New Roman"/>
          <w:sz w:val="24"/>
          <w:szCs w:val="24"/>
        </w:rPr>
        <w:t>2</w:t>
      </w:r>
      <w:r w:rsidR="00FA44C3" w:rsidRPr="00A95C71">
        <w:rPr>
          <w:rFonts w:ascii="Times New Roman" w:hAnsi="Times New Roman"/>
          <w:sz w:val="24"/>
          <w:szCs w:val="24"/>
        </w:rPr>
        <w:t xml:space="preserve">). </w:t>
      </w:r>
      <w:r w:rsidR="005332F1" w:rsidRPr="00A95C71">
        <w:rPr>
          <w:rFonts w:ascii="Times New Roman" w:hAnsi="Times New Roman"/>
          <w:sz w:val="24"/>
          <w:szCs w:val="24"/>
        </w:rPr>
        <w:t>T</w:t>
      </w:r>
      <w:r w:rsidR="007E6DC8" w:rsidRPr="00A95C71">
        <w:rPr>
          <w:rFonts w:ascii="Times New Roman" w:hAnsi="Times New Roman"/>
          <w:sz w:val="24"/>
          <w:szCs w:val="24"/>
        </w:rPr>
        <w:t>hese</w:t>
      </w:r>
      <w:r w:rsidR="00FA44C3" w:rsidRPr="00A95C71">
        <w:rPr>
          <w:rFonts w:ascii="Times New Roman" w:hAnsi="Times New Roman"/>
          <w:sz w:val="24"/>
          <w:szCs w:val="24"/>
        </w:rPr>
        <w:t xml:space="preserve"> low occupancy </w:t>
      </w:r>
      <w:r w:rsidR="007E6DC8" w:rsidRPr="00A95C71">
        <w:rPr>
          <w:rFonts w:ascii="Times New Roman" w:hAnsi="Times New Roman"/>
          <w:sz w:val="24"/>
          <w:szCs w:val="24"/>
        </w:rPr>
        <w:t xml:space="preserve">detections </w:t>
      </w:r>
      <w:r w:rsidR="005332F1" w:rsidRPr="00A95C71">
        <w:rPr>
          <w:rFonts w:ascii="Times New Roman" w:hAnsi="Times New Roman"/>
          <w:sz w:val="24"/>
          <w:szCs w:val="24"/>
        </w:rPr>
        <w:t xml:space="preserve">cannot be </w:t>
      </w:r>
      <w:r w:rsidR="007E6DC8" w:rsidRPr="00A95C71">
        <w:rPr>
          <w:rFonts w:ascii="Times New Roman" w:hAnsi="Times New Roman"/>
          <w:sz w:val="24"/>
          <w:szCs w:val="24"/>
        </w:rPr>
        <w:t xml:space="preserve">contamination because they </w:t>
      </w:r>
      <w:r w:rsidR="007D6AC6" w:rsidRPr="00A95C71">
        <w:rPr>
          <w:rFonts w:ascii="Times New Roman" w:hAnsi="Times New Roman"/>
          <w:sz w:val="24"/>
          <w:szCs w:val="24"/>
        </w:rPr>
        <w:t>did not occur in field or laboratory controls</w:t>
      </w:r>
      <w:r w:rsidR="003F09C0" w:rsidRPr="00A95C71">
        <w:rPr>
          <w:rFonts w:ascii="Times New Roman" w:hAnsi="Times New Roman"/>
          <w:sz w:val="24"/>
          <w:szCs w:val="24"/>
        </w:rPr>
        <w:t>; i</w:t>
      </w:r>
      <w:r w:rsidR="007D6AC6" w:rsidRPr="00A95C71">
        <w:rPr>
          <w:rFonts w:ascii="Times New Roman" w:hAnsi="Times New Roman"/>
          <w:sz w:val="24"/>
          <w:szCs w:val="24"/>
        </w:rPr>
        <w:t>nstead</w:t>
      </w:r>
      <w:r w:rsidR="003F09C0" w:rsidRPr="00A95C71">
        <w:rPr>
          <w:rFonts w:ascii="Times New Roman" w:hAnsi="Times New Roman"/>
          <w:sz w:val="24"/>
          <w:szCs w:val="24"/>
        </w:rPr>
        <w:t xml:space="preserve">, they </w:t>
      </w:r>
      <w:r w:rsidR="007E6DC8" w:rsidRPr="00A95C71">
        <w:rPr>
          <w:rFonts w:ascii="Times New Roman" w:hAnsi="Times New Roman"/>
          <w:sz w:val="24"/>
          <w:szCs w:val="24"/>
        </w:rPr>
        <w:t xml:space="preserve">likely represent </w:t>
      </w:r>
      <w:r w:rsidR="00F953E7" w:rsidRPr="00A95C71">
        <w:rPr>
          <w:rFonts w:ascii="Times New Roman" w:hAnsi="Times New Roman"/>
          <w:sz w:val="24"/>
          <w:szCs w:val="24"/>
        </w:rPr>
        <w:t>eDNA transported</w:t>
      </w:r>
      <w:r w:rsidR="007D6AC6" w:rsidRPr="00A95C71">
        <w:rPr>
          <w:rFonts w:ascii="Times New Roman" w:hAnsi="Times New Roman"/>
          <w:sz w:val="24"/>
          <w:szCs w:val="24"/>
        </w:rPr>
        <w:t xml:space="preserve"> between habitats</w:t>
      </w:r>
      <w:r w:rsidR="00CD11E4" w:rsidRPr="00A95C71">
        <w:rPr>
          <w:rFonts w:ascii="Times New Roman" w:hAnsi="Times New Roman"/>
          <w:sz w:val="24"/>
          <w:szCs w:val="24"/>
        </w:rPr>
        <w:t xml:space="preserve"> </w:t>
      </w:r>
      <w:r w:rsidR="00CD11E4"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{"citationItems":[{"id":"ITEM-1","itemData":{"DOI":"10.3389/fmars.2019.00477","ISSN":"2296-7745","author":[{"dropping-particle":"","family":"Andruszkiewicz","given":"Elizabeth A","non-dropping-particle":"","parse-names":false,"suffix":""},{"dropping-particle":"","family":"Koseff","given":"Jeffrey R","non-dropping-particle":"","parse-names":false,"suffix":""},{"dropping-particle":"","family":"Fringer","given":"Oliver B","non-dropping-particle":"","parse-names":false,"suffix":""},{"dropping-particle":"","family":"Ouellette","given":"Nicholas T","non-dropping-particle":"","parse-names":false,"suffix":""},{"dropping-particle":"","family":"Lowe","given":"Anna B","non-dropping-particle":"","parse-names":false,"suffix":""},{"dropping-particle":"","family":"Edwards","given":"Christopher A","non-dropping-particle":"","parse-names":false,"suffix":""},{"dropping-particle":"","family":"Boehm","given":"Alexandria B","non-dropping-particle":"","parse-names":false,"suffix":""}],"container-title":"Frontiers in Marine Science","id":"ITEM-1","issued":{"date-parts":[["2019"]]},"page":"477","publisher":"Frontiers","title":"Modeling environmental DNA transport in the coastal ocean using Lagrangian particle tracking","type":"article-journal","volume":"6"},"uris":["http://www.mendeley.com/documents/?uuid=c61ac842-9da8-428a-91da-7ef66865c741"]}],"mendeley":{"formattedCitation":"[16]","plainTextFormattedCitation":"[16]","previouslyFormattedCitation":"[16]"},"properties":{"noteIndex":0},"schema":"https://github.com/citation-style-language/schema/raw/master/csl-citation.json"}</w:instrText>
      </w:r>
      <w:r w:rsidR="00CD11E4" w:rsidRPr="00A95C71">
        <w:rPr>
          <w:rFonts w:ascii="Times New Roman" w:hAnsi="Times New Roman"/>
          <w:sz w:val="24"/>
          <w:szCs w:val="24"/>
        </w:rPr>
        <w:fldChar w:fldCharType="separate"/>
      </w:r>
      <w:r w:rsidR="000F1EA9" w:rsidRPr="000F1EA9">
        <w:rPr>
          <w:rFonts w:ascii="Times New Roman" w:hAnsi="Times New Roman"/>
          <w:noProof/>
          <w:sz w:val="24"/>
          <w:szCs w:val="24"/>
        </w:rPr>
        <w:t>[16]</w:t>
      </w:r>
      <w:r w:rsidR="00CD11E4" w:rsidRPr="00A95C71">
        <w:rPr>
          <w:rFonts w:ascii="Times New Roman" w:hAnsi="Times New Roman"/>
          <w:sz w:val="24"/>
          <w:szCs w:val="24"/>
        </w:rPr>
        <w:fldChar w:fldCharType="end"/>
      </w:r>
      <w:r w:rsidR="007E6DC8" w:rsidRPr="00A95C71">
        <w:rPr>
          <w:rFonts w:ascii="Times New Roman" w:hAnsi="Times New Roman"/>
          <w:sz w:val="24"/>
          <w:szCs w:val="24"/>
        </w:rPr>
        <w:t xml:space="preserve">. </w:t>
      </w:r>
      <w:r w:rsidR="001A2B79" w:rsidRPr="00A95C71">
        <w:rPr>
          <w:rFonts w:ascii="Times New Roman" w:hAnsi="Times New Roman"/>
          <w:sz w:val="24"/>
          <w:szCs w:val="24"/>
        </w:rPr>
        <w:t xml:space="preserve">Regardless, </w:t>
      </w:r>
      <w:r w:rsidR="00C75358" w:rsidRPr="00A95C71">
        <w:rPr>
          <w:rFonts w:ascii="Times New Roman" w:hAnsi="Times New Roman"/>
          <w:sz w:val="24"/>
          <w:szCs w:val="24"/>
        </w:rPr>
        <w:t xml:space="preserve">site occupancy modeling </w:t>
      </w:r>
      <w:r w:rsidR="007E6DC8" w:rsidRPr="00A95C71">
        <w:rPr>
          <w:rFonts w:ascii="Times New Roman" w:hAnsi="Times New Roman"/>
          <w:sz w:val="24"/>
          <w:szCs w:val="24"/>
        </w:rPr>
        <w:t xml:space="preserve">removed </w:t>
      </w:r>
      <w:r w:rsidR="00C75358" w:rsidRPr="00A95C71">
        <w:rPr>
          <w:rFonts w:ascii="Times New Roman" w:hAnsi="Times New Roman"/>
          <w:sz w:val="24"/>
          <w:szCs w:val="24"/>
        </w:rPr>
        <w:t xml:space="preserve">the vast majority of unexpected </w:t>
      </w:r>
      <w:r w:rsidR="003F09C0" w:rsidRPr="00A95C71">
        <w:rPr>
          <w:rFonts w:ascii="Times New Roman" w:hAnsi="Times New Roman"/>
          <w:sz w:val="24"/>
          <w:szCs w:val="24"/>
        </w:rPr>
        <w:t>kelp forest fishes</w:t>
      </w:r>
      <w:r w:rsidR="00C75358" w:rsidRPr="00A95C71">
        <w:rPr>
          <w:rFonts w:ascii="Times New Roman" w:hAnsi="Times New Roman"/>
          <w:sz w:val="24"/>
          <w:szCs w:val="24"/>
        </w:rPr>
        <w:t>,</w:t>
      </w:r>
      <w:r w:rsidR="007E6DC8" w:rsidRPr="00A95C71">
        <w:rPr>
          <w:rFonts w:ascii="Times New Roman" w:hAnsi="Times New Roman"/>
          <w:sz w:val="24"/>
          <w:szCs w:val="24"/>
        </w:rPr>
        <w:t xml:space="preserve"> highlighting its value for determining true species detections in a rigorous and repeatable way </w:t>
      </w:r>
      <w:r w:rsidR="007E6DC8"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{"citationItems":[{"id":"ITEM-1","itemData":{"DOI":"10.1002/ece3.3764","ISSN":"20457758","abstract":"© 2018. 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systems.","author":[{"dropping-particle":"","family":"Chambert","given":"Thierry","non-dropping-particle":"","parse-names":false,"suffix":""},{"dropping-particle":"","family":"Pilliod","given":"David S.","non-dropping-particle":"","parse-names":false,"suffix":""},{"dropping-particle":"","family":"Goldberg","given":"Caren S.","non-dropping-particle":"","parse-names":false,"suffix":""},{"dropping-particle":"","family":"Doi","given":"Hideyuki","non-dropping-particle":"","parse-names":false,"suffix":""},{"dropping-particle":"","family":"Takahara","given":"Teruhiko","non-dropping-particle":"","parse-names":false,"suffix":""}],"container-title":"Ecology and Evolution","id":"ITEM-1","issue":"6","issued":{"date-parts":[["2018","3","1"]]},"page":"3468-3477","publisher":"John Wiley and Sons Ltd","title":"An analytical framework for estimating aquatic species density from environmental DNA","type":"article-journal","volume":"8"},"uris":["http://www.mendeley.com/documents/?uuid=4bb5dde8-92c1-35b8-8617-24b15ac180c7"]},{"id":"ITEM-2","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Reports","id":"ITEM-2","issue":"1","issued":{"date-parts":[["2019"]]},"page":"3581","publisher":"Nature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mendeley":{"formattedCitation":"[18,19]","plainTextFormattedCitation":"[18,19]","previouslyFormattedCitation":"[18,19]"},"properties":{"noteIndex":0},"schema":"https://github.com/citation-style-language/schema/raw/master/csl-citation.json"}</w:instrText>
      </w:r>
      <w:r w:rsidR="007E6DC8" w:rsidRPr="00A95C71">
        <w:rPr>
          <w:rFonts w:ascii="Times New Roman" w:hAnsi="Times New Roman"/>
          <w:sz w:val="24"/>
          <w:szCs w:val="24"/>
        </w:rPr>
        <w:fldChar w:fldCharType="separate"/>
      </w:r>
      <w:r w:rsidR="000F1EA9" w:rsidRPr="000F1EA9">
        <w:rPr>
          <w:rFonts w:ascii="Times New Roman" w:hAnsi="Times New Roman"/>
          <w:noProof/>
          <w:sz w:val="24"/>
          <w:szCs w:val="24"/>
        </w:rPr>
        <w:t>[18,19]</w:t>
      </w:r>
      <w:r w:rsidR="007E6DC8" w:rsidRPr="00A95C71">
        <w:rPr>
          <w:rFonts w:ascii="Times New Roman" w:hAnsi="Times New Roman"/>
          <w:sz w:val="24"/>
          <w:szCs w:val="24"/>
        </w:rPr>
        <w:fldChar w:fldCharType="end"/>
      </w:r>
      <w:r w:rsidR="007E6DC8" w:rsidRPr="00A95C71">
        <w:rPr>
          <w:rFonts w:ascii="Times New Roman" w:hAnsi="Times New Roman"/>
          <w:sz w:val="24"/>
          <w:szCs w:val="24"/>
        </w:rPr>
        <w:t xml:space="preserve">, aiding in the interpretation and comparison of </w:t>
      </w:r>
      <w:r w:rsidR="003F09C0" w:rsidRPr="00A95C71">
        <w:rPr>
          <w:rFonts w:ascii="Times New Roman" w:hAnsi="Times New Roman"/>
          <w:sz w:val="24"/>
          <w:szCs w:val="24"/>
        </w:rPr>
        <w:t xml:space="preserve">eDNA </w:t>
      </w:r>
      <w:r w:rsidR="007E6DC8" w:rsidRPr="00A95C71">
        <w:rPr>
          <w:rFonts w:ascii="Times New Roman" w:hAnsi="Times New Roman"/>
          <w:sz w:val="24"/>
          <w:szCs w:val="24"/>
        </w:rPr>
        <w:t xml:space="preserve">results. </w:t>
      </w:r>
    </w:p>
    <w:p w14:paraId="0C601F6D" w14:textId="3C1D8DF9" w:rsidR="00422F95" w:rsidRPr="00A95C71" w:rsidRDefault="00D00AD7"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While site occupancy modelling removed non-kelp forest taxa</w:t>
      </w:r>
      <w:r w:rsidR="0046415C" w:rsidRPr="00A95C71">
        <w:rPr>
          <w:rFonts w:ascii="Times New Roman" w:hAnsi="Times New Roman"/>
          <w:sz w:val="24"/>
          <w:szCs w:val="24"/>
        </w:rPr>
        <w:t xml:space="preserve"> (e.g. </w:t>
      </w:r>
      <w:r w:rsidR="009F575D" w:rsidRPr="00A95C71">
        <w:rPr>
          <w:rFonts w:ascii="Times New Roman" w:hAnsi="Times New Roman"/>
          <w:sz w:val="24"/>
          <w:szCs w:val="24"/>
        </w:rPr>
        <w:t>Blue whale</w:t>
      </w:r>
      <w:r w:rsidR="0046415C" w:rsidRPr="00A95C71">
        <w:rPr>
          <w:rFonts w:ascii="Times New Roman" w:hAnsi="Times New Roman"/>
          <w:sz w:val="24"/>
          <w:szCs w:val="24"/>
        </w:rPr>
        <w:t xml:space="preserve">; </w:t>
      </w:r>
      <w:r w:rsidR="009F575D" w:rsidRPr="00A95C71">
        <w:rPr>
          <w:rFonts w:ascii="Times New Roman" w:hAnsi="Times New Roman"/>
          <w:i/>
          <w:iCs/>
          <w:sz w:val="24"/>
          <w:szCs w:val="24"/>
        </w:rPr>
        <w:t>Balaenoptera musculus</w:t>
      </w:r>
      <w:r w:rsidR="00BC0DCE">
        <w:rPr>
          <w:rFonts w:ascii="Times New Roman" w:hAnsi="Times New Roman"/>
          <w:i/>
          <w:iCs/>
          <w:sz w:val="24"/>
          <w:szCs w:val="24"/>
        </w:rPr>
        <w:t xml:space="preserve"> </w:t>
      </w:r>
      <w:r w:rsidR="00BC0DCE">
        <w:rPr>
          <w:rFonts w:ascii="Times New Roman" w:hAnsi="Times New Roman"/>
          <w:sz w:val="24"/>
          <w:szCs w:val="24"/>
        </w:rPr>
        <w:t>(Cetacea)</w:t>
      </w:r>
      <w:r w:rsidR="0046415C" w:rsidRPr="00A95C71">
        <w:rPr>
          <w:rFonts w:ascii="Times New Roman" w:hAnsi="Times New Roman"/>
          <w:sz w:val="24"/>
          <w:szCs w:val="24"/>
        </w:rPr>
        <w:t xml:space="preserve">; </w:t>
      </w:r>
      <w:r w:rsidR="009F575D" w:rsidRPr="00A95C71">
        <w:rPr>
          <w:rFonts w:ascii="Times New Roman" w:hAnsi="Times New Roman"/>
          <w:sz w:val="24"/>
          <w:szCs w:val="24"/>
        </w:rPr>
        <w:t>California sea lion</w:t>
      </w:r>
      <w:r w:rsidR="0046415C" w:rsidRPr="00A95C71">
        <w:rPr>
          <w:rFonts w:ascii="Times New Roman" w:hAnsi="Times New Roman"/>
          <w:sz w:val="24"/>
          <w:szCs w:val="24"/>
        </w:rPr>
        <w:t>,</w:t>
      </w:r>
      <w:r w:rsidR="009F575D" w:rsidRPr="00A95C71">
        <w:rPr>
          <w:rFonts w:ascii="Times New Roman" w:hAnsi="Times New Roman"/>
          <w:sz w:val="24"/>
          <w:szCs w:val="24"/>
        </w:rPr>
        <w:t xml:space="preserve"> </w:t>
      </w:r>
      <w:r w:rsidR="009F575D" w:rsidRPr="00A95C71">
        <w:rPr>
          <w:rFonts w:ascii="Times New Roman" w:hAnsi="Times New Roman"/>
          <w:i/>
          <w:iCs/>
          <w:sz w:val="24"/>
          <w:szCs w:val="24"/>
        </w:rPr>
        <w:t>Zalophus californianus</w:t>
      </w:r>
      <w:r w:rsidR="00BC0DCE">
        <w:rPr>
          <w:rFonts w:ascii="Times New Roman" w:hAnsi="Times New Roman"/>
          <w:i/>
          <w:iCs/>
          <w:sz w:val="24"/>
          <w:szCs w:val="24"/>
        </w:rPr>
        <w:t xml:space="preserve"> </w:t>
      </w:r>
      <w:r w:rsidR="00BC0DCE">
        <w:rPr>
          <w:rFonts w:ascii="Times New Roman" w:hAnsi="Times New Roman"/>
          <w:sz w:val="24"/>
          <w:szCs w:val="24"/>
        </w:rPr>
        <w:t>(Otariidae)</w:t>
      </w:r>
      <w:r w:rsidR="0046415C" w:rsidRPr="00A95C71">
        <w:rPr>
          <w:rFonts w:ascii="Times New Roman" w:hAnsi="Times New Roman"/>
          <w:sz w:val="24"/>
          <w:szCs w:val="24"/>
        </w:rPr>
        <w:t>; p</w:t>
      </w:r>
      <w:r w:rsidR="009F575D" w:rsidRPr="00A95C71">
        <w:rPr>
          <w:rFonts w:ascii="Times New Roman" w:hAnsi="Times New Roman"/>
          <w:sz w:val="24"/>
          <w:szCs w:val="24"/>
        </w:rPr>
        <w:t xml:space="preserve">elagic </w:t>
      </w:r>
      <w:r w:rsidR="00D2701A" w:rsidRPr="00A95C71">
        <w:rPr>
          <w:rFonts w:ascii="Times New Roman" w:hAnsi="Times New Roman"/>
          <w:sz w:val="24"/>
          <w:szCs w:val="24"/>
        </w:rPr>
        <w:t>cormorant</w:t>
      </w:r>
      <w:r w:rsidR="009F575D" w:rsidRPr="00A95C71">
        <w:rPr>
          <w:rFonts w:ascii="Times New Roman" w:hAnsi="Times New Roman"/>
          <w:sz w:val="24"/>
          <w:szCs w:val="24"/>
        </w:rPr>
        <w:t xml:space="preserve"> </w:t>
      </w:r>
      <w:r w:rsidR="009F575D" w:rsidRPr="00A95C71">
        <w:rPr>
          <w:rFonts w:ascii="Times New Roman" w:hAnsi="Times New Roman"/>
          <w:i/>
          <w:iCs/>
          <w:sz w:val="24"/>
          <w:szCs w:val="24"/>
        </w:rPr>
        <w:t>Urile pelagicus</w:t>
      </w:r>
      <w:r w:rsidR="00BC0DCE">
        <w:rPr>
          <w:rFonts w:ascii="Times New Roman" w:hAnsi="Times New Roman"/>
          <w:i/>
          <w:iCs/>
          <w:sz w:val="24"/>
          <w:szCs w:val="24"/>
        </w:rPr>
        <w:t xml:space="preserve"> </w:t>
      </w:r>
      <w:r w:rsidR="00BC0DCE">
        <w:rPr>
          <w:rFonts w:ascii="Times New Roman" w:hAnsi="Times New Roman"/>
          <w:sz w:val="24"/>
          <w:szCs w:val="24"/>
        </w:rPr>
        <w:t>(</w:t>
      </w:r>
      <w:proofErr w:type="spellStart"/>
      <w:r w:rsidR="00BC0DCE" w:rsidRPr="00BC0DCE">
        <w:rPr>
          <w:rFonts w:ascii="Times New Roman" w:hAnsi="Times New Roman"/>
          <w:sz w:val="24"/>
          <w:szCs w:val="24"/>
        </w:rPr>
        <w:t>Phalacrocoracidae</w:t>
      </w:r>
      <w:proofErr w:type="spellEnd"/>
      <w:r w:rsidR="00BC0DCE">
        <w:rPr>
          <w:rFonts w:ascii="Times New Roman" w:hAnsi="Times New Roman"/>
          <w:sz w:val="24"/>
          <w:szCs w:val="24"/>
        </w:rPr>
        <w:t>)</w:t>
      </w:r>
      <w:r w:rsidR="0046415C" w:rsidRPr="00A95C71">
        <w:rPr>
          <w:rFonts w:ascii="Times New Roman" w:hAnsi="Times New Roman"/>
          <w:sz w:val="24"/>
          <w:szCs w:val="24"/>
        </w:rPr>
        <w:t xml:space="preserve">; </w:t>
      </w:r>
      <w:r w:rsidR="006E5356" w:rsidRPr="00A95C71">
        <w:rPr>
          <w:rFonts w:ascii="Times New Roman" w:hAnsi="Times New Roman"/>
          <w:sz w:val="24"/>
          <w:szCs w:val="24"/>
        </w:rPr>
        <w:t xml:space="preserve">Table </w:t>
      </w:r>
      <w:r w:rsidR="005603E0" w:rsidRPr="00A95C71">
        <w:rPr>
          <w:rFonts w:ascii="Times New Roman" w:hAnsi="Times New Roman"/>
          <w:sz w:val="24"/>
          <w:szCs w:val="24"/>
        </w:rPr>
        <w:t>S</w:t>
      </w:r>
      <w:r w:rsidR="00EB7DB6" w:rsidRPr="00A95C71">
        <w:rPr>
          <w:rFonts w:ascii="Times New Roman" w:hAnsi="Times New Roman"/>
          <w:sz w:val="24"/>
          <w:szCs w:val="24"/>
        </w:rPr>
        <w:t>10</w:t>
      </w:r>
      <w:r w:rsidR="006E5356" w:rsidRPr="00A95C71">
        <w:rPr>
          <w:rFonts w:ascii="Times New Roman" w:hAnsi="Times New Roman"/>
          <w:sz w:val="24"/>
          <w:szCs w:val="24"/>
        </w:rPr>
        <w:t>)</w:t>
      </w:r>
      <w:r w:rsidRPr="00A95C71">
        <w:rPr>
          <w:rFonts w:ascii="Times New Roman" w:hAnsi="Times New Roman"/>
          <w:sz w:val="24"/>
          <w:szCs w:val="24"/>
        </w:rPr>
        <w:t xml:space="preserve">, it also removed some kelp forest species (e.g. </w:t>
      </w:r>
      <w:r w:rsidR="00D2701A" w:rsidRPr="00A95C71">
        <w:rPr>
          <w:rFonts w:ascii="Times New Roman" w:hAnsi="Times New Roman"/>
          <w:sz w:val="24"/>
          <w:szCs w:val="24"/>
        </w:rPr>
        <w:t>z</w:t>
      </w:r>
      <w:r w:rsidRPr="00A95C71">
        <w:rPr>
          <w:rFonts w:ascii="Times New Roman" w:hAnsi="Times New Roman"/>
          <w:sz w:val="24"/>
          <w:szCs w:val="24"/>
        </w:rPr>
        <w:t xml:space="preserve">ebra goby, </w:t>
      </w:r>
      <w:r w:rsidRPr="00A95C71">
        <w:rPr>
          <w:rFonts w:ascii="Times New Roman" w:hAnsi="Times New Roman"/>
          <w:i/>
          <w:iCs/>
          <w:sz w:val="24"/>
          <w:szCs w:val="24"/>
        </w:rPr>
        <w:t>L. dalli</w:t>
      </w:r>
      <w:r w:rsidR="00431ACB">
        <w:rPr>
          <w:rFonts w:ascii="Times New Roman" w:hAnsi="Times New Roman"/>
          <w:i/>
          <w:iCs/>
          <w:sz w:val="24"/>
          <w:szCs w:val="24"/>
        </w:rPr>
        <w:t xml:space="preserve">, </w:t>
      </w:r>
      <w:proofErr w:type="spellStart"/>
      <w:r w:rsidR="00431ACB">
        <w:rPr>
          <w:rFonts w:ascii="Times New Roman" w:hAnsi="Times New Roman"/>
          <w:sz w:val="24"/>
          <w:szCs w:val="24"/>
        </w:rPr>
        <w:t>Gobiidae</w:t>
      </w:r>
      <w:proofErr w:type="spellEnd"/>
      <w:r w:rsidRPr="00A95C71">
        <w:rPr>
          <w:rFonts w:ascii="Times New Roman" w:hAnsi="Times New Roman"/>
          <w:sz w:val="24"/>
          <w:szCs w:val="24"/>
        </w:rPr>
        <w:t xml:space="preserve">; </w:t>
      </w:r>
      <w:r w:rsidR="00D2701A" w:rsidRPr="00A95C71">
        <w:rPr>
          <w:rFonts w:ascii="Times New Roman" w:hAnsi="Times New Roman"/>
          <w:sz w:val="24"/>
          <w:szCs w:val="24"/>
        </w:rPr>
        <w:t>s</w:t>
      </w:r>
      <w:r w:rsidRPr="00A95C71">
        <w:rPr>
          <w:rFonts w:ascii="Times New Roman" w:hAnsi="Times New Roman"/>
          <w:sz w:val="24"/>
          <w:szCs w:val="24"/>
        </w:rPr>
        <w:t xml:space="preserve">well shark, </w:t>
      </w:r>
      <w:r w:rsidRPr="00A95C71">
        <w:rPr>
          <w:rFonts w:ascii="Times New Roman" w:hAnsi="Times New Roman"/>
          <w:i/>
          <w:iCs/>
          <w:sz w:val="24"/>
          <w:szCs w:val="24"/>
        </w:rPr>
        <w:t>Cephaloscyllium ventriosum</w:t>
      </w:r>
      <w:r w:rsidR="00431ACB">
        <w:rPr>
          <w:rFonts w:ascii="Times New Roman" w:hAnsi="Times New Roman"/>
          <w:i/>
          <w:iCs/>
          <w:sz w:val="24"/>
          <w:szCs w:val="24"/>
        </w:rPr>
        <w:t xml:space="preserve">, </w:t>
      </w:r>
      <w:r w:rsidR="00BC0DCE" w:rsidRPr="00BC0DCE">
        <w:rPr>
          <w:rFonts w:ascii="Times New Roman" w:hAnsi="Times New Roman"/>
          <w:sz w:val="24"/>
          <w:szCs w:val="24"/>
        </w:rPr>
        <w:t>Scyliorhinidae</w:t>
      </w:r>
      <w:r w:rsidRPr="00A95C71">
        <w:rPr>
          <w:rFonts w:ascii="Times New Roman" w:hAnsi="Times New Roman"/>
          <w:sz w:val="24"/>
          <w:szCs w:val="24"/>
        </w:rPr>
        <w:t xml:space="preserve">; </w:t>
      </w:r>
      <w:r w:rsidR="00D2701A" w:rsidRPr="00A95C71">
        <w:rPr>
          <w:rFonts w:ascii="Times New Roman" w:hAnsi="Times New Roman"/>
          <w:sz w:val="24"/>
          <w:szCs w:val="24"/>
        </w:rPr>
        <w:t>z</w:t>
      </w:r>
      <w:r w:rsidRPr="00A95C71">
        <w:rPr>
          <w:rFonts w:ascii="Times New Roman" w:hAnsi="Times New Roman"/>
          <w:sz w:val="24"/>
          <w:szCs w:val="24"/>
        </w:rPr>
        <w:t xml:space="preserve">ebra-perch </w:t>
      </w:r>
      <w:r w:rsidRPr="00A95C71">
        <w:rPr>
          <w:rFonts w:ascii="Times New Roman" w:hAnsi="Times New Roman"/>
          <w:i/>
          <w:iCs/>
          <w:sz w:val="24"/>
          <w:szCs w:val="24"/>
        </w:rPr>
        <w:t>Hermosilla azurea</w:t>
      </w:r>
      <w:r w:rsidR="00431ACB">
        <w:rPr>
          <w:rFonts w:ascii="Times New Roman" w:hAnsi="Times New Roman"/>
          <w:i/>
          <w:iCs/>
          <w:sz w:val="24"/>
          <w:szCs w:val="24"/>
        </w:rPr>
        <w:t xml:space="preserve">, </w:t>
      </w:r>
      <w:r w:rsidR="00431ACB">
        <w:rPr>
          <w:rFonts w:ascii="Times New Roman" w:hAnsi="Times New Roman"/>
          <w:sz w:val="24"/>
          <w:szCs w:val="24"/>
        </w:rPr>
        <w:t>Embiotocidae</w:t>
      </w:r>
      <w:r w:rsidRPr="00A95C71">
        <w:rPr>
          <w:rFonts w:ascii="Times New Roman" w:hAnsi="Times New Roman"/>
          <w:sz w:val="24"/>
          <w:szCs w:val="24"/>
        </w:rPr>
        <w:t xml:space="preserve">; California angel shark, </w:t>
      </w:r>
      <w:r w:rsidRPr="00A95C71">
        <w:rPr>
          <w:rFonts w:ascii="Times New Roman" w:hAnsi="Times New Roman"/>
          <w:i/>
          <w:iCs/>
          <w:sz w:val="24"/>
          <w:szCs w:val="24"/>
        </w:rPr>
        <w:t>Squatina californica</w:t>
      </w:r>
      <w:r w:rsidR="00431ACB">
        <w:rPr>
          <w:rFonts w:ascii="Times New Roman" w:hAnsi="Times New Roman"/>
          <w:i/>
          <w:iCs/>
          <w:sz w:val="24"/>
          <w:szCs w:val="24"/>
        </w:rPr>
        <w:t xml:space="preserve">, </w:t>
      </w:r>
      <w:proofErr w:type="spellStart"/>
      <w:r w:rsidR="00BC0DCE" w:rsidRPr="00BC0DCE">
        <w:rPr>
          <w:rFonts w:ascii="Times New Roman" w:hAnsi="Times New Roman"/>
          <w:sz w:val="24"/>
          <w:szCs w:val="24"/>
        </w:rPr>
        <w:t>Squatinidae</w:t>
      </w:r>
      <w:proofErr w:type="spellEnd"/>
      <w:r w:rsidR="005603E0" w:rsidRPr="00A95C71">
        <w:rPr>
          <w:rFonts w:ascii="Times New Roman" w:hAnsi="Times New Roman"/>
          <w:sz w:val="24"/>
          <w:szCs w:val="24"/>
        </w:rPr>
        <w:t>)</w:t>
      </w:r>
      <w:r w:rsidR="009F575D" w:rsidRPr="00A95C71">
        <w:rPr>
          <w:rFonts w:ascii="Times New Roman" w:hAnsi="Times New Roman"/>
          <w:sz w:val="24"/>
          <w:szCs w:val="24"/>
        </w:rPr>
        <w:t xml:space="preserve">. These results highlight the </w:t>
      </w:r>
      <w:r w:rsidR="006E5356" w:rsidRPr="00A95C71">
        <w:rPr>
          <w:rFonts w:ascii="Times New Roman" w:hAnsi="Times New Roman"/>
          <w:sz w:val="24"/>
          <w:szCs w:val="24"/>
        </w:rPr>
        <w:t xml:space="preserve">need for increased replication </w:t>
      </w:r>
      <w:r w:rsidR="00AE3082" w:rsidRPr="00A95C71">
        <w:rPr>
          <w:rFonts w:ascii="Times New Roman" w:hAnsi="Times New Roman"/>
          <w:sz w:val="24"/>
          <w:szCs w:val="24"/>
        </w:rPr>
        <w:t>depending on the management question, just as it may require more visual surveys to observe numerically rarer taxa, such as sharks. Although the ability of eDNA to detect marine mammals and bird</w:t>
      </w:r>
      <w:r w:rsidR="004E1740" w:rsidRPr="00A95C71">
        <w:rPr>
          <w:rFonts w:ascii="Times New Roman" w:hAnsi="Times New Roman"/>
          <w:sz w:val="24"/>
          <w:szCs w:val="24"/>
        </w:rPr>
        <w:t>s</w:t>
      </w:r>
      <w:r w:rsidR="00AE3082" w:rsidRPr="00A95C71">
        <w:rPr>
          <w:rFonts w:ascii="Times New Roman" w:hAnsi="Times New Roman"/>
          <w:sz w:val="24"/>
          <w:szCs w:val="24"/>
        </w:rPr>
        <w:t xml:space="preserve"> is useful</w:t>
      </w:r>
      <w:r w:rsidR="002F0BCB" w:rsidRPr="00A95C71">
        <w:rPr>
          <w:rFonts w:ascii="Times New Roman" w:hAnsi="Times New Roman"/>
          <w:sz w:val="24"/>
          <w:szCs w:val="24"/>
        </w:rPr>
        <w:t xml:space="preserve">, visual observations maybe </w:t>
      </w:r>
      <w:r w:rsidR="00AE3082" w:rsidRPr="00A95C71">
        <w:rPr>
          <w:rFonts w:ascii="Times New Roman" w:hAnsi="Times New Roman"/>
          <w:sz w:val="24"/>
          <w:szCs w:val="24"/>
        </w:rPr>
        <w:t xml:space="preserve">more </w:t>
      </w:r>
      <w:r w:rsidR="004E1740" w:rsidRPr="00A95C71">
        <w:rPr>
          <w:rFonts w:ascii="Times New Roman" w:hAnsi="Times New Roman"/>
          <w:sz w:val="24"/>
          <w:szCs w:val="24"/>
        </w:rPr>
        <w:t xml:space="preserve">effective </w:t>
      </w:r>
      <w:r w:rsidRPr="00A95C71">
        <w:rPr>
          <w:rFonts w:ascii="Times New Roman" w:hAnsi="Times New Roman"/>
          <w:sz w:val="24"/>
          <w:szCs w:val="24"/>
        </w:rPr>
        <w:t>depending on the</w:t>
      </w:r>
      <w:r w:rsidR="004E1740" w:rsidRPr="00A95C71">
        <w:rPr>
          <w:rFonts w:ascii="Times New Roman" w:hAnsi="Times New Roman"/>
          <w:sz w:val="24"/>
          <w:szCs w:val="24"/>
        </w:rPr>
        <w:t xml:space="preserve"> taxa, suggesting that </w:t>
      </w:r>
      <w:r w:rsidR="002F0BCB" w:rsidRPr="00A95C71">
        <w:rPr>
          <w:rFonts w:ascii="Times New Roman" w:hAnsi="Times New Roman"/>
          <w:sz w:val="24"/>
          <w:szCs w:val="24"/>
        </w:rPr>
        <w:t>complementary methods may yield the most effective sampling regime</w:t>
      </w:r>
      <w:r w:rsidR="00E146C0" w:rsidRPr="00A95C71">
        <w:rPr>
          <w:rFonts w:ascii="Times New Roman" w:hAnsi="Times New Roman"/>
          <w:sz w:val="24"/>
          <w:szCs w:val="24"/>
        </w:rPr>
        <w:t xml:space="preserve"> </w:t>
      </w:r>
      <w:r w:rsidR="00E146C0"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{"citationItems":[{"id":"ITEM-1","itemData":{"DOI":"https://doi.org/10.3389/fmars.2016.00283","ISSN":"2296-7745","author":[{"dropping-particle":"","family":"Kelly","given":"Ryan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Science","id":"ITEM-1","issued":{"date-parts":[["2017"]]},"page":"283","publisher":"Frontiers","title":"Genetic and manual survey methods yield different and complementary views of an ecosystem","type":"article-journal","volume":"3"},"uris":["http://www.mendeley.com/documents/?uuid=b3cec499-5e84-4656-afe1-4b28d04d8a4e"]}],"mendeley":{"formattedCitation":"[49]","plainTextFormattedCitation":"[49]","previouslyFormattedCitation":"[49]"},"properties":{"noteIndex":0},"schema":"https://github.com/citation-style-language/schema/raw/master/csl-citation.json"}</w:instrText>
      </w:r>
      <w:r w:rsidR="00E146C0" w:rsidRPr="00A95C71">
        <w:rPr>
          <w:rFonts w:ascii="Times New Roman" w:hAnsi="Times New Roman"/>
          <w:sz w:val="24"/>
          <w:szCs w:val="24"/>
        </w:rPr>
        <w:fldChar w:fldCharType="separate"/>
      </w:r>
      <w:r w:rsidR="00A13BD0" w:rsidRPr="00A13BD0">
        <w:rPr>
          <w:rFonts w:ascii="Times New Roman" w:hAnsi="Times New Roman"/>
          <w:noProof/>
          <w:sz w:val="24"/>
          <w:szCs w:val="24"/>
        </w:rPr>
        <w:t>[49]</w:t>
      </w:r>
      <w:r w:rsidR="00E146C0" w:rsidRPr="00A95C71">
        <w:rPr>
          <w:rFonts w:ascii="Times New Roman" w:hAnsi="Times New Roman"/>
          <w:sz w:val="24"/>
          <w:szCs w:val="24"/>
        </w:rPr>
        <w:fldChar w:fldCharType="end"/>
      </w:r>
      <w:r w:rsidR="002F0BCB" w:rsidRPr="00A95C71">
        <w:rPr>
          <w:rFonts w:ascii="Times New Roman" w:hAnsi="Times New Roman"/>
          <w:sz w:val="24"/>
          <w:szCs w:val="24"/>
        </w:rPr>
        <w:t xml:space="preserve">. </w:t>
      </w:r>
    </w:p>
    <w:p w14:paraId="10558B61" w14:textId="459B28EF" w:rsidR="004E1740" w:rsidRPr="000F1EA9" w:rsidRDefault="00F123B7" w:rsidP="00A95C71">
      <w:pPr>
        <w:pStyle w:val="MDPI31text"/>
        <w:spacing w:before="240" w:after="120" w:line="480" w:lineRule="auto"/>
        <w:ind w:firstLine="0"/>
        <w:jc w:val="left"/>
        <w:rPr>
          <w:rFonts w:ascii="Times New Roman" w:hAnsi="Times New Roman"/>
          <w:b/>
          <w:bCs/>
          <w:sz w:val="32"/>
          <w:szCs w:val="32"/>
          <w:rPrChange w:id="374" w:author="Zachary Gold" w:date="2020-11-10T17:05:00Z">
            <w:rPr>
              <w:rFonts w:ascii="Times New Roman" w:hAnsi="Times New Roman"/>
              <w:i/>
              <w:iCs/>
              <w:sz w:val="24"/>
              <w:szCs w:val="24"/>
            </w:rPr>
          </w:rPrChange>
        </w:rPr>
      </w:pPr>
      <w:r w:rsidRPr="000F1EA9">
        <w:rPr>
          <w:rFonts w:ascii="Times New Roman" w:hAnsi="Times New Roman"/>
          <w:b/>
          <w:bCs/>
          <w:sz w:val="32"/>
          <w:szCs w:val="32"/>
          <w:rPrChange w:id="375" w:author="Zachary Gold" w:date="2020-11-10T17:05:00Z">
            <w:rPr>
              <w:rFonts w:ascii="Times New Roman" w:hAnsi="Times New Roman"/>
              <w:i/>
              <w:iCs/>
              <w:sz w:val="24"/>
              <w:szCs w:val="24"/>
            </w:rPr>
          </w:rPrChange>
        </w:rPr>
        <w:t xml:space="preserve">Diversity inside and outside MPAs </w:t>
      </w:r>
    </w:p>
    <w:p w14:paraId="6BCECA04" w14:textId="36515DC1" w:rsidR="001B3A88" w:rsidRPr="00A95C71" w:rsidRDefault="00F123B7" w:rsidP="001B3A88">
      <w:pPr>
        <w:pStyle w:val="MDPI31text"/>
        <w:spacing w:line="480" w:lineRule="auto"/>
        <w:ind w:firstLine="0"/>
        <w:jc w:val="left"/>
        <w:rPr>
          <w:ins w:id="376" w:author="Zachary Gold" w:date="2020-11-12T22:52:00Z"/>
          <w:rFonts w:ascii="Times New Roman" w:hAnsi="Times New Roman"/>
          <w:sz w:val="24"/>
          <w:szCs w:val="24"/>
        </w:rPr>
      </w:pPr>
      <w:r w:rsidRPr="00A95C71">
        <w:rPr>
          <w:rFonts w:ascii="Times New Roman" w:hAnsi="Times New Roman"/>
          <w:sz w:val="24"/>
          <w:szCs w:val="24"/>
        </w:rPr>
        <w:t xml:space="preserve">Traditional visual surveys most often report </w:t>
      </w:r>
      <w:r w:rsidR="00FF6057" w:rsidRPr="00A95C71">
        <w:rPr>
          <w:rFonts w:ascii="Times New Roman" w:hAnsi="Times New Roman"/>
          <w:sz w:val="24"/>
          <w:szCs w:val="24"/>
        </w:rPr>
        <w:t>higher</w:t>
      </w:r>
      <w:r w:rsidRPr="00A95C71">
        <w:rPr>
          <w:rFonts w:ascii="Times New Roman" w:hAnsi="Times New Roman"/>
          <w:sz w:val="24"/>
          <w:szCs w:val="24"/>
        </w:rPr>
        <w:t xml:space="preserve"> biodiversity and biomass inside MPAs </w:t>
      </w:r>
      <w:r w:rsidR="00FF6057"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{"citationItems":[{"id":"ITEM-1","itemData":{"DOI":"https://doi.org/10.3354/meps07599","abstract":"ABSTRACT: Marine Protected Areas (MPAs) are a common tool for conserving and managing marine and coastal ecosystems. MPAs encompass a range of protection levels, from fully protected no-take reserves to restriction of only particular activities, gear types, user groups, target species, or extraction periods. There is a growing body of scientific evidence supporting the ecological benefits of full reserve protection, but it is more difficult to generalize about the effects of other types of MPAs, in part because they include a range of actual protection levels. However, it is critical to determine whether partial protection and no-take reserves provide similar ecological benefits given potential economic costs of lost fishing grounds in no-take areas, common sociopolitical opposition to full protection, and promotion of partially protected areas as a compromise solution in ocean zoning disputes. Here we synthesize all empirical studies comparing biological measures (biomass, density, species richness, and size of organisms) in no-take marine reserves and adjacent partially protected and unprotected areas across a range of geographic locations worldwide. We demonstrate that while partially protected areas may confer some benefits over open access areas, no-take reserves generally show greater benefits and yield significantly higher densities of organisms within their boundaries relative to partially protected sites nearby.","author":[{"dropping-particle":"","family":"Lester","given":"Sarah E","non-dropping-particle":"","parse-names":false,"suffix":""},{"dropping-particle":"","family":"Halpern","given":"Benjamin S","non-dropping-particle":"","parse-names":false,"suffix":""}],"container-title":"Marine Ecology Progress Series","id":"ITEM-1","issue":"4","issued":{"date-parts":[["2008"]]},"note":"From Duplicate 2 (Biological responses in marine no-take reserves versus partially protected areas - SE, Lester)\n\n10.3354/meps07599","page":"49-56","publisher":"Inter-Research, Nordbuente 23 Oldendorf/Luhe 21385 Germany","title":"Biological responses in marine no-take reserves versus partially protected areas","type":"article-journal","volume":"367"},"uris":["http://www.mendeley.com/documents/?uuid=6fef4168-686d-485a-b289-a0e742b7b8cf"]}],"mendeley":{"formattedCitation":"[50]","plainTextFormattedCitation":"[50]","previouslyFormattedCitation":"[50]"},"properties":{"noteIndex":0},"schema":"https://github.com/citation-style-language/schema/raw/master/csl-citation.json"}</w:instrText>
      </w:r>
      <w:r w:rsidR="00FF6057" w:rsidRPr="00A95C71">
        <w:rPr>
          <w:rFonts w:ascii="Times New Roman" w:hAnsi="Times New Roman"/>
          <w:sz w:val="24"/>
          <w:szCs w:val="24"/>
        </w:rPr>
        <w:fldChar w:fldCharType="separate"/>
      </w:r>
      <w:r w:rsidR="00A13BD0" w:rsidRPr="00A13BD0">
        <w:rPr>
          <w:rFonts w:ascii="Times New Roman" w:hAnsi="Times New Roman"/>
          <w:noProof/>
          <w:sz w:val="24"/>
          <w:szCs w:val="24"/>
        </w:rPr>
        <w:t>[50]</w:t>
      </w:r>
      <w:r w:rsidR="00FF6057" w:rsidRPr="00A95C71">
        <w:rPr>
          <w:rFonts w:ascii="Times New Roman" w:hAnsi="Times New Roman"/>
          <w:sz w:val="24"/>
          <w:szCs w:val="24"/>
        </w:rPr>
        <w:fldChar w:fldCharType="end"/>
      </w:r>
      <w:r w:rsidR="004D6FF2" w:rsidRPr="00A95C71">
        <w:rPr>
          <w:rFonts w:ascii="Times New Roman" w:hAnsi="Times New Roman"/>
          <w:sz w:val="24"/>
          <w:szCs w:val="24"/>
        </w:rPr>
        <w:t xml:space="preserve">, including Scorpion State Marine Reserve </w:t>
      </w:r>
      <w:r w:rsidR="004D6FF2" w:rsidRPr="00A95C71">
        <w:rPr>
          <w:rFonts w:ascii="Times New Roman" w:hAnsi="Times New Roman"/>
          <w:spacing w:val="-2"/>
          <w:sz w:val="24"/>
          <w:szCs w:val="24"/>
        </w:rPr>
        <w:fldChar w:fldCharType="begin" w:fldLock="1"/>
      </w:r>
      <w:r w:rsidR="00A13BD0">
        <w:rPr>
          <w:rFonts w:ascii="Times New Roman" w:hAnsi="Times New Roman"/>
          <w:spacing w:val="-2"/>
          <w:sz w:val="24"/>
          <w:szCs w:val="24"/>
        </w:rPr>
        <w:instrText>ADDIN CSL_CITATION {"citationItems":[{"id":"ITEM-1","itemData":{"abstract":"The Baseline Characterization of Kelp and Shallow Rock Ecosystems project is a collaboration between researchers at Vantuna Research Group at Occidental College and the Partnership for Interdisciplinary Studies of Coastal Oceans (PISCO) at the University of California Santa Barbara. In this project, researchers characterized kelp and shallow rock ecosystems inside and outside MPAs in the South Coast region. The baseline surveys, together with historical and future data, are enabling scientists to measure changes in species and communities over both short and long time scales. From 2011-2013, SCUBA divers surveyed kelp forests and associated reference sites to estimate fish, kelp and benthic invertebrate densities, fish size distributions, and percent cover of invertebrates and algae to produce a quantitative baseline characterization of the structure of kelp and shallow rock ecosystems in the South Coast. Kelp and shallow rock ecosystems inside the MPAs were compared with associated reference areas outside MPAs. Surveys were conducted using methods developed by PISCO and the Cooperative Research and Assessment of Nearshore Ecosystems (CRANE) program, which allowed integration of historical, long-term datasets into this analysis. As part of this project, researchers also worked to develop easily interpretable ecosystem indicators for assessing the state of kelp forests and made recommendations for future monitoring.","author":[{"dropping-particle":"","family":"Pondella II","given":"Daniel J","non-dropping-particle":"","parse-names":false,"suffix":""},{"dropping-particle":"","family":"Caselle","given":"Jennifer E","non-dropping-particle":"","parse-names":false,"suffix":""},{"dropping-particle":"","family":"Claisse","given":"Jeremy T","non-dropping-particle":"","parse-names":false,"suffix":""},{"dropping-particle":"","family":"Williams","given":"Jonathan P","non-dropping-particle":"","parse-names":false,"suffix":""},{"dropping-particle":"","family":"Davis","given":"Kathryn","non-dropping-particle":"","parse-names":false,"suffix":""},{"dropping-particle":"","family":"Williams","given":"Chelsea M","non-dropping-particle":"","parse-names":false,"suffix":""},{"dropping-particle":"","family":"Zahn","given":"Laurel A","non-dropping-particle":"","parse-names":false,"suffix":""}],"id":"ITEM-1","issued":{"date-parts":[["2015"]]},"publisher-place":"La Jolla, CA","title":"Baseline Characterization of the Shallow Rocky Reef and Kelp Forest Ecosystems of the South Coast Study Region","type":"article-journal"},"uris":["http://www.mendeley.com/documents/?uuid=1f966344-a8c1-4ea8-8384-b1966f0d11d3"]}],"mendeley":{"formattedCitation":"[6]","plainTextFormattedCitation":"[6]","previouslyFormattedCitation":"[6]"},"properties":{"noteIndex":0},"schema":"https://github.com/citation-style-language/schema/raw/master/csl-citation.json"}</w:instrText>
      </w:r>
      <w:r w:rsidR="004D6FF2" w:rsidRPr="00A95C71">
        <w:rPr>
          <w:rFonts w:ascii="Times New Roman" w:hAnsi="Times New Roman"/>
          <w:spacing w:val="-2"/>
          <w:sz w:val="24"/>
          <w:szCs w:val="24"/>
        </w:rPr>
        <w:fldChar w:fldCharType="separate"/>
      </w:r>
      <w:r w:rsidR="000F1EA9" w:rsidRPr="000F1EA9">
        <w:rPr>
          <w:rFonts w:ascii="Times New Roman" w:hAnsi="Times New Roman"/>
          <w:noProof/>
          <w:spacing w:val="-2"/>
          <w:sz w:val="24"/>
          <w:szCs w:val="24"/>
        </w:rPr>
        <w:t>[6]</w:t>
      </w:r>
      <w:r w:rsidR="004D6FF2" w:rsidRPr="00A95C71">
        <w:rPr>
          <w:rFonts w:ascii="Times New Roman" w:hAnsi="Times New Roman"/>
          <w:spacing w:val="-2"/>
          <w:sz w:val="24"/>
          <w:szCs w:val="24"/>
        </w:rPr>
        <w:fldChar w:fldCharType="end"/>
      </w:r>
      <w:r w:rsidRPr="00A95C71">
        <w:rPr>
          <w:rFonts w:ascii="Times New Roman" w:hAnsi="Times New Roman"/>
          <w:sz w:val="24"/>
          <w:szCs w:val="24"/>
        </w:rPr>
        <w:t xml:space="preserve">. However, our results </w:t>
      </w:r>
      <w:r w:rsidR="004D6FF2" w:rsidRPr="00A95C71">
        <w:rPr>
          <w:rFonts w:ascii="Times New Roman" w:hAnsi="Times New Roman"/>
          <w:sz w:val="24"/>
          <w:szCs w:val="24"/>
        </w:rPr>
        <w:t>surprisingly</w:t>
      </w:r>
      <w:r w:rsidRPr="00A95C71">
        <w:rPr>
          <w:rFonts w:ascii="Times New Roman" w:hAnsi="Times New Roman"/>
          <w:sz w:val="24"/>
          <w:szCs w:val="24"/>
        </w:rPr>
        <w:t xml:space="preserve"> indicate lower diversity inside the MPA</w:t>
      </w:r>
      <w:r w:rsidR="004B557B" w:rsidRPr="00A95C71">
        <w:rPr>
          <w:rFonts w:ascii="Times New Roman" w:hAnsi="Times New Roman"/>
          <w:sz w:val="24"/>
          <w:szCs w:val="24"/>
        </w:rPr>
        <w:t xml:space="preserve">. </w:t>
      </w:r>
      <w:r w:rsidR="00A74A52" w:rsidRPr="00A95C71">
        <w:rPr>
          <w:rFonts w:ascii="Times New Roman" w:hAnsi="Times New Roman"/>
          <w:iCs/>
          <w:sz w:val="24"/>
          <w:szCs w:val="24"/>
        </w:rPr>
        <w:t xml:space="preserve">This </w:t>
      </w:r>
      <w:r w:rsidR="00BD18C6" w:rsidRPr="00A95C71">
        <w:rPr>
          <w:rFonts w:ascii="Times New Roman" w:hAnsi="Times New Roman"/>
          <w:sz w:val="24"/>
          <w:szCs w:val="24"/>
        </w:rPr>
        <w:t xml:space="preserve">paradoxical result is </w:t>
      </w:r>
      <w:r w:rsidR="00A74A52" w:rsidRPr="00A95C71">
        <w:rPr>
          <w:rFonts w:ascii="Times New Roman" w:hAnsi="Times New Roman"/>
          <w:iCs/>
          <w:sz w:val="24"/>
          <w:szCs w:val="24"/>
        </w:rPr>
        <w:t>partially explained by the inability of</w:t>
      </w:r>
      <w:r w:rsidR="00BD30D6" w:rsidRPr="00A95C71">
        <w:rPr>
          <w:rFonts w:ascii="Times New Roman" w:hAnsi="Times New Roman"/>
          <w:iCs/>
          <w:sz w:val="24"/>
          <w:szCs w:val="24"/>
        </w:rPr>
        <w:t xml:space="preserve"> eDNA </w:t>
      </w:r>
      <w:r w:rsidR="00A74A52" w:rsidRPr="00A95C71">
        <w:rPr>
          <w:rFonts w:ascii="Times New Roman" w:hAnsi="Times New Roman"/>
          <w:iCs/>
          <w:sz w:val="24"/>
          <w:szCs w:val="24"/>
        </w:rPr>
        <w:t>to</w:t>
      </w:r>
      <w:r w:rsidR="00BD30D6" w:rsidRPr="00A95C71">
        <w:rPr>
          <w:rFonts w:ascii="Times New Roman" w:hAnsi="Times New Roman"/>
          <w:iCs/>
          <w:sz w:val="24"/>
          <w:szCs w:val="24"/>
        </w:rPr>
        <w:t xml:space="preserve"> resolve </w:t>
      </w:r>
      <w:r w:rsidR="00BD30D6" w:rsidRPr="00A95C71">
        <w:rPr>
          <w:rFonts w:ascii="Times New Roman" w:hAnsi="Times New Roman"/>
          <w:i/>
          <w:sz w:val="24"/>
          <w:szCs w:val="24"/>
        </w:rPr>
        <w:t>Sebastes</w:t>
      </w:r>
      <w:r w:rsidR="00BD30D6" w:rsidRPr="00A95C71">
        <w:rPr>
          <w:rFonts w:ascii="Times New Roman" w:hAnsi="Times New Roman"/>
          <w:iCs/>
          <w:sz w:val="24"/>
          <w:szCs w:val="24"/>
        </w:rPr>
        <w:t xml:space="preserve"> species</w:t>
      </w:r>
      <w:r w:rsidR="00A74A52" w:rsidRPr="00A95C71">
        <w:rPr>
          <w:rFonts w:ascii="Times New Roman" w:hAnsi="Times New Roman"/>
          <w:iCs/>
          <w:sz w:val="24"/>
          <w:szCs w:val="24"/>
        </w:rPr>
        <w:t xml:space="preserve"> </w:t>
      </w:r>
      <w:r w:rsidR="003349BC" w:rsidRPr="00A95C71">
        <w:rPr>
          <w:rFonts w:ascii="Times New Roman" w:hAnsi="Times New Roman"/>
          <w:iCs/>
          <w:sz w:val="24"/>
          <w:szCs w:val="24"/>
        </w:rPr>
        <w:t xml:space="preserve">that </w:t>
      </w:r>
      <w:r w:rsidR="00A74A52" w:rsidRPr="00A95C71">
        <w:rPr>
          <w:rFonts w:ascii="Times New Roman" w:hAnsi="Times New Roman"/>
          <w:iCs/>
          <w:sz w:val="24"/>
          <w:szCs w:val="24"/>
        </w:rPr>
        <w:t xml:space="preserve">were </w:t>
      </w:r>
      <w:r w:rsidR="003349BC" w:rsidRPr="00A95C71">
        <w:rPr>
          <w:rFonts w:ascii="Times New Roman" w:hAnsi="Times New Roman"/>
          <w:iCs/>
          <w:sz w:val="24"/>
          <w:szCs w:val="24"/>
        </w:rPr>
        <w:t xml:space="preserve">visually </w:t>
      </w:r>
      <w:r w:rsidR="00BD30D6" w:rsidRPr="00A95C71">
        <w:rPr>
          <w:rFonts w:ascii="Times New Roman" w:hAnsi="Times New Roman"/>
          <w:iCs/>
          <w:sz w:val="24"/>
          <w:szCs w:val="24"/>
        </w:rPr>
        <w:t>observed in</w:t>
      </w:r>
      <w:r w:rsidR="003349BC" w:rsidRPr="00A95C71">
        <w:rPr>
          <w:rFonts w:ascii="Times New Roman" w:hAnsi="Times New Roman"/>
          <w:iCs/>
          <w:sz w:val="24"/>
          <w:szCs w:val="24"/>
        </w:rPr>
        <w:t>side</w:t>
      </w:r>
      <w:r w:rsidR="00BD30D6" w:rsidRPr="00A95C71">
        <w:rPr>
          <w:rFonts w:ascii="Times New Roman" w:hAnsi="Times New Roman"/>
          <w:iCs/>
          <w:sz w:val="24"/>
          <w:szCs w:val="24"/>
        </w:rPr>
        <w:t xml:space="preserve"> (n=3) and </w:t>
      </w:r>
      <w:r w:rsidR="003349BC" w:rsidRPr="00A95C71">
        <w:rPr>
          <w:rFonts w:ascii="Times New Roman" w:hAnsi="Times New Roman"/>
          <w:iCs/>
          <w:sz w:val="24"/>
          <w:szCs w:val="24"/>
        </w:rPr>
        <w:t xml:space="preserve">on </w:t>
      </w:r>
      <w:r w:rsidR="00BD30D6" w:rsidRPr="00A95C71">
        <w:rPr>
          <w:rFonts w:ascii="Times New Roman" w:hAnsi="Times New Roman"/>
          <w:iCs/>
          <w:sz w:val="24"/>
          <w:szCs w:val="24"/>
        </w:rPr>
        <w:t xml:space="preserve">the edge </w:t>
      </w:r>
      <w:r w:rsidR="003349BC" w:rsidRPr="00A95C71">
        <w:rPr>
          <w:rFonts w:ascii="Times New Roman" w:hAnsi="Times New Roman"/>
          <w:iCs/>
          <w:sz w:val="24"/>
          <w:szCs w:val="24"/>
        </w:rPr>
        <w:t xml:space="preserve">of the MPA </w:t>
      </w:r>
      <w:r w:rsidR="00BD30D6" w:rsidRPr="00A95C71">
        <w:rPr>
          <w:rFonts w:ascii="Times New Roman" w:hAnsi="Times New Roman"/>
          <w:iCs/>
          <w:sz w:val="24"/>
          <w:szCs w:val="24"/>
        </w:rPr>
        <w:t>(n=1)</w:t>
      </w:r>
      <w:r w:rsidR="00D95300" w:rsidRPr="00A95C71">
        <w:rPr>
          <w:rFonts w:ascii="Times New Roman" w:hAnsi="Times New Roman"/>
          <w:iCs/>
          <w:sz w:val="24"/>
          <w:szCs w:val="24"/>
        </w:rPr>
        <w:t>, but not outside</w:t>
      </w:r>
      <w:r w:rsidR="00BD30D6" w:rsidRPr="00A95C71">
        <w:rPr>
          <w:rFonts w:ascii="Times New Roman" w:hAnsi="Times New Roman"/>
          <w:iCs/>
          <w:sz w:val="24"/>
          <w:szCs w:val="24"/>
        </w:rPr>
        <w:t>.</w:t>
      </w:r>
      <w:r w:rsidR="00C746A5" w:rsidRPr="00A95C71">
        <w:rPr>
          <w:rFonts w:ascii="Times New Roman" w:hAnsi="Times New Roman"/>
          <w:iCs/>
          <w:sz w:val="24"/>
          <w:szCs w:val="24"/>
        </w:rPr>
        <w:t xml:space="preserve"> </w:t>
      </w:r>
      <w:ins w:id="377" w:author="Zachary Gold" w:date="2020-11-12T22:53:00Z">
        <w:r w:rsidR="001B3A88">
          <w:rPr>
            <w:rFonts w:ascii="Times New Roman" w:hAnsi="Times New Roman"/>
            <w:iCs/>
            <w:sz w:val="24"/>
            <w:szCs w:val="24"/>
          </w:rPr>
          <w:t xml:space="preserve">Furthermore, </w:t>
        </w:r>
        <w:r w:rsidR="001B3A88">
          <w:rPr>
            <w:rFonts w:ascii="Times New Roman" w:hAnsi="Times New Roman"/>
            <w:sz w:val="24"/>
            <w:szCs w:val="24"/>
          </w:rPr>
          <w:t>s</w:t>
        </w:r>
      </w:ins>
      <w:ins w:id="378" w:author="Zachary Gold" w:date="2020-11-12T22:52:00Z">
        <w:r w:rsidR="001B3A88" w:rsidRPr="00A95C71">
          <w:rPr>
            <w:rFonts w:ascii="Times New Roman" w:hAnsi="Times New Roman"/>
            <w:sz w:val="24"/>
            <w:szCs w:val="24"/>
          </w:rPr>
          <w:t xml:space="preserve">pecies rarefaction curves </w:t>
        </w:r>
        <w:r w:rsidR="001B3A88">
          <w:rPr>
            <w:rFonts w:ascii="Times New Roman" w:hAnsi="Times New Roman"/>
            <w:sz w:val="24"/>
            <w:szCs w:val="24"/>
          </w:rPr>
          <w:lastRenderedPageBreak/>
          <w:t xml:space="preserve">also </w:t>
        </w:r>
        <w:r w:rsidR="001B3A88" w:rsidRPr="00A95C71">
          <w:rPr>
            <w:rFonts w:ascii="Times New Roman" w:hAnsi="Times New Roman"/>
            <w:sz w:val="24"/>
            <w:szCs w:val="24"/>
          </w:rPr>
          <w:t xml:space="preserve">suggest that all samples had sufficient read depth to saturate species richness following site occupancy modelling (Figure S1). </w:t>
        </w:r>
      </w:ins>
    </w:p>
    <w:p w14:paraId="19C1FA31" w14:textId="420067C2" w:rsidR="00D95300" w:rsidRPr="00A95C71" w:rsidDel="001B3A88" w:rsidRDefault="001B3A88" w:rsidP="001B3A88">
      <w:pPr>
        <w:pStyle w:val="MDPI31text"/>
        <w:spacing w:line="480" w:lineRule="auto"/>
        <w:ind w:firstLine="420"/>
        <w:jc w:val="left"/>
        <w:rPr>
          <w:del w:id="379" w:author="Zachary Gold" w:date="2020-11-12T22:52:00Z"/>
          <w:rFonts w:ascii="Times New Roman" w:hAnsi="Times New Roman"/>
          <w:sz w:val="24"/>
          <w:szCs w:val="24"/>
        </w:rPr>
      </w:pPr>
      <w:ins w:id="380" w:author="Zachary Gold" w:date="2020-11-12T22:52:00Z">
        <w:r>
          <w:rPr>
            <w:rFonts w:ascii="Times New Roman" w:hAnsi="Times New Roman"/>
            <w:iCs/>
            <w:sz w:val="24"/>
            <w:szCs w:val="24"/>
          </w:rPr>
          <w:tab/>
        </w:r>
      </w:ins>
      <w:del w:id="381" w:author="Zachary Gold" w:date="2020-11-12T22:52:00Z">
        <w:r w:rsidR="003349BC" w:rsidRPr="00A95C71" w:rsidDel="001B3A88">
          <w:rPr>
            <w:rFonts w:ascii="Times New Roman" w:hAnsi="Times New Roman"/>
            <w:iCs/>
            <w:sz w:val="24"/>
            <w:szCs w:val="24"/>
          </w:rPr>
          <w:delText xml:space="preserve">In addition, </w:delText>
        </w:r>
        <w:r w:rsidR="003349BC" w:rsidRPr="00A95C71" w:rsidDel="001B3A88">
          <w:rPr>
            <w:rFonts w:ascii="Times New Roman" w:hAnsi="Times New Roman"/>
            <w:sz w:val="24"/>
            <w:szCs w:val="24"/>
          </w:rPr>
          <w:delText xml:space="preserve">despite standardize sample concentration during pooling, </w:delText>
        </w:r>
        <w:r w:rsidR="003349BC" w:rsidRPr="00A95C71" w:rsidDel="001B3A88">
          <w:rPr>
            <w:rFonts w:ascii="Times New Roman" w:hAnsi="Times New Roman"/>
            <w:iCs/>
            <w:sz w:val="24"/>
            <w:szCs w:val="24"/>
          </w:rPr>
          <w:delText>s</w:delText>
        </w:r>
        <w:r w:rsidR="00D95300" w:rsidRPr="00A95C71" w:rsidDel="001B3A88">
          <w:rPr>
            <w:rFonts w:ascii="Times New Roman" w:hAnsi="Times New Roman"/>
            <w:iCs/>
            <w:sz w:val="24"/>
            <w:szCs w:val="24"/>
          </w:rPr>
          <w:delText xml:space="preserve">ites </w:delText>
        </w:r>
        <w:r w:rsidR="00D115D3" w:rsidRPr="00A95C71" w:rsidDel="001B3A88">
          <w:rPr>
            <w:rFonts w:ascii="Times New Roman" w:hAnsi="Times New Roman"/>
            <w:sz w:val="24"/>
            <w:szCs w:val="24"/>
          </w:rPr>
          <w:delText>outside</w:delText>
        </w:r>
        <w:r w:rsidR="00D95300" w:rsidRPr="00A95C71" w:rsidDel="001B3A88">
          <w:rPr>
            <w:rFonts w:ascii="Times New Roman" w:hAnsi="Times New Roman"/>
            <w:sz w:val="24"/>
            <w:szCs w:val="24"/>
          </w:rPr>
          <w:delText xml:space="preserve"> the MPA had ~</w:delText>
        </w:r>
        <w:r w:rsidR="00D115D3" w:rsidRPr="00A95C71" w:rsidDel="001B3A88">
          <w:rPr>
            <w:rFonts w:ascii="Times New Roman" w:hAnsi="Times New Roman"/>
            <w:sz w:val="24"/>
            <w:szCs w:val="24"/>
          </w:rPr>
          <w:delText>50% more read depth</w:delText>
        </w:r>
        <w:r w:rsidR="003349BC" w:rsidRPr="00A95C71" w:rsidDel="001B3A88">
          <w:rPr>
            <w:rFonts w:ascii="Times New Roman" w:hAnsi="Times New Roman"/>
            <w:sz w:val="24"/>
            <w:szCs w:val="24"/>
          </w:rPr>
          <w:delText>. I</w:delText>
        </w:r>
        <w:r w:rsidR="00D95300" w:rsidRPr="00A95C71" w:rsidDel="001B3A88">
          <w:rPr>
            <w:rFonts w:ascii="Times New Roman" w:hAnsi="Times New Roman"/>
            <w:sz w:val="24"/>
            <w:szCs w:val="24"/>
          </w:rPr>
          <w:delText xml:space="preserve">ncreased read depth </w:delText>
        </w:r>
        <w:r w:rsidR="003349BC" w:rsidRPr="00A95C71" w:rsidDel="001B3A88">
          <w:rPr>
            <w:rFonts w:ascii="Times New Roman" w:hAnsi="Times New Roman"/>
            <w:sz w:val="24"/>
            <w:szCs w:val="24"/>
          </w:rPr>
          <w:delText xml:space="preserve">should </w:delText>
        </w:r>
        <w:r w:rsidR="00D95300" w:rsidRPr="00A95C71" w:rsidDel="001B3A88">
          <w:rPr>
            <w:rFonts w:ascii="Times New Roman" w:hAnsi="Times New Roman"/>
            <w:sz w:val="24"/>
            <w:szCs w:val="24"/>
          </w:rPr>
          <w:delText>increase species detection</w:delText>
        </w:r>
        <w:commentRangeStart w:id="382"/>
        <w:r w:rsidR="00D95300" w:rsidRPr="00A95C71" w:rsidDel="001B3A88">
          <w:rPr>
            <w:rFonts w:ascii="Times New Roman" w:hAnsi="Times New Roman"/>
            <w:sz w:val="24"/>
            <w:szCs w:val="24"/>
          </w:rPr>
          <w:delText xml:space="preserve">, although </w:delText>
        </w:r>
        <w:r w:rsidR="00D115D3" w:rsidRPr="00A95C71" w:rsidDel="001B3A88">
          <w:rPr>
            <w:rFonts w:ascii="Times New Roman" w:hAnsi="Times New Roman"/>
            <w:sz w:val="24"/>
            <w:szCs w:val="24"/>
          </w:rPr>
          <w:delText>species rarefaction curves</w:delText>
        </w:r>
        <w:r w:rsidR="004B557B" w:rsidRPr="00A95C71" w:rsidDel="001B3A88">
          <w:rPr>
            <w:rFonts w:ascii="Times New Roman" w:hAnsi="Times New Roman"/>
            <w:sz w:val="24"/>
            <w:szCs w:val="24"/>
          </w:rPr>
          <w:delText xml:space="preserve"> suggest that all samples had sufficient read depth to saturate species richness </w:delText>
        </w:r>
        <w:r w:rsidR="003349BC" w:rsidRPr="00A95C71" w:rsidDel="001B3A88">
          <w:rPr>
            <w:rFonts w:ascii="Times New Roman" w:hAnsi="Times New Roman"/>
            <w:sz w:val="24"/>
            <w:szCs w:val="24"/>
          </w:rPr>
          <w:delText xml:space="preserve">following site occupancy modelling </w:delText>
        </w:r>
        <w:r w:rsidR="00D115D3" w:rsidRPr="00A95C71" w:rsidDel="001B3A88">
          <w:rPr>
            <w:rFonts w:ascii="Times New Roman" w:hAnsi="Times New Roman"/>
            <w:sz w:val="24"/>
            <w:szCs w:val="24"/>
          </w:rPr>
          <w:delText>(Fig</w:delText>
        </w:r>
      </w:del>
      <w:del w:id="383" w:author="Zachary Gold" w:date="2020-11-10T17:01:00Z">
        <w:r w:rsidR="00D115D3" w:rsidRPr="00A95C71" w:rsidDel="000F1EA9">
          <w:rPr>
            <w:rFonts w:ascii="Times New Roman" w:hAnsi="Times New Roman"/>
            <w:sz w:val="24"/>
            <w:szCs w:val="24"/>
          </w:rPr>
          <w:delText>ure</w:delText>
        </w:r>
      </w:del>
      <w:del w:id="384" w:author="Zachary Gold" w:date="2020-11-12T22:52:00Z">
        <w:r w:rsidR="00D115D3" w:rsidRPr="00A95C71" w:rsidDel="001B3A88">
          <w:rPr>
            <w:rFonts w:ascii="Times New Roman" w:hAnsi="Times New Roman"/>
            <w:sz w:val="24"/>
            <w:szCs w:val="24"/>
          </w:rPr>
          <w:delText xml:space="preserve"> </w:delText>
        </w:r>
        <w:r w:rsidR="005603E0" w:rsidRPr="00A95C71" w:rsidDel="001B3A88">
          <w:rPr>
            <w:rFonts w:ascii="Times New Roman" w:hAnsi="Times New Roman"/>
            <w:sz w:val="24"/>
            <w:szCs w:val="24"/>
          </w:rPr>
          <w:delText>S</w:delText>
        </w:r>
        <w:r w:rsidR="00631E86" w:rsidRPr="00A95C71" w:rsidDel="001B3A88">
          <w:rPr>
            <w:rFonts w:ascii="Times New Roman" w:hAnsi="Times New Roman"/>
            <w:sz w:val="24"/>
            <w:szCs w:val="24"/>
          </w:rPr>
          <w:delText>1</w:delText>
        </w:r>
        <w:r w:rsidR="00D115D3" w:rsidRPr="00A95C71" w:rsidDel="001B3A88">
          <w:rPr>
            <w:rFonts w:ascii="Times New Roman" w:hAnsi="Times New Roman"/>
            <w:sz w:val="24"/>
            <w:szCs w:val="24"/>
          </w:rPr>
          <w:delText xml:space="preserve">). </w:delText>
        </w:r>
        <w:commentRangeEnd w:id="382"/>
        <w:r w:rsidR="00C97311" w:rsidDel="001B3A88">
          <w:rPr>
            <w:rStyle w:val="CommentReference"/>
            <w:rFonts w:asciiTheme="minorHAnsi" w:eastAsiaTheme="minorHAnsi" w:hAnsiTheme="minorHAnsi" w:cstheme="minorBidi"/>
            <w:snapToGrid/>
            <w:color w:val="auto"/>
            <w:lang w:eastAsia="en-US" w:bidi="ar-SA"/>
          </w:rPr>
          <w:commentReference w:id="382"/>
        </w:r>
      </w:del>
    </w:p>
    <w:p w14:paraId="02CDE9C0" w14:textId="31DF9EA1" w:rsidR="001B3A88" w:rsidRDefault="003349BC" w:rsidP="001B3A88">
      <w:pPr>
        <w:pStyle w:val="MDPI31text"/>
        <w:spacing w:line="480" w:lineRule="auto"/>
        <w:ind w:firstLine="0"/>
        <w:jc w:val="left"/>
        <w:rPr>
          <w:ins w:id="385" w:author="Zachary Gold" w:date="2020-11-12T23:03:00Z"/>
          <w:rFonts w:ascii="Times New Roman" w:hAnsi="Times New Roman"/>
          <w:sz w:val="24"/>
          <w:szCs w:val="24"/>
        </w:rPr>
      </w:pPr>
      <w:r w:rsidRPr="00A95C71">
        <w:rPr>
          <w:rFonts w:ascii="Times New Roman" w:hAnsi="Times New Roman"/>
          <w:sz w:val="24"/>
          <w:szCs w:val="24"/>
        </w:rPr>
        <w:t>Instead</w:t>
      </w:r>
      <w:r w:rsidR="004B557B" w:rsidRPr="00A95C71">
        <w:rPr>
          <w:rFonts w:ascii="Times New Roman" w:hAnsi="Times New Roman"/>
          <w:sz w:val="24"/>
          <w:szCs w:val="24"/>
        </w:rPr>
        <w:t xml:space="preserve">, </w:t>
      </w:r>
      <w:ins w:id="386" w:author="Zachary Gold" w:date="2020-11-12T22:53:00Z">
        <w:r w:rsidR="001B3A88">
          <w:rPr>
            <w:rFonts w:ascii="Times New Roman" w:hAnsi="Times New Roman"/>
            <w:sz w:val="24"/>
            <w:szCs w:val="24"/>
          </w:rPr>
          <w:t>species richness differences observed here must be due to another unaccounted for factor. First, the observed pattern of species richness from eDNA may be the true pattern of species richness</w:t>
        </w:r>
      </w:ins>
      <w:ins w:id="387" w:author="Zachary Gold" w:date="2020-11-12T22:58:00Z">
        <w:r w:rsidR="001B3A88">
          <w:rPr>
            <w:rFonts w:ascii="Times New Roman" w:hAnsi="Times New Roman"/>
            <w:sz w:val="24"/>
            <w:szCs w:val="24"/>
          </w:rPr>
          <w:t xml:space="preserve"> and that SCUBA surveys did not capture the true pattern of species richness</w:t>
        </w:r>
      </w:ins>
      <w:ins w:id="388" w:author="Zachary Gold" w:date="2020-11-12T22:53:00Z">
        <w:r w:rsidR="001B3A88">
          <w:rPr>
            <w:rFonts w:ascii="Times New Roman" w:hAnsi="Times New Roman"/>
            <w:sz w:val="24"/>
            <w:szCs w:val="24"/>
          </w:rPr>
          <w:t xml:space="preserve">. </w:t>
        </w:r>
      </w:ins>
      <w:ins w:id="389" w:author="Zachary Gold" w:date="2020-11-12T22:55:00Z">
        <w:r w:rsidR="001B3A88">
          <w:rPr>
            <w:rFonts w:ascii="Times New Roman" w:hAnsi="Times New Roman"/>
            <w:sz w:val="24"/>
            <w:szCs w:val="24"/>
          </w:rPr>
          <w:t xml:space="preserve">Second, </w:t>
        </w:r>
      </w:ins>
      <w:ins w:id="390" w:author="Zachary Gold" w:date="2020-11-12T22:58:00Z">
        <w:r w:rsidR="001B3A88">
          <w:rPr>
            <w:rFonts w:ascii="Times New Roman" w:hAnsi="Times New Roman"/>
            <w:sz w:val="24"/>
            <w:szCs w:val="24"/>
          </w:rPr>
          <w:t>both SCUBA and eDNA methods</w:t>
        </w:r>
      </w:ins>
      <w:ins w:id="391" w:author="Zachary Gold" w:date="2020-11-12T22:55:00Z">
        <w:r w:rsidR="001B3A88">
          <w:rPr>
            <w:rFonts w:ascii="Times New Roman" w:hAnsi="Times New Roman"/>
            <w:sz w:val="24"/>
            <w:szCs w:val="24"/>
          </w:rPr>
          <w:t xml:space="preserve"> may have under-sampled </w:t>
        </w:r>
      </w:ins>
      <w:ins w:id="392" w:author="Zachary Gold" w:date="2020-11-12T22:59:00Z">
        <w:r w:rsidR="001B3A88">
          <w:rPr>
            <w:rFonts w:ascii="Times New Roman" w:hAnsi="Times New Roman"/>
            <w:sz w:val="24"/>
            <w:szCs w:val="24"/>
          </w:rPr>
          <w:t>diversity across these</w:t>
        </w:r>
      </w:ins>
      <w:ins w:id="393" w:author="Zachary Gold" w:date="2020-11-12T22:55:00Z">
        <w:r w:rsidR="001B3A88">
          <w:rPr>
            <w:rFonts w:ascii="Times New Roman" w:hAnsi="Times New Roman"/>
            <w:sz w:val="24"/>
            <w:szCs w:val="24"/>
          </w:rPr>
          <w:t xml:space="preserve"> </w:t>
        </w:r>
      </w:ins>
      <w:ins w:id="394" w:author="Zachary Gold" w:date="2020-11-12T22:56:00Z">
        <w:r w:rsidR="001B3A88">
          <w:rPr>
            <w:rFonts w:ascii="Times New Roman" w:hAnsi="Times New Roman"/>
            <w:sz w:val="24"/>
            <w:szCs w:val="24"/>
          </w:rPr>
          <w:t>three</w:t>
        </w:r>
      </w:ins>
      <w:ins w:id="395" w:author="Zachary Gold" w:date="2020-11-12T22:55:00Z">
        <w:r w:rsidR="001B3A88">
          <w:rPr>
            <w:rFonts w:ascii="Times New Roman" w:hAnsi="Times New Roman"/>
            <w:sz w:val="24"/>
            <w:szCs w:val="24"/>
          </w:rPr>
          <w:t xml:space="preserve"> </w:t>
        </w:r>
      </w:ins>
      <w:ins w:id="396" w:author="Zachary Gold" w:date="2020-11-12T22:56:00Z">
        <w:r w:rsidR="001B3A88">
          <w:rPr>
            <w:rFonts w:ascii="Times New Roman" w:hAnsi="Times New Roman"/>
            <w:sz w:val="24"/>
            <w:szCs w:val="24"/>
          </w:rPr>
          <w:t xml:space="preserve">reefs requiring </w:t>
        </w:r>
      </w:ins>
      <w:ins w:id="397" w:author="Zachary Gold" w:date="2020-11-12T22:59:00Z">
        <w:r w:rsidR="001B3A88">
          <w:rPr>
            <w:rFonts w:ascii="Times New Roman" w:hAnsi="Times New Roman"/>
            <w:sz w:val="24"/>
            <w:szCs w:val="24"/>
          </w:rPr>
          <w:t>higher sampling effort</w:t>
        </w:r>
      </w:ins>
      <w:ins w:id="398" w:author="Zachary Gold" w:date="2020-11-12T22:56:00Z">
        <w:r w:rsidR="001B3A88">
          <w:rPr>
            <w:rFonts w:ascii="Times New Roman" w:hAnsi="Times New Roman"/>
            <w:sz w:val="24"/>
            <w:szCs w:val="24"/>
          </w:rPr>
          <w:t xml:space="preserve"> to capture the true species richness patterns. </w:t>
        </w:r>
      </w:ins>
      <w:ins w:id="399" w:author="Zachary Gold" w:date="2020-11-12T22:57:00Z">
        <w:r w:rsidR="001B3A88">
          <w:rPr>
            <w:rFonts w:ascii="Times New Roman" w:hAnsi="Times New Roman"/>
            <w:sz w:val="24"/>
            <w:szCs w:val="24"/>
          </w:rPr>
          <w:t>T</w:t>
        </w:r>
      </w:ins>
      <w:ins w:id="400" w:author="Zachary Gold" w:date="2020-11-12T22:56:00Z">
        <w:r w:rsidR="001B3A88">
          <w:rPr>
            <w:rFonts w:ascii="Times New Roman" w:hAnsi="Times New Roman"/>
            <w:sz w:val="24"/>
            <w:szCs w:val="24"/>
          </w:rPr>
          <w:t>hese</w:t>
        </w:r>
      </w:ins>
      <w:ins w:id="401" w:author="Zachary Gold" w:date="2020-11-12T22:59:00Z">
        <w:r w:rsidR="001B3A88">
          <w:rPr>
            <w:rFonts w:ascii="Times New Roman" w:hAnsi="Times New Roman"/>
            <w:sz w:val="24"/>
            <w:szCs w:val="24"/>
          </w:rPr>
          <w:t xml:space="preserve"> two explanations</w:t>
        </w:r>
      </w:ins>
      <w:ins w:id="402" w:author="Zachary Gold" w:date="2020-11-12T22:53:00Z">
        <w:r w:rsidR="001B3A88">
          <w:rPr>
            <w:rFonts w:ascii="Times New Roman" w:hAnsi="Times New Roman"/>
            <w:sz w:val="24"/>
            <w:szCs w:val="24"/>
          </w:rPr>
          <w:t xml:space="preserve"> highlight the difficult</w:t>
        </w:r>
      </w:ins>
      <w:ins w:id="403" w:author="Zachary Gold" w:date="2020-11-12T22:59:00Z">
        <w:r w:rsidR="001B3A88">
          <w:rPr>
            <w:rFonts w:ascii="Times New Roman" w:hAnsi="Times New Roman"/>
            <w:sz w:val="24"/>
            <w:szCs w:val="24"/>
          </w:rPr>
          <w:t>y</w:t>
        </w:r>
      </w:ins>
      <w:ins w:id="404" w:author="Zachary Gold" w:date="2020-11-12T22:53:00Z">
        <w:r w:rsidR="001B3A88">
          <w:rPr>
            <w:rFonts w:ascii="Times New Roman" w:hAnsi="Times New Roman"/>
            <w:sz w:val="24"/>
            <w:szCs w:val="24"/>
          </w:rPr>
          <w:t xml:space="preserve"> of comparing two surveying methods with imperfect detection</w:t>
        </w:r>
      </w:ins>
      <w:ins w:id="405" w:author="Zachary Gold" w:date="2020-11-12T22:54:00Z">
        <w:r w:rsidR="001B3A88">
          <w:rPr>
            <w:rFonts w:ascii="Times New Roman" w:hAnsi="Times New Roman"/>
            <w:sz w:val="24"/>
            <w:szCs w:val="24"/>
          </w:rPr>
          <w:t xml:space="preserve"> rates </w:t>
        </w:r>
        <w:r w:rsidR="001B3A88">
          <w:rPr>
            <w:rFonts w:ascii="Times New Roman" w:hAnsi="Times New Roman"/>
            <w:sz w:val="24"/>
            <w:szCs w:val="24"/>
          </w:rPr>
          <w:fldChar w:fldCharType="begin" w:fldLock="1"/>
        </w:r>
      </w:ins>
      <w:r w:rsidR="007B7312">
        <w:rPr>
          <w:rFonts w:ascii="Times New Roman" w:hAnsi="Times New Roman"/>
          <w:sz w:val="24"/>
          <w:szCs w:val="24"/>
        </w:rPr>
        <w:instrText>ADDIN CSL_CITATION {"citationItems":[{"id":"ITEM-1","itemData":{"ISSN":"1939-9170","author":[{"dropping-particle":"","family":"Royle","given":"J Andrew","non-dropping-particle":"","parse-names":false,"suffix":""},{"dropping-particle":"","family":"Link","given":"William A","non-dropping-particle":"","parse-names":false,"suffix":""}],"container-title":"Ecology","id":"ITEM-1","issue":"4","issued":{"date-parts":[["2006"]]},"page":"835-841","publisher":"Wiley Online Library","title":"Generalized site occupancy models allowing for false positive and false negative errors","type":"article-journal","volume":"87"},"uris":["http://www.mendeley.com/documents/?uuid=43ae3654-d4f5-4199-aaf3-e9ad763f1e2a"]},{"id":"ITEM-2","itemData":{"DOI":"https://doi.org/10.3389/fmars.2016.00283","ISSN":"2296-7745","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Science","id":"ITEM-2","issued":{"date-parts":[["2017"]]},"page":"283","publisher":"Frontiers","title":"Genetic and manual survey methods yield different and complementary views of an ecosystem","type":"article-journal","volume":"3"},"uris":["http://www.mendeley.com/documents/?uuid=b3cec499-5e84-4656-afe1-4b28d04d8a4e"]}],"mendeley":{"formattedCitation":"[49,51]","plainTextFormattedCitation":"[49,51]","previouslyFormattedCitation":"[49,51]"},"properties":{"noteIndex":0},"schema":"https://github.com/citation-style-language/schema/raw/master/csl-citation.json"}</w:instrText>
      </w:r>
      <w:r w:rsidR="001B3A88">
        <w:rPr>
          <w:rFonts w:ascii="Times New Roman" w:hAnsi="Times New Roman"/>
          <w:sz w:val="24"/>
          <w:szCs w:val="24"/>
        </w:rPr>
        <w:fldChar w:fldCharType="separate"/>
      </w:r>
      <w:r w:rsidR="001B3A88" w:rsidRPr="001B3A88">
        <w:rPr>
          <w:rFonts w:ascii="Times New Roman" w:hAnsi="Times New Roman"/>
          <w:noProof/>
          <w:sz w:val="24"/>
          <w:szCs w:val="24"/>
        </w:rPr>
        <w:t>[49,51]</w:t>
      </w:r>
      <w:ins w:id="406" w:author="Zachary Gold" w:date="2020-11-12T22:54:00Z">
        <w:r w:rsidR="001B3A88">
          <w:rPr>
            <w:rFonts w:ascii="Times New Roman" w:hAnsi="Times New Roman"/>
            <w:sz w:val="24"/>
            <w:szCs w:val="24"/>
          </w:rPr>
          <w:fldChar w:fldCharType="end"/>
        </w:r>
        <w:r w:rsidR="001B3A88">
          <w:rPr>
            <w:rFonts w:ascii="Times New Roman" w:hAnsi="Times New Roman"/>
            <w:sz w:val="24"/>
            <w:szCs w:val="24"/>
          </w:rPr>
          <w:t>.</w:t>
        </w:r>
      </w:ins>
      <w:ins w:id="407" w:author="Zachary Gold" w:date="2020-11-12T23:05:00Z">
        <w:r w:rsidR="007B7312">
          <w:rPr>
            <w:rFonts w:ascii="Times New Roman" w:hAnsi="Times New Roman"/>
            <w:sz w:val="24"/>
            <w:szCs w:val="24"/>
          </w:rPr>
          <w:t xml:space="preserve"> For visual transect surveys this could be overcome with additional survey types that focus on identifying more species as well as surveying a greater number</w:t>
        </w:r>
      </w:ins>
      <w:ins w:id="408" w:author="Zachary Gold" w:date="2020-11-12T23:06:00Z">
        <w:r w:rsidR="007B7312">
          <w:rPr>
            <w:rFonts w:ascii="Times New Roman" w:hAnsi="Times New Roman"/>
            <w:sz w:val="24"/>
            <w:szCs w:val="24"/>
          </w:rPr>
          <w:t xml:space="preserve"> of transects within each site</w:t>
        </w:r>
      </w:ins>
      <w:ins w:id="409" w:author="Zachary Gold" w:date="2020-11-12T23:08:00Z">
        <w:r w:rsidR="007B7312">
          <w:rPr>
            <w:rFonts w:ascii="Times New Roman" w:hAnsi="Times New Roman"/>
            <w:sz w:val="24"/>
            <w:szCs w:val="24"/>
          </w:rPr>
          <w:t xml:space="preserve"> </w:t>
        </w:r>
      </w:ins>
      <w:ins w:id="410" w:author="Zachary Gold" w:date="2020-11-12T23:09:00Z">
        <w:r w:rsidR="007B7312">
          <w:rPr>
            <w:rFonts w:ascii="Times New Roman" w:hAnsi="Times New Roman"/>
            <w:sz w:val="24"/>
            <w:szCs w:val="24"/>
          </w:rPr>
          <w:fldChar w:fldCharType="begin" w:fldLock="1"/>
        </w:r>
      </w:ins>
      <w:r w:rsidR="007B7312">
        <w:rPr>
          <w:rFonts w:ascii="Times New Roman" w:hAnsi="Times New Roman"/>
          <w:sz w:val="24"/>
          <w:szCs w:val="24"/>
        </w:rPr>
        <w:instrText>ADDIN CSL_CITATION {"citationItems":[{"id":"ITEM-1","itemData":{"DOI":"10.1371/journal.pone.0167724","ISSN":"1932-6203","author":[{"dropping-particle":"","family":"Gray","given":"Andrew E.","non-dropping-particle":"","parse-names":false,"suffix":""},{"dropping-particle":"","family":"Williams","given":"Ivor D.","non-dropping-particle":"","parse-names":false,"suffix":""},{"dropping-particle":"","family":"Stamoulis","given":"Kostantinos A.","non-dropping-particle":"","parse-names":false,"suffix":""},{"dropping-particle":"","family":"Boland","given":"Raymond C.","non-dropping-particle":"","parse-names":false,"suffix":""},{"dropping-particle":"","family":"Lino","given":"Kevin C.","non-dropping-particle":"","parse-names":false,"suffix":""},{"dropping-particle":"","family":"Hauk","given":"Brian B.","non-dropping-particle":"","parse-names":false,"suffix":""},{"dropping-particle":"","family":"Leonard","given":"Jason C.","non-dropping-particle":"","parse-names":false,"suffix":""},{"dropping-particle":"","family":"Rooney","given":"John J.","non-dropping-particle":"","parse-names":false,"suffix":""},{"dropping-particle":"","family":"Asher","given":"Jacob M.","non-dropping-particle":"","parse-names":false,"suffix":""},{"dropping-particle":"","family":"Lopes","given":"Keolohilani H.","non-dropping-particle":"","parse-names":false,"suffix":""},{"dropping-particle":"","family":"Kosaki","given":"Randall K.","non-dropping-particle":"","parse-names":false,"suffix":""}],"container-title":"PLOS ONE","editor":[{"dropping-particle":"","family":"Fulton","given":"Christopher J.","non-dropping-particle":"","parse-names":false,"suffix":""}],"id":"ITEM-1","issue":"12","issued":{"date-parts":[["2016","12","9"]]},"page":"e0167724","publisher":"US Department of Commerce, National Oceanic and Atmospheric Administration, National Marine Fisheries Service, Pacific Islands Fisheries Science Center","title":"Comparison of Reef Fish Survey Data Gathered by Open and Closed Circuit SCUBA Divers Reveals Differences in Areas With Higher Fishing Pressure","type":"article-journal","volume":"11"},"uris":["http://www.mendeley.com/documents/?uuid=5dbbdd03-40d9-3724-b91a-fc58378c2f5d"]},{"id":"ITEM-2","itemData":{"DOI":"10.1016/j.jembe.2004.03.004","ISSN":"0022-0981","author":[{"dropping-particle":"","family":"Edgar","given":"Graham J.","non-dropping-particle":"","parse-names":false,"suffix":""},{"dropping-particle":"","family":"Barrett","given":"Neville S.","non-dropping-particle":"","parse-names":false,"suffix":""},{"dropping-particle":"","family":"Morton","given":"Alastair J.","non-dropping-particle":"","parse-names":false,"suffix":""}],"container-title":"Journal of Experimental Marine Biology and Ecology","id":"ITEM-2","issue":"2","issued":{"date-parts":[["2004","9"]]},"page":"269-290","publisher":"Elsevier","title":"Biases associated with the use of underwater visual census techniques to quantify the density and size-structure of fish populations","type":"article-journal","volume":"308"},"uris":["http://www.mendeley.com/documents/?uuid=b2bf2ca7-7319-4e5c-ab76-d0c689f67f9a"]}],"mendeley":{"formattedCitation":"[52,53]","plainTextFormattedCitation":"[52,53]","previouslyFormattedCitation":"[52,53]"},"properties":{"noteIndex":0},"schema":"https://github.com/citation-style-language/schema/raw/master/csl-citation.json"}</w:instrText>
      </w:r>
      <w:r w:rsidR="007B7312">
        <w:rPr>
          <w:rFonts w:ascii="Times New Roman" w:hAnsi="Times New Roman"/>
          <w:sz w:val="24"/>
          <w:szCs w:val="24"/>
        </w:rPr>
        <w:fldChar w:fldCharType="separate"/>
      </w:r>
      <w:r w:rsidR="007B7312" w:rsidRPr="007B7312">
        <w:rPr>
          <w:rFonts w:ascii="Times New Roman" w:hAnsi="Times New Roman"/>
          <w:noProof/>
          <w:sz w:val="24"/>
          <w:szCs w:val="24"/>
        </w:rPr>
        <w:t>[52,53]</w:t>
      </w:r>
      <w:ins w:id="411" w:author="Zachary Gold" w:date="2020-11-12T23:09:00Z">
        <w:r w:rsidR="007B7312">
          <w:rPr>
            <w:rFonts w:ascii="Times New Roman" w:hAnsi="Times New Roman"/>
            <w:sz w:val="24"/>
            <w:szCs w:val="24"/>
          </w:rPr>
          <w:fldChar w:fldCharType="end"/>
        </w:r>
      </w:ins>
      <w:ins w:id="412" w:author="Zachary Gold" w:date="2020-11-12T23:05:00Z">
        <w:r w:rsidR="007B7312">
          <w:rPr>
            <w:rFonts w:ascii="Times New Roman" w:hAnsi="Times New Roman"/>
            <w:sz w:val="24"/>
            <w:szCs w:val="24"/>
          </w:rPr>
          <w:t xml:space="preserve">. For eDNA surveys this could </w:t>
        </w:r>
      </w:ins>
      <w:ins w:id="413" w:author="Zachary Gold" w:date="2020-11-12T23:06:00Z">
        <w:r w:rsidR="007B7312">
          <w:rPr>
            <w:rFonts w:ascii="Times New Roman" w:hAnsi="Times New Roman"/>
            <w:sz w:val="24"/>
            <w:szCs w:val="24"/>
          </w:rPr>
          <w:t xml:space="preserve">require an increased number of replicate locations within a site or replicate water bottles </w:t>
        </w:r>
      </w:ins>
      <w:ins w:id="414" w:author="Zachary Gold" w:date="2020-11-12T23:09:00Z">
        <w:r w:rsidR="007B7312">
          <w:rPr>
            <w:rFonts w:ascii="Times New Roman" w:hAnsi="Times New Roman"/>
            <w:sz w:val="24"/>
            <w:szCs w:val="24"/>
          </w:rPr>
          <w:t xml:space="preserve">at each location </w:t>
        </w:r>
      </w:ins>
      <w:ins w:id="415" w:author="Zachary Gold" w:date="2020-11-12T23:06:00Z">
        <w:r w:rsidR="007B7312">
          <w:rPr>
            <w:rFonts w:ascii="Times New Roman" w:hAnsi="Times New Roman"/>
            <w:sz w:val="24"/>
            <w:szCs w:val="24"/>
          </w:rPr>
          <w:t>to avoid potential patchiness of eDNA dispersion across a reef</w:t>
        </w:r>
      </w:ins>
      <w:ins w:id="416" w:author="Zachary Gold" w:date="2020-11-12T23:09:00Z">
        <w:r w:rsidR="007B7312">
          <w:rPr>
            <w:rFonts w:ascii="Times New Roman" w:hAnsi="Times New Roman"/>
            <w:sz w:val="24"/>
            <w:szCs w:val="24"/>
          </w:rPr>
          <w:t xml:space="preserve"> </w:t>
        </w:r>
        <w:r w:rsidR="007B7312">
          <w:rPr>
            <w:rFonts w:ascii="Times New Roman" w:hAnsi="Times New Roman"/>
            <w:sz w:val="24"/>
            <w:szCs w:val="24"/>
          </w:rPr>
          <w:fldChar w:fldCharType="begin" w:fldLock="1"/>
        </w:r>
      </w:ins>
      <w:r w:rsidR="007B7312">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operties":{"noteIndex":0},"schema":"https://github.com/citation-style-language/schema/raw/master/csl-citation.json"}</w:instrText>
      </w:r>
      <w:r w:rsidR="007B7312">
        <w:rPr>
          <w:rFonts w:ascii="Times New Roman" w:hAnsi="Times New Roman"/>
          <w:sz w:val="24"/>
          <w:szCs w:val="24"/>
        </w:rPr>
        <w:fldChar w:fldCharType="separate"/>
      </w:r>
      <w:r w:rsidR="007B7312" w:rsidRPr="007B7312">
        <w:rPr>
          <w:rFonts w:ascii="Times New Roman" w:hAnsi="Times New Roman"/>
          <w:noProof/>
          <w:sz w:val="24"/>
          <w:szCs w:val="24"/>
        </w:rPr>
        <w:t>[8]</w:t>
      </w:r>
      <w:ins w:id="417" w:author="Zachary Gold" w:date="2020-11-12T23:09:00Z">
        <w:r w:rsidR="007B7312">
          <w:rPr>
            <w:rFonts w:ascii="Times New Roman" w:hAnsi="Times New Roman"/>
            <w:sz w:val="24"/>
            <w:szCs w:val="24"/>
          </w:rPr>
          <w:fldChar w:fldCharType="end"/>
        </w:r>
      </w:ins>
      <w:ins w:id="418" w:author="Zachary Gold" w:date="2020-11-12T23:06:00Z">
        <w:r w:rsidR="007B7312">
          <w:rPr>
            <w:rFonts w:ascii="Times New Roman" w:hAnsi="Times New Roman"/>
            <w:sz w:val="24"/>
            <w:szCs w:val="24"/>
          </w:rPr>
          <w:t>. In</w:t>
        </w:r>
      </w:ins>
      <w:ins w:id="419" w:author="Zachary Gold" w:date="2020-11-12T23:07:00Z">
        <w:r w:rsidR="007B7312">
          <w:rPr>
            <w:rFonts w:ascii="Times New Roman" w:hAnsi="Times New Roman"/>
            <w:sz w:val="24"/>
            <w:szCs w:val="24"/>
          </w:rPr>
          <w:t xml:space="preserve"> addition, a greater number of technical PCR replicates may be required to reach full saturation as has been observed in controlled mesocosm experiments</w:t>
        </w:r>
      </w:ins>
      <w:ins w:id="420" w:author="Zachary Gold" w:date="2020-11-12T23:08:00Z">
        <w:r w:rsidR="007B7312">
          <w:rPr>
            <w:rFonts w:ascii="Times New Roman" w:hAnsi="Times New Roman"/>
            <w:sz w:val="24"/>
            <w:szCs w:val="24"/>
          </w:rPr>
          <w:fldChar w:fldCharType="begin" w:fldLock="1"/>
        </w:r>
      </w:ins>
      <w:r w:rsidR="007B7312">
        <w:rPr>
          <w:rFonts w:ascii="Times New Roman" w:hAnsi="Times New Roman"/>
          <w:sz w:val="24"/>
          <w:szCs w:val="24"/>
        </w:rPr>
        <w:instrText>ADDIN CSL_CITATION {"citationItems":[{"id":"ITEM-1","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Reports","id":"ITEM-1","issue":"1","issued":{"date-parts":[["2019"]]},"page":"3581","publisher":"Nature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mendeley":{"formattedCitation":"[19]","plainTextFormattedCitation":"[19]","previouslyFormattedCitation":"[19]"},"properties":{"noteIndex":0},"schema":"https://github.com/citation-style-language/schema/raw/master/csl-citation.json"}</w:instrText>
      </w:r>
      <w:r w:rsidR="007B7312">
        <w:rPr>
          <w:rFonts w:ascii="Times New Roman" w:hAnsi="Times New Roman"/>
          <w:sz w:val="24"/>
          <w:szCs w:val="24"/>
        </w:rPr>
        <w:fldChar w:fldCharType="separate"/>
      </w:r>
      <w:r w:rsidR="007B7312" w:rsidRPr="007B7312">
        <w:rPr>
          <w:rFonts w:ascii="Times New Roman" w:hAnsi="Times New Roman"/>
          <w:noProof/>
          <w:sz w:val="24"/>
          <w:szCs w:val="24"/>
        </w:rPr>
        <w:t>[19]</w:t>
      </w:r>
      <w:ins w:id="421" w:author="Zachary Gold" w:date="2020-11-12T23:08:00Z">
        <w:r w:rsidR="007B7312">
          <w:rPr>
            <w:rFonts w:ascii="Times New Roman" w:hAnsi="Times New Roman"/>
            <w:sz w:val="24"/>
            <w:szCs w:val="24"/>
          </w:rPr>
          <w:fldChar w:fldCharType="end"/>
        </w:r>
      </w:ins>
      <w:ins w:id="422" w:author="Zachary Gold" w:date="2020-11-12T23:07:00Z">
        <w:r w:rsidR="007B7312">
          <w:rPr>
            <w:rFonts w:ascii="Times New Roman" w:hAnsi="Times New Roman"/>
            <w:sz w:val="24"/>
            <w:szCs w:val="24"/>
          </w:rPr>
          <w:t>.</w:t>
        </w:r>
      </w:ins>
    </w:p>
    <w:p w14:paraId="430BFE73" w14:textId="725A0710" w:rsidR="00C746A5" w:rsidRPr="001B3A88" w:rsidRDefault="001B3A88" w:rsidP="001B3A88">
      <w:pPr>
        <w:pStyle w:val="MDPI31text"/>
        <w:spacing w:line="480" w:lineRule="auto"/>
        <w:ind w:firstLine="420"/>
        <w:jc w:val="left"/>
        <w:rPr>
          <w:rFonts w:ascii="Times New Roman" w:hAnsi="Times New Roman"/>
          <w:sz w:val="24"/>
          <w:szCs w:val="24"/>
        </w:rPr>
        <w:pPrChange w:id="423" w:author="Zachary Gold" w:date="2020-11-12T23:03:00Z">
          <w:pPr>
            <w:pStyle w:val="MDPI31text"/>
            <w:spacing w:line="480" w:lineRule="auto"/>
            <w:ind w:firstLine="0"/>
            <w:jc w:val="left"/>
          </w:pPr>
        </w:pPrChange>
      </w:pPr>
      <w:ins w:id="424" w:author="Zachary Gold" w:date="2020-11-12T22:56:00Z">
        <w:r>
          <w:rPr>
            <w:rFonts w:ascii="Times New Roman" w:hAnsi="Times New Roman"/>
            <w:sz w:val="24"/>
            <w:szCs w:val="24"/>
          </w:rPr>
          <w:t xml:space="preserve">Lastly, another potential </w:t>
        </w:r>
      </w:ins>
      <w:del w:id="425" w:author="Zachary Gold" w:date="2020-11-12T22:56:00Z">
        <w:r w:rsidR="004B557B" w:rsidRPr="00A95C71" w:rsidDel="001B3A88">
          <w:rPr>
            <w:rFonts w:ascii="Times New Roman" w:hAnsi="Times New Roman"/>
            <w:sz w:val="24"/>
            <w:szCs w:val="24"/>
          </w:rPr>
          <w:delText>a</w:delText>
        </w:r>
        <w:r w:rsidR="00D95300" w:rsidRPr="00A95C71" w:rsidDel="001B3A88">
          <w:rPr>
            <w:rFonts w:ascii="Times New Roman" w:hAnsi="Times New Roman"/>
            <w:sz w:val="24"/>
            <w:szCs w:val="24"/>
          </w:rPr>
          <w:delText xml:space="preserve"> more likely </w:delText>
        </w:r>
      </w:del>
      <w:r w:rsidR="00D95300" w:rsidRPr="00A95C71">
        <w:rPr>
          <w:rFonts w:ascii="Times New Roman" w:hAnsi="Times New Roman"/>
          <w:sz w:val="24"/>
          <w:szCs w:val="24"/>
        </w:rPr>
        <w:t xml:space="preserve">explanation for this unexpected result is that low density of kelp forest fishes outside the MPA increased the detection of non-kelp forest taxa advected from elsewhere. </w:t>
      </w:r>
      <w:r w:rsidR="00D95300" w:rsidRPr="00A95C71">
        <w:rPr>
          <w:rFonts w:ascii="Times New Roman" w:hAnsi="Times New Roman"/>
          <w:iCs/>
          <w:sz w:val="24"/>
          <w:szCs w:val="24"/>
        </w:rPr>
        <w:t>In total,</w:t>
      </w:r>
      <w:r w:rsidR="00D95300" w:rsidRPr="00A95C71">
        <w:rPr>
          <w:rFonts w:ascii="Times New Roman" w:hAnsi="Times New Roman"/>
          <w:sz w:val="24"/>
          <w:szCs w:val="24"/>
        </w:rPr>
        <w:t xml:space="preserve"> </w:t>
      </w:r>
      <w:del w:id="426" w:author="Zachary Gold" w:date="2020-11-12T22:57:00Z">
        <w:r w:rsidR="00D95300" w:rsidRPr="00A95C71" w:rsidDel="001B3A88">
          <w:rPr>
            <w:rFonts w:ascii="Times New Roman" w:hAnsi="Times New Roman"/>
            <w:sz w:val="24"/>
            <w:szCs w:val="24"/>
          </w:rPr>
          <w:delText>46.4</w:delText>
        </w:r>
      </w:del>
      <w:ins w:id="427" w:author="Zachary Gold" w:date="2020-11-12T22:57:00Z">
        <w:r>
          <w:rPr>
            <w:rFonts w:ascii="Times New Roman" w:hAnsi="Times New Roman"/>
            <w:sz w:val="24"/>
            <w:szCs w:val="24"/>
          </w:rPr>
          <w:t>38.5</w:t>
        </w:r>
      </w:ins>
      <w:r w:rsidR="00D95300" w:rsidRPr="00A95C71">
        <w:rPr>
          <w:rFonts w:ascii="Times New Roman" w:hAnsi="Times New Roman"/>
          <w:sz w:val="24"/>
          <w:szCs w:val="24"/>
        </w:rPr>
        <w:t xml:space="preserve">% of </w:t>
      </w:r>
      <w:r w:rsidR="00C746A5" w:rsidRPr="00A95C71">
        <w:rPr>
          <w:rFonts w:ascii="Times New Roman" w:hAnsi="Times New Roman"/>
          <w:sz w:val="24"/>
          <w:szCs w:val="24"/>
        </w:rPr>
        <w:t xml:space="preserve">taxa detected outside the MPA were </w:t>
      </w:r>
      <w:r w:rsidR="00B91804" w:rsidRPr="00A95C71">
        <w:rPr>
          <w:rFonts w:ascii="Times New Roman" w:hAnsi="Times New Roman"/>
          <w:sz w:val="24"/>
          <w:szCs w:val="24"/>
        </w:rPr>
        <w:t xml:space="preserve">non-rocky reef </w:t>
      </w:r>
      <w:r w:rsidR="00C746A5" w:rsidRPr="00A95C71">
        <w:rPr>
          <w:rFonts w:ascii="Times New Roman" w:hAnsi="Times New Roman"/>
          <w:sz w:val="24"/>
          <w:szCs w:val="24"/>
        </w:rPr>
        <w:t>species</w:t>
      </w:r>
      <w:r w:rsidR="00D95300" w:rsidRPr="00A95C71">
        <w:rPr>
          <w:rFonts w:ascii="Times New Roman" w:hAnsi="Times New Roman"/>
          <w:sz w:val="24"/>
          <w:szCs w:val="24"/>
        </w:rPr>
        <w:t xml:space="preserve"> such as </w:t>
      </w:r>
      <w:ins w:id="428" w:author="Zachary Gold" w:date="2020-11-12T22:57:00Z">
        <w:r>
          <w:rPr>
            <w:rFonts w:ascii="Times New Roman" w:hAnsi="Times New Roman"/>
            <w:sz w:val="24"/>
            <w:szCs w:val="24"/>
          </w:rPr>
          <w:t>Yellowtail amberjack</w:t>
        </w:r>
        <w:r w:rsidRPr="00A95C71">
          <w:rPr>
            <w:rFonts w:ascii="Times New Roman" w:hAnsi="Times New Roman"/>
            <w:sz w:val="24"/>
            <w:szCs w:val="24"/>
          </w:rPr>
          <w:t xml:space="preserve"> (</w:t>
        </w:r>
        <w:r w:rsidRPr="00DE006A">
          <w:rPr>
            <w:rFonts w:ascii="Times New Roman" w:hAnsi="Times New Roman"/>
            <w:i/>
            <w:sz w:val="24"/>
            <w:szCs w:val="24"/>
          </w:rPr>
          <w:t>Seriola lalandi</w:t>
        </w:r>
        <w:r>
          <w:rPr>
            <w:rFonts w:ascii="Times New Roman" w:hAnsi="Times New Roman"/>
            <w:i/>
            <w:sz w:val="24"/>
            <w:szCs w:val="24"/>
          </w:rPr>
          <w:t xml:space="preserve">, </w:t>
        </w:r>
        <w:r>
          <w:rPr>
            <w:rFonts w:ascii="Times New Roman" w:hAnsi="Times New Roman"/>
            <w:iCs/>
            <w:sz w:val="24"/>
            <w:szCs w:val="24"/>
          </w:rPr>
          <w:t>Carangidae</w:t>
        </w:r>
        <w:r w:rsidRPr="00A95C71">
          <w:rPr>
            <w:rFonts w:ascii="Times New Roman" w:hAnsi="Times New Roman"/>
            <w:sz w:val="24"/>
            <w:szCs w:val="24"/>
          </w:rPr>
          <w:t xml:space="preserve">), </w:t>
        </w:r>
        <w:r>
          <w:rPr>
            <w:rFonts w:ascii="Times New Roman" w:hAnsi="Times New Roman"/>
            <w:sz w:val="24"/>
            <w:szCs w:val="24"/>
          </w:rPr>
          <w:t>California clingfish</w:t>
        </w:r>
        <w:r w:rsidRPr="00A95C71">
          <w:rPr>
            <w:rFonts w:ascii="Times New Roman" w:hAnsi="Times New Roman"/>
            <w:sz w:val="24"/>
            <w:szCs w:val="24"/>
          </w:rPr>
          <w:t xml:space="preserve"> </w:t>
        </w:r>
        <w:r w:rsidRPr="00BC0DCE">
          <w:rPr>
            <w:rFonts w:ascii="Times New Roman" w:hAnsi="Times New Roman"/>
            <w:sz w:val="24"/>
            <w:szCs w:val="24"/>
          </w:rPr>
          <w:t>(</w:t>
        </w:r>
        <w:r w:rsidRPr="00DE006A">
          <w:rPr>
            <w:rFonts w:ascii="Times New Roman" w:hAnsi="Times New Roman"/>
            <w:i/>
            <w:iCs/>
            <w:sz w:val="24"/>
            <w:szCs w:val="24"/>
          </w:rPr>
          <w:t>Gobiesox rhessodon</w:t>
        </w:r>
        <w:r>
          <w:rPr>
            <w:rFonts w:ascii="Times New Roman" w:hAnsi="Times New Roman"/>
            <w:i/>
            <w:iCs/>
            <w:sz w:val="24"/>
            <w:szCs w:val="24"/>
          </w:rPr>
          <w:t xml:space="preserve">, </w:t>
        </w:r>
        <w:proofErr w:type="spellStart"/>
        <w:r w:rsidRPr="00DE006A">
          <w:rPr>
            <w:rFonts w:ascii="Times New Roman" w:hAnsi="Times New Roman"/>
            <w:sz w:val="24"/>
            <w:szCs w:val="24"/>
          </w:rPr>
          <w:t>Gobiesocidae</w:t>
        </w:r>
        <w:proofErr w:type="spellEnd"/>
        <w:r w:rsidRPr="00A95C71">
          <w:rPr>
            <w:rFonts w:ascii="Times New Roman" w:hAnsi="Times New Roman"/>
            <w:sz w:val="24"/>
            <w:szCs w:val="24"/>
          </w:rPr>
          <w:t xml:space="preserve">), and </w:t>
        </w:r>
        <w:r>
          <w:rPr>
            <w:rFonts w:ascii="Times New Roman" w:hAnsi="Times New Roman"/>
            <w:sz w:val="24"/>
            <w:szCs w:val="24"/>
          </w:rPr>
          <w:t>Fantail flounder</w:t>
        </w:r>
        <w:r w:rsidRPr="00A95C71">
          <w:rPr>
            <w:rFonts w:ascii="Times New Roman" w:hAnsi="Times New Roman"/>
            <w:sz w:val="24"/>
            <w:szCs w:val="24"/>
          </w:rPr>
          <w:t xml:space="preserve"> </w:t>
        </w:r>
        <w:r w:rsidRPr="00BC0DCE">
          <w:rPr>
            <w:rFonts w:ascii="Times New Roman" w:hAnsi="Times New Roman"/>
            <w:sz w:val="24"/>
            <w:szCs w:val="24"/>
          </w:rPr>
          <w:t>(</w:t>
        </w:r>
        <w:r w:rsidRPr="00DE006A">
          <w:rPr>
            <w:rFonts w:ascii="Times New Roman" w:hAnsi="Times New Roman"/>
            <w:i/>
            <w:iCs/>
            <w:sz w:val="24"/>
            <w:szCs w:val="24"/>
          </w:rPr>
          <w:t>Xystreurys liolepis</w:t>
        </w:r>
        <w:r>
          <w:rPr>
            <w:rFonts w:ascii="Times New Roman" w:hAnsi="Times New Roman"/>
            <w:i/>
            <w:iCs/>
            <w:sz w:val="24"/>
            <w:szCs w:val="24"/>
          </w:rPr>
          <w:t xml:space="preserve">, </w:t>
        </w:r>
        <w:proofErr w:type="spellStart"/>
        <w:r w:rsidRPr="00DE006A">
          <w:rPr>
            <w:rFonts w:ascii="Times New Roman" w:hAnsi="Times New Roman"/>
            <w:sz w:val="24"/>
            <w:szCs w:val="24"/>
          </w:rPr>
          <w:t>Paralichthyidae</w:t>
        </w:r>
        <w:proofErr w:type="spellEnd"/>
        <w:r w:rsidRPr="00A95C71">
          <w:rPr>
            <w:rFonts w:ascii="Times New Roman" w:hAnsi="Times New Roman"/>
            <w:sz w:val="24"/>
            <w:szCs w:val="24"/>
          </w:rPr>
          <w:t>)</w:t>
        </w:r>
        <w:r w:rsidRPr="00A95C71">
          <w:rPr>
            <w:rFonts w:ascii="Times New Roman" w:hAnsi="Times New Roman"/>
            <w:i/>
            <w:iCs/>
            <w:sz w:val="24"/>
            <w:szCs w:val="24"/>
          </w:rPr>
          <w:t>.</w:t>
        </w:r>
      </w:ins>
      <w:del w:id="429" w:author="Zachary Gold" w:date="2020-11-12T22:57:00Z">
        <w:r w:rsidR="004B557B" w:rsidRPr="00A95C71" w:rsidDel="001B3A88">
          <w:rPr>
            <w:rFonts w:ascii="Times New Roman" w:hAnsi="Times New Roman"/>
            <w:sz w:val="24"/>
            <w:szCs w:val="24"/>
          </w:rPr>
          <w:delText>California angel shark (</w:delText>
        </w:r>
        <w:r w:rsidR="004B557B" w:rsidRPr="00A95C71" w:rsidDel="001B3A88">
          <w:rPr>
            <w:rFonts w:ascii="Times New Roman" w:hAnsi="Times New Roman"/>
            <w:i/>
            <w:sz w:val="24"/>
            <w:szCs w:val="24"/>
          </w:rPr>
          <w:delText>Squatina californica</w:delText>
        </w:r>
        <w:r w:rsidR="00BC0DCE" w:rsidDel="001B3A88">
          <w:rPr>
            <w:rFonts w:ascii="Times New Roman" w:hAnsi="Times New Roman"/>
            <w:i/>
            <w:sz w:val="24"/>
            <w:szCs w:val="24"/>
          </w:rPr>
          <w:delText xml:space="preserve">, </w:delText>
        </w:r>
        <w:r w:rsidR="00BC0DCE" w:rsidDel="001B3A88">
          <w:rPr>
            <w:rFonts w:ascii="Times New Roman" w:hAnsi="Times New Roman"/>
            <w:iCs/>
            <w:sz w:val="24"/>
            <w:szCs w:val="24"/>
          </w:rPr>
          <w:delText>Squatinidae</w:delText>
        </w:r>
        <w:r w:rsidR="004B557B" w:rsidRPr="00A95C71" w:rsidDel="001B3A88">
          <w:rPr>
            <w:rFonts w:ascii="Times New Roman" w:hAnsi="Times New Roman"/>
            <w:sz w:val="24"/>
            <w:szCs w:val="24"/>
          </w:rPr>
          <w:delText xml:space="preserve">), Chub mackerel </w:delText>
        </w:r>
        <w:r w:rsidR="004B557B" w:rsidRPr="00BC0DCE" w:rsidDel="001B3A88">
          <w:rPr>
            <w:rFonts w:ascii="Times New Roman" w:hAnsi="Times New Roman"/>
            <w:sz w:val="24"/>
            <w:szCs w:val="24"/>
          </w:rPr>
          <w:delText>(</w:delText>
        </w:r>
        <w:r w:rsidR="004B557B" w:rsidRPr="00A95C71" w:rsidDel="001B3A88">
          <w:rPr>
            <w:rFonts w:ascii="Times New Roman" w:hAnsi="Times New Roman"/>
            <w:i/>
            <w:iCs/>
            <w:sz w:val="24"/>
            <w:szCs w:val="24"/>
          </w:rPr>
          <w:delText>Scomber japonicus</w:delText>
        </w:r>
        <w:r w:rsidR="00BC0DCE" w:rsidDel="001B3A88">
          <w:rPr>
            <w:rFonts w:ascii="Times New Roman" w:hAnsi="Times New Roman"/>
            <w:i/>
            <w:iCs/>
            <w:sz w:val="24"/>
            <w:szCs w:val="24"/>
          </w:rPr>
          <w:delText xml:space="preserve">, </w:delText>
        </w:r>
        <w:r w:rsidR="00BC0DCE" w:rsidDel="001B3A88">
          <w:rPr>
            <w:rFonts w:ascii="Times New Roman" w:hAnsi="Times New Roman"/>
            <w:sz w:val="24"/>
            <w:szCs w:val="24"/>
          </w:rPr>
          <w:delText>Scombridae</w:delText>
        </w:r>
        <w:r w:rsidR="004B557B" w:rsidRPr="00A95C71" w:rsidDel="001B3A88">
          <w:rPr>
            <w:rFonts w:ascii="Times New Roman" w:hAnsi="Times New Roman"/>
            <w:sz w:val="24"/>
            <w:szCs w:val="24"/>
          </w:rPr>
          <w:delText xml:space="preserve">), and Ocean sunfish </w:delText>
        </w:r>
        <w:r w:rsidR="004B557B" w:rsidRPr="00BC0DCE" w:rsidDel="001B3A88">
          <w:rPr>
            <w:rFonts w:ascii="Times New Roman" w:hAnsi="Times New Roman"/>
            <w:sz w:val="24"/>
            <w:szCs w:val="24"/>
          </w:rPr>
          <w:delText>(</w:delText>
        </w:r>
        <w:r w:rsidR="004B557B" w:rsidRPr="00A95C71" w:rsidDel="001B3A88">
          <w:rPr>
            <w:rFonts w:ascii="Times New Roman" w:hAnsi="Times New Roman"/>
            <w:i/>
            <w:iCs/>
            <w:sz w:val="24"/>
            <w:szCs w:val="24"/>
          </w:rPr>
          <w:delText>Mola mola</w:delText>
        </w:r>
        <w:r w:rsidR="00BC0DCE" w:rsidDel="001B3A88">
          <w:rPr>
            <w:rFonts w:ascii="Times New Roman" w:hAnsi="Times New Roman"/>
            <w:i/>
            <w:iCs/>
            <w:sz w:val="24"/>
            <w:szCs w:val="24"/>
          </w:rPr>
          <w:delText xml:space="preserve">, </w:delText>
        </w:r>
        <w:r w:rsidR="00BC0DCE" w:rsidDel="001B3A88">
          <w:rPr>
            <w:rFonts w:ascii="Times New Roman" w:hAnsi="Times New Roman"/>
            <w:sz w:val="24"/>
            <w:szCs w:val="24"/>
          </w:rPr>
          <w:delText>Molidae</w:delText>
        </w:r>
        <w:r w:rsidR="004B557B" w:rsidRPr="00A95C71" w:rsidDel="001B3A88">
          <w:rPr>
            <w:rFonts w:ascii="Times New Roman" w:hAnsi="Times New Roman"/>
            <w:sz w:val="24"/>
            <w:szCs w:val="24"/>
          </w:rPr>
          <w:delText>)</w:delText>
        </w:r>
        <w:r w:rsidR="00C746A5" w:rsidRPr="00A95C71" w:rsidDel="001B3A88">
          <w:rPr>
            <w:rFonts w:ascii="Times New Roman" w:hAnsi="Times New Roman"/>
            <w:i/>
            <w:iCs/>
            <w:sz w:val="24"/>
            <w:szCs w:val="24"/>
          </w:rPr>
          <w:delText>.</w:delText>
        </w:r>
      </w:del>
      <w:r w:rsidR="00C746A5" w:rsidRPr="00A95C71">
        <w:rPr>
          <w:rFonts w:ascii="Times New Roman" w:hAnsi="Times New Roman"/>
          <w:sz w:val="24"/>
          <w:szCs w:val="24"/>
        </w:rPr>
        <w:t xml:space="preserve"> Although these species occasionally </w:t>
      </w:r>
      <w:r w:rsidR="00D95300" w:rsidRPr="00A95C71">
        <w:rPr>
          <w:rFonts w:ascii="Times New Roman" w:hAnsi="Times New Roman"/>
          <w:sz w:val="24"/>
          <w:szCs w:val="24"/>
        </w:rPr>
        <w:t xml:space="preserve">pass through </w:t>
      </w:r>
      <w:del w:id="430" w:author="Zachary Gold" w:date="2020-11-12T22:57:00Z">
        <w:r w:rsidR="00C746A5" w:rsidRPr="00A95C71" w:rsidDel="001B3A88">
          <w:rPr>
            <w:rFonts w:ascii="Times New Roman" w:hAnsi="Times New Roman"/>
            <w:sz w:val="24"/>
            <w:szCs w:val="24"/>
          </w:rPr>
          <w:delText xml:space="preserve">nearshore </w:delText>
        </w:r>
      </w:del>
      <w:r w:rsidR="00C746A5" w:rsidRPr="00A95C71">
        <w:rPr>
          <w:rFonts w:ascii="Times New Roman" w:hAnsi="Times New Roman"/>
          <w:sz w:val="24"/>
          <w:szCs w:val="24"/>
        </w:rPr>
        <w:t xml:space="preserve">rocky reef environments, </w:t>
      </w:r>
      <w:del w:id="431" w:author="Zachary Gold" w:date="2020-11-12T23:00:00Z">
        <w:r w:rsidR="00D95300" w:rsidRPr="00A95C71" w:rsidDel="001B3A88">
          <w:rPr>
            <w:rFonts w:ascii="Times New Roman" w:hAnsi="Times New Roman"/>
            <w:sz w:val="24"/>
            <w:szCs w:val="24"/>
          </w:rPr>
          <w:delText>a more likely</w:delText>
        </w:r>
      </w:del>
      <w:ins w:id="432" w:author="Zachary Gold" w:date="2020-11-12T23:00:00Z">
        <w:r>
          <w:rPr>
            <w:rFonts w:ascii="Times New Roman" w:hAnsi="Times New Roman"/>
            <w:sz w:val="24"/>
            <w:szCs w:val="24"/>
          </w:rPr>
          <w:t>another potential</w:t>
        </w:r>
      </w:ins>
      <w:r w:rsidR="00D95300" w:rsidRPr="00A95C71">
        <w:rPr>
          <w:rFonts w:ascii="Times New Roman" w:hAnsi="Times New Roman"/>
          <w:sz w:val="24"/>
          <w:szCs w:val="24"/>
        </w:rPr>
        <w:t xml:space="preserve"> explanation is that </w:t>
      </w:r>
      <w:r w:rsidR="00C746A5" w:rsidRPr="00A95C71">
        <w:rPr>
          <w:rFonts w:ascii="Times New Roman" w:hAnsi="Times New Roman"/>
          <w:sz w:val="24"/>
          <w:szCs w:val="24"/>
        </w:rPr>
        <w:t>eDNA from these species were transported from nearby pelagic</w:t>
      </w:r>
      <w:r w:rsidR="00B91804" w:rsidRPr="00A95C71">
        <w:rPr>
          <w:rFonts w:ascii="Times New Roman" w:hAnsi="Times New Roman"/>
          <w:sz w:val="24"/>
          <w:szCs w:val="24"/>
        </w:rPr>
        <w:t>, intertidal, and sandy bottom</w:t>
      </w:r>
      <w:r w:rsidR="00C746A5" w:rsidRPr="00A95C71">
        <w:rPr>
          <w:rFonts w:ascii="Times New Roman" w:hAnsi="Times New Roman"/>
          <w:sz w:val="24"/>
          <w:szCs w:val="24"/>
        </w:rPr>
        <w:t xml:space="preserve"> ecosystems</w:t>
      </w:r>
      <w:r w:rsidR="00A74A52" w:rsidRPr="00A95C71">
        <w:rPr>
          <w:rFonts w:ascii="Times New Roman" w:hAnsi="Times New Roman"/>
          <w:sz w:val="24"/>
          <w:szCs w:val="24"/>
        </w:rPr>
        <w:t xml:space="preserve"> </w:t>
      </w:r>
      <w:r w:rsidR="00A74A52"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{"citationItems":[{"id":"ITEM-1","itemData":{"DOI":"10.3389/fmars.2019.00477","ISSN":"2296-7745","author":[{"dropping-particle":"","family":"Andruszkiewicz","given":"Elizabeth A","non-dropping-particle":"","parse-names":false,"suffix":""},{"dropping-particle":"","family":"Koseff","given":"Jeffrey R","non-dropping-particle":"","parse-names":false,"suffix":""},{"dropping-particle":"","family":"Fringer","given":"Oliver B","non-dropping-particle":"","parse-names":false,"suffix":""},{"dropping-particle":"","family":"Ouellette","given":"Nicholas T","non-dropping-particle":"","parse-names":false,"suffix":""},{"dropping-particle":"","family":"Lowe","given":"Anna B","non-dropping-particle":"","parse-names":false,"suffix":""},{"dropping-particle":"","family":"Edwards","given":"Christopher A","non-dropping-particle":"","parse-names":false,"suffix":""},{"dropping-particle":"","family":"Boehm","given":"Alexandria B","non-dropping-particle":"","parse-names":false,"suffix":""}],"container-title":"Frontiers in Marine Science","id":"ITEM-1","issued":{"date-parts":[["2019"]]},"page":"477","publisher":"Frontiers","title":"Modeling environmental DNA transport in the coastal ocean using Lagrangian particle tracking","type":"article-journal","volume":"6"},"uris":["http://www.mendeley.com/documents/?uuid=c61ac842-9da8-428a-91da-7ef66865c741"]},{"id":"ITEM-2","itemData":{"DOI":"10.7717/peerj.3044","ISSN":"2167-8359","abstract":"&lt;p&gt;In the face of increasing threats to biodiversity, the advancement of methods for surveying biological communities is a major priority for ecologists. Recent advances in molecular biological technologies have made it possible to detect and sequence DNA from environmental samples (environmental DNA or eDNA); however, eDNA techniques have not yet seen widespread adoption as a routine method for biological surveillance primarily due to gaps in our understanding of the dynamics of eDNA in space and time. In order to identify the effective spatial scale of this approach in a dynamic marine environment, we collected marine surface water samples from transects ranging from the intertidal zone to four kilometers from shore. Using PCR primers that target a diverse assemblage of metazoans, we amplified a region of mitochondrial 16S rDNA from the samples and sequenced the products on an Illumina platform in order to detect communities and quantify their spatial patterns using a variety of statistical tools. We find evidence for multiple, discrete eDNA communities in this habitat, and show that these communities decrease in similarity as they become further apart. Offshore communities tend to be richer but less even than those inshore, though diversity was not spatially autocorrelated. Taxon-specific relative abundance coincided with our expectations of spatial distribution in taxa lacking a microscopic, pelagic life-history stage, though most of the taxa detected do not meet these criteria. Finally, we use carefully replicated laboratory procedures to show that laboratory treatments were remarkably similar in most cases, while allowing us to detect a faulty replicate, emphasizing the importance of replication to metabarcoding studies. While there is much work to be done before eDNA techniques can be confidently deployed as a standard method for ecological monitoring, this study serves as a first analysis of diversity at the fine spatial scales relevant to marine ecologists and confirms the promise of eDNA in dynamic environments.&lt;/p&gt;","author":[{"dropping-particle":"","family":"O’Donnell","given":"James L.","non-dropping-particle":"","parse-names":false,"suffix":""},{"dropping-particle":"","family":"Kelly","given":"Ryan P.","non-dropping-particle":"","parse-names":false,"suffix":""},{"dropping-particle":"","family":"Shelton","given":"Andrew Olaf","non-dropping-particle":"","parse-names":false,"suffix":""},{"dropping-particle":"","family":"Samhouri","given":"Jameal F.","non-dropping-particle":"","parse-names":false,"suffix":""},{"dropping-particle":"","family":"Lowell","given":"Natalie C.","non-dropping-particle":"","parse-names":false,"suffix":""},{"dropping-particle":"","family":"Williams","given":"Gregory D.","non-dropping-particle":"","parse-names":false,"suffix":""}],"container-title":"PeerJ","id":"ITEM-2","issued":{"date-parts":[["2017","2","28"]]},"page":"e3044","publisher":"PeerJ Inc.","title":"Spatial distribution of environmental DNA in a nearshore marine habitat","type":"article-journal","volume":"5"},"uris":["http://www.mendeley.com/documents/?uuid=b31588ea-4a93-4945-a53a-28c83c48c928"]}],"mendeley":{"formattedCitation":"[16,43]","plainTextFormattedCitation":"[16,43]","previouslyFormattedCitation":"[16,43]"},"properties":{"noteIndex":0},"schema":"https://github.com/citation-style-language/schema/raw/master/csl-citation.json"}</w:instrText>
      </w:r>
      <w:r w:rsidR="00A74A52" w:rsidRPr="00A95C71">
        <w:rPr>
          <w:rFonts w:ascii="Times New Roman" w:hAnsi="Times New Roman"/>
          <w:sz w:val="24"/>
          <w:szCs w:val="24"/>
        </w:rPr>
        <w:fldChar w:fldCharType="separate"/>
      </w:r>
      <w:r w:rsidR="00A13BD0" w:rsidRPr="00A13BD0">
        <w:rPr>
          <w:rFonts w:ascii="Times New Roman" w:hAnsi="Times New Roman"/>
          <w:noProof/>
          <w:sz w:val="24"/>
          <w:szCs w:val="24"/>
        </w:rPr>
        <w:t>[16,43]</w:t>
      </w:r>
      <w:r w:rsidR="00A74A52" w:rsidRPr="00A95C71">
        <w:rPr>
          <w:rFonts w:ascii="Times New Roman" w:hAnsi="Times New Roman"/>
          <w:sz w:val="24"/>
          <w:szCs w:val="24"/>
        </w:rPr>
        <w:fldChar w:fldCharType="end"/>
      </w:r>
      <w:r w:rsidR="00C746A5" w:rsidRPr="00A95C71">
        <w:rPr>
          <w:rFonts w:ascii="Times New Roman" w:hAnsi="Times New Roman"/>
          <w:sz w:val="24"/>
          <w:szCs w:val="24"/>
        </w:rPr>
        <w:t xml:space="preserve">. While such transport would be expected </w:t>
      </w:r>
      <w:r w:rsidR="00D95300" w:rsidRPr="00A95C71">
        <w:rPr>
          <w:rFonts w:ascii="Times New Roman" w:hAnsi="Times New Roman"/>
          <w:sz w:val="24"/>
          <w:szCs w:val="24"/>
        </w:rPr>
        <w:t xml:space="preserve">at </w:t>
      </w:r>
      <w:r w:rsidR="00C746A5" w:rsidRPr="00A95C71">
        <w:rPr>
          <w:rFonts w:ascii="Times New Roman" w:hAnsi="Times New Roman"/>
          <w:sz w:val="24"/>
          <w:szCs w:val="24"/>
        </w:rPr>
        <w:t xml:space="preserve">all sites, </w:t>
      </w:r>
      <w:commentRangeStart w:id="433"/>
      <w:r w:rsidR="00C746A5" w:rsidRPr="00A95C71">
        <w:rPr>
          <w:rFonts w:ascii="Times New Roman" w:hAnsi="Times New Roman"/>
          <w:sz w:val="24"/>
          <w:szCs w:val="24"/>
        </w:rPr>
        <w:t xml:space="preserve">high fish abundance inside the MPA </w:t>
      </w:r>
      <w:del w:id="434" w:author="Zachary Gold" w:date="2020-11-12T23:00:00Z">
        <w:r w:rsidR="00C746A5" w:rsidRPr="00A95C71" w:rsidDel="001B3A88">
          <w:rPr>
            <w:rFonts w:ascii="Times New Roman" w:hAnsi="Times New Roman"/>
            <w:sz w:val="24"/>
            <w:szCs w:val="24"/>
          </w:rPr>
          <w:delText xml:space="preserve">would </w:delText>
        </w:r>
        <w:r w:rsidR="001920C9" w:rsidRPr="00A95C71" w:rsidDel="001B3A88">
          <w:rPr>
            <w:rFonts w:ascii="Times New Roman" w:hAnsi="Times New Roman"/>
            <w:sz w:val="24"/>
            <w:szCs w:val="24"/>
          </w:rPr>
          <w:delText>likely</w:delText>
        </w:r>
      </w:del>
      <w:ins w:id="435" w:author="Zachary Gold" w:date="2020-11-12T23:00:00Z">
        <w:r>
          <w:rPr>
            <w:rFonts w:ascii="Times New Roman" w:hAnsi="Times New Roman"/>
            <w:sz w:val="24"/>
            <w:szCs w:val="24"/>
          </w:rPr>
          <w:t>could</w:t>
        </w:r>
      </w:ins>
      <w:r w:rsidR="001920C9" w:rsidRPr="00A95C71">
        <w:rPr>
          <w:rFonts w:ascii="Times New Roman" w:hAnsi="Times New Roman"/>
          <w:sz w:val="24"/>
          <w:szCs w:val="24"/>
        </w:rPr>
        <w:t xml:space="preserve"> </w:t>
      </w:r>
      <w:r w:rsidR="00C746A5" w:rsidRPr="00A95C71">
        <w:rPr>
          <w:rFonts w:ascii="Times New Roman" w:hAnsi="Times New Roman"/>
          <w:sz w:val="24"/>
          <w:szCs w:val="24"/>
        </w:rPr>
        <w:t xml:space="preserve">result in a strongly skewed ratio of </w:t>
      </w:r>
      <w:r w:rsidR="0010613F" w:rsidRPr="00A95C71">
        <w:rPr>
          <w:rFonts w:ascii="Times New Roman" w:hAnsi="Times New Roman"/>
          <w:sz w:val="24"/>
          <w:szCs w:val="24"/>
        </w:rPr>
        <w:t xml:space="preserve">endogenous </w:t>
      </w:r>
      <w:r w:rsidR="00C746A5" w:rsidRPr="00A95C71">
        <w:rPr>
          <w:rFonts w:ascii="Times New Roman" w:hAnsi="Times New Roman"/>
          <w:sz w:val="24"/>
          <w:szCs w:val="24"/>
        </w:rPr>
        <w:t xml:space="preserve">kelp forest eDNA to </w:t>
      </w:r>
      <w:r w:rsidR="0010613F" w:rsidRPr="00A95C71">
        <w:rPr>
          <w:rFonts w:ascii="Times New Roman" w:hAnsi="Times New Roman"/>
          <w:sz w:val="24"/>
          <w:szCs w:val="24"/>
        </w:rPr>
        <w:t xml:space="preserve">exogenous </w:t>
      </w:r>
      <w:r w:rsidR="00C746A5" w:rsidRPr="00A95C71">
        <w:rPr>
          <w:rFonts w:ascii="Times New Roman" w:hAnsi="Times New Roman"/>
          <w:sz w:val="24"/>
          <w:szCs w:val="24"/>
        </w:rPr>
        <w:t xml:space="preserve">pelagic </w:t>
      </w:r>
      <w:commentRangeEnd w:id="433"/>
      <w:r w:rsidR="00C97311">
        <w:rPr>
          <w:rStyle w:val="CommentReference"/>
          <w:rFonts w:asciiTheme="minorHAnsi" w:eastAsiaTheme="minorHAnsi" w:hAnsiTheme="minorHAnsi" w:cstheme="minorBidi"/>
          <w:snapToGrid/>
          <w:color w:val="auto"/>
          <w:lang w:eastAsia="en-US" w:bidi="ar-SA"/>
        </w:rPr>
        <w:commentReference w:id="433"/>
      </w:r>
      <w:r w:rsidR="00C746A5" w:rsidRPr="00A95C71">
        <w:rPr>
          <w:rFonts w:ascii="Times New Roman" w:hAnsi="Times New Roman"/>
          <w:sz w:val="24"/>
          <w:szCs w:val="24"/>
        </w:rPr>
        <w:t xml:space="preserve">eDNA </w:t>
      </w:r>
      <w:r w:rsidR="00C746A5"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{"citationItems":[{"id":"ITEM-1","itemData":{"DOI":"10.3389/fmars.2019.00477","ISSN":"2296-7745","author":[{"dropping-particle":"","family":"Andruszkiewicz","given":"Elizabeth A","non-dropping-particle":"","parse-names":false,"suffix":""},{"dropping-particle":"","family":"Koseff","given":"Jeffrey R","non-dropping-particle":"","parse-names":false,"suffix":""},{"dropping-particle":"","family":"Fringer","given":"Oliver B","non-dropping-particle":"","parse-names":false,"suffix":""},{"dropping-particle":"","family":"Ouellette","given":"Nicholas T","non-dropping-particle":"","parse-names":false,"suffix":""},{"dropping-particle":"","family":"Lowe","given":"Anna B","non-dropping-particle":"","parse-names":false,"suffix":""},{"dropping-particle":"","family":"Edwards","given":"Christopher A","non-dropping-particle":"","parse-names":false,"suffix":""},{"dropping-particle":"","family":"Boehm","given":"Alexandria B","non-dropping-particle":"","parse-names":false,"suffix":""}],"container-title":"Frontiers in Marine Science","id":"ITEM-1","issued":{"date-parts":[["2019"]]},"page":"477","publisher":"Frontiers","title":"Modeling environmental DNA transport in the coastal ocean using Lagrangian particle tracking","type":"article-journal","volume":"6"},"uris":["http://www.mendeley.com/documents/?uuid=c61ac842-9da8-428a-91da-7ef66865c741"]}],"mendeley":{"formattedCitation":"[16]","plainTextFormattedCitation":"[16]","previouslyFormattedCitation":"[16]"},"properties":{"noteIndex":0},"schema":"https://github.com/citation-style-language/schema/raw/master/csl-citation.json"}</w:instrText>
      </w:r>
      <w:r w:rsidR="00C746A5" w:rsidRPr="00A95C71">
        <w:rPr>
          <w:rFonts w:ascii="Times New Roman" w:hAnsi="Times New Roman"/>
          <w:sz w:val="24"/>
          <w:szCs w:val="24"/>
        </w:rPr>
        <w:fldChar w:fldCharType="separate"/>
      </w:r>
      <w:r w:rsidR="000F1EA9" w:rsidRPr="000F1EA9">
        <w:rPr>
          <w:rFonts w:ascii="Times New Roman" w:hAnsi="Times New Roman"/>
          <w:noProof/>
          <w:sz w:val="24"/>
          <w:szCs w:val="24"/>
        </w:rPr>
        <w:t>[16]</w:t>
      </w:r>
      <w:r w:rsidR="00C746A5" w:rsidRPr="00A95C71">
        <w:rPr>
          <w:rFonts w:ascii="Times New Roman" w:hAnsi="Times New Roman"/>
          <w:sz w:val="24"/>
          <w:szCs w:val="24"/>
        </w:rPr>
        <w:fldChar w:fldCharType="end"/>
      </w:r>
      <w:r w:rsidR="00C746A5" w:rsidRPr="00A95C71">
        <w:rPr>
          <w:rFonts w:ascii="Times New Roman" w:hAnsi="Times New Roman"/>
          <w:sz w:val="24"/>
          <w:szCs w:val="24"/>
        </w:rPr>
        <w:t xml:space="preserve">, with the signal of kelp forest taxa dominating that of pelagic species. </w:t>
      </w:r>
    </w:p>
    <w:p w14:paraId="793AB25F" w14:textId="2520AB07" w:rsidR="00EB3463" w:rsidRPr="00A95C71" w:rsidRDefault="001920C9" w:rsidP="00A95C71">
      <w:pPr>
        <w:pStyle w:val="MDPI31text"/>
        <w:spacing w:line="480" w:lineRule="auto"/>
        <w:ind w:firstLine="420"/>
        <w:jc w:val="left"/>
        <w:rPr>
          <w:rFonts w:ascii="Times New Roman" w:hAnsi="Times New Roman"/>
          <w:bCs/>
          <w:i/>
          <w:sz w:val="24"/>
          <w:szCs w:val="24"/>
        </w:rPr>
      </w:pPr>
      <w:r w:rsidRPr="00A95C71">
        <w:rPr>
          <w:rFonts w:ascii="Times New Roman" w:hAnsi="Times New Roman"/>
          <w:iCs/>
          <w:sz w:val="24"/>
          <w:szCs w:val="24"/>
        </w:rPr>
        <w:lastRenderedPageBreak/>
        <w:t>This paradoxical pattern of</w:t>
      </w:r>
      <w:r w:rsidR="00A74A52" w:rsidRPr="00A95C71">
        <w:rPr>
          <w:rFonts w:ascii="Times New Roman" w:hAnsi="Times New Roman"/>
          <w:sz w:val="24"/>
          <w:szCs w:val="24"/>
        </w:rPr>
        <w:t xml:space="preserve"> species richness</w:t>
      </w:r>
      <w:r w:rsidRPr="00A95C71">
        <w:rPr>
          <w:rFonts w:ascii="Times New Roman" w:hAnsi="Times New Roman"/>
          <w:sz w:val="24"/>
          <w:szCs w:val="24"/>
        </w:rPr>
        <w:t xml:space="preserve"> highlights that eDNA </w:t>
      </w:r>
      <w:r w:rsidR="00A74A52" w:rsidRPr="00A95C71">
        <w:rPr>
          <w:rFonts w:ascii="Times New Roman" w:hAnsi="Times New Roman"/>
          <w:sz w:val="24"/>
          <w:szCs w:val="24"/>
        </w:rPr>
        <w:t xml:space="preserve">data must be interpreted with caution </w:t>
      </w:r>
      <w:r w:rsidR="00A74A52" w:rsidRPr="00A95C71">
        <w:rPr>
          <w:rFonts w:ascii="Times New Roman" w:hAnsi="Times New Roman"/>
          <w:sz w:val="24"/>
          <w:szCs w:val="24"/>
        </w:rPr>
        <w:fldChar w:fldCharType="begin" w:fldLock="1"/>
      </w:r>
      <w:r w:rsidR="007B7312">
        <w:rPr>
          <w:rFonts w:ascii="Times New Roman" w:hAnsi="Times New Roman"/>
          <w:sz w:val="24"/>
          <w:szCs w:val="24"/>
        </w:rPr>
        <w:instrText>ADDIN CSL_CITATION {"citationItems":[{"id":"ITEM-1","itemData":{"DOI":"https://doi.org/10.7717/peerj.2444","ISSN":"2167-8359","author":[{"dropping-particle":"","family":"Kelly","given":"Ryan P","non-dropping-particle":"","parse-names":false,"suffix":""},{"dropping-particle":"","family":"O’Donnell","given":"James L","non-dropping-particle":"","parse-names":false,"suffix":""},{"dropping-particle":"","family":"Lowell","given":"Natalie C","non-dropping-particle":"","parse-names":false,"suffix":""},{"dropping-particle":"","family":"Shelton","given":"Andrew O","non-dropping-particle":"","parse-names":false,"suffix":""},{"dropping-particle":"","family":"Samhouri","given":"Jameal F","non-dropping-particle":"","parse-names":false,"suffix":""},{"dropping-particle":"","family":"Hennessey","given":"Shannon M","non-dropping-particle":"","parse-names":false,"suffix":""},{"dropping-particle":"","family":"Feist","given":"Blake E","non-dropping-particle":"","parse-names":false,"suffix":""},{"dropping-particle":"","family":"Williams","given":"Gregory D","non-dropping-particle":"","parse-names":false,"suffix":""}],"container-title":"PeerJ","id":"ITEM-1","issued":{"date-parts":[["2016"]]},"page":"e2444","publisher":"PeerJ Inc.","title":"Genetic signatures of ecological diversity along an urbanization gradient","type":"article-journal","volume":"4"},"uris":["http://www.mendeley.com/documents/?uuid=69db3b69-963c-4004-94c3-ed3c605d0930"]}],"mendeley":{"formattedCitation":"[54]","plainTextFormattedCitation":"[54]","previouslyFormattedCitation":"[54]"},"properties":{"noteIndex":0},"schema":"https://github.com/citation-style-language/schema/raw/master/csl-citation.json"}</w:instrText>
      </w:r>
      <w:r w:rsidR="00A74A52" w:rsidRPr="00A95C71">
        <w:rPr>
          <w:rFonts w:ascii="Times New Roman" w:hAnsi="Times New Roman"/>
          <w:sz w:val="24"/>
          <w:szCs w:val="24"/>
        </w:rPr>
        <w:fldChar w:fldCharType="separate"/>
      </w:r>
      <w:r w:rsidR="007B7312" w:rsidRPr="007B7312">
        <w:rPr>
          <w:rFonts w:ascii="Times New Roman" w:hAnsi="Times New Roman"/>
          <w:noProof/>
          <w:sz w:val="24"/>
          <w:szCs w:val="24"/>
        </w:rPr>
        <w:t>[54]</w:t>
      </w:r>
      <w:r w:rsidR="00A74A52" w:rsidRPr="00A95C71">
        <w:rPr>
          <w:rFonts w:ascii="Times New Roman" w:hAnsi="Times New Roman"/>
          <w:sz w:val="24"/>
          <w:szCs w:val="24"/>
        </w:rPr>
        <w:fldChar w:fldCharType="end"/>
      </w:r>
      <w:r w:rsidR="00A74A52" w:rsidRPr="00A95C71">
        <w:rPr>
          <w:rFonts w:ascii="Times New Roman" w:hAnsi="Times New Roman"/>
          <w:sz w:val="24"/>
          <w:szCs w:val="24"/>
        </w:rPr>
        <w:t xml:space="preserve">. </w:t>
      </w:r>
      <w:r w:rsidR="00B91804" w:rsidRPr="00A95C71">
        <w:rPr>
          <w:rFonts w:ascii="Times New Roman" w:hAnsi="Times New Roman"/>
          <w:sz w:val="24"/>
          <w:szCs w:val="24"/>
        </w:rPr>
        <w:t xml:space="preserve">Metabarcoding methods often perform unexpectedly when DNA </w:t>
      </w:r>
      <w:r w:rsidRPr="00A95C71">
        <w:rPr>
          <w:rFonts w:ascii="Times New Roman" w:hAnsi="Times New Roman"/>
          <w:sz w:val="24"/>
          <w:szCs w:val="24"/>
        </w:rPr>
        <w:t xml:space="preserve">concentrations are </w:t>
      </w:r>
      <w:r w:rsidR="00B91804" w:rsidRPr="00A95C71">
        <w:rPr>
          <w:rFonts w:ascii="Times New Roman" w:hAnsi="Times New Roman"/>
          <w:sz w:val="24"/>
          <w:szCs w:val="24"/>
        </w:rPr>
        <w:t>low</w:t>
      </w:r>
      <w:r w:rsidRPr="00A95C71">
        <w:rPr>
          <w:rFonts w:ascii="Times New Roman" w:hAnsi="Times New Roman"/>
          <w:sz w:val="24"/>
          <w:szCs w:val="24"/>
        </w:rPr>
        <w:t xml:space="preserve">, increasing the probability of </w:t>
      </w:r>
      <w:r w:rsidR="00B91804" w:rsidRPr="00A95C71">
        <w:rPr>
          <w:rFonts w:ascii="Times New Roman" w:hAnsi="Times New Roman"/>
          <w:sz w:val="24"/>
          <w:szCs w:val="24"/>
        </w:rPr>
        <w:t>sequencing</w:t>
      </w:r>
      <w:del w:id="436" w:author="Zachary Gold" w:date="2020-11-12T23:00:00Z">
        <w:r w:rsidR="00B91804" w:rsidRPr="00A95C71" w:rsidDel="001B3A88">
          <w:rPr>
            <w:rFonts w:ascii="Times New Roman" w:hAnsi="Times New Roman"/>
            <w:sz w:val="24"/>
            <w:szCs w:val="24"/>
          </w:rPr>
          <w:delText xml:space="preserve"> </w:delText>
        </w:r>
      </w:del>
      <w:r w:rsidR="00B91804" w:rsidRPr="00A95C71">
        <w:rPr>
          <w:rFonts w:ascii="Times New Roman" w:hAnsi="Times New Roman"/>
          <w:sz w:val="24"/>
          <w:szCs w:val="24"/>
        </w:rPr>
        <w:t xml:space="preserve"> rare</w:t>
      </w:r>
      <w:r w:rsidRPr="00A95C71">
        <w:rPr>
          <w:rFonts w:ascii="Times New Roman" w:hAnsi="Times New Roman"/>
          <w:sz w:val="24"/>
          <w:szCs w:val="24"/>
        </w:rPr>
        <w:t xml:space="preserve"> species </w:t>
      </w:r>
      <w:r w:rsidR="00B91804"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B91804" w:rsidRPr="00A95C71">
        <w:rPr>
          <w:rFonts w:ascii="Times New Roman" w:hAnsi="Times New Roman"/>
          <w:sz w:val="24"/>
          <w:szCs w:val="24"/>
        </w:rPr>
        <w:fldChar w:fldCharType="separate"/>
      </w:r>
      <w:r w:rsidR="000F1EA9" w:rsidRPr="000F1EA9">
        <w:rPr>
          <w:rFonts w:ascii="Times New Roman" w:hAnsi="Times New Roman"/>
          <w:noProof/>
          <w:sz w:val="24"/>
          <w:szCs w:val="24"/>
        </w:rPr>
        <w:t>[8]</w:t>
      </w:r>
      <w:r w:rsidR="00B91804" w:rsidRPr="00A95C71">
        <w:rPr>
          <w:rFonts w:ascii="Times New Roman" w:hAnsi="Times New Roman"/>
          <w:sz w:val="24"/>
          <w:szCs w:val="24"/>
        </w:rPr>
        <w:fldChar w:fldCharType="end"/>
      </w:r>
      <w:r w:rsidR="00B91804" w:rsidRPr="00A95C71">
        <w:rPr>
          <w:rFonts w:ascii="Times New Roman" w:hAnsi="Times New Roman"/>
          <w:sz w:val="24"/>
          <w:szCs w:val="24"/>
        </w:rPr>
        <w:t>. T</w:t>
      </w:r>
      <w:r w:rsidR="00A74A52" w:rsidRPr="00A95C71">
        <w:rPr>
          <w:rFonts w:ascii="Times New Roman" w:hAnsi="Times New Roman"/>
          <w:sz w:val="24"/>
          <w:szCs w:val="24"/>
        </w:rPr>
        <w:t xml:space="preserve">hus </w:t>
      </w:r>
      <w:r w:rsidR="00667B2A" w:rsidRPr="00A95C71">
        <w:rPr>
          <w:rFonts w:ascii="Times New Roman" w:hAnsi="Times New Roman"/>
          <w:sz w:val="24"/>
          <w:szCs w:val="24"/>
        </w:rPr>
        <w:t>additional ecological metrics to species richness, ones that are more representative of ecological patterns and processes, are</w:t>
      </w:r>
      <w:r w:rsidR="00A74A52" w:rsidRPr="00A95C71">
        <w:rPr>
          <w:rFonts w:ascii="Times New Roman" w:hAnsi="Times New Roman"/>
          <w:sz w:val="24"/>
          <w:szCs w:val="24"/>
        </w:rPr>
        <w:t xml:space="preserve"> needed to </w:t>
      </w:r>
      <w:r w:rsidR="00A46873" w:rsidRPr="00A95C71">
        <w:rPr>
          <w:rFonts w:ascii="Times New Roman" w:hAnsi="Times New Roman"/>
          <w:sz w:val="24"/>
          <w:szCs w:val="24"/>
        </w:rPr>
        <w:t xml:space="preserve">optimally </w:t>
      </w:r>
      <w:r w:rsidR="00A74A52" w:rsidRPr="00A95C71">
        <w:rPr>
          <w:rFonts w:ascii="Times New Roman" w:hAnsi="Times New Roman"/>
          <w:sz w:val="24"/>
          <w:szCs w:val="24"/>
        </w:rPr>
        <w:t xml:space="preserve">interpret eDNA results </w:t>
      </w:r>
      <w:r w:rsidR="00A74A52"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mendeley":{"formattedCitation":"[15]","plainTextFormattedCitation":"[15]","previouslyFormattedCitation":"[15]"},"properties":{"noteIndex":0},"schema":"https://github.com/citation-style-language/schema/raw/master/csl-citation.json"}</w:instrText>
      </w:r>
      <w:r w:rsidR="00A74A52" w:rsidRPr="00A95C71">
        <w:rPr>
          <w:rFonts w:ascii="Times New Roman" w:hAnsi="Times New Roman"/>
          <w:sz w:val="24"/>
          <w:szCs w:val="24"/>
        </w:rPr>
        <w:fldChar w:fldCharType="separate"/>
      </w:r>
      <w:r w:rsidR="000F1EA9" w:rsidRPr="000F1EA9">
        <w:rPr>
          <w:rFonts w:ascii="Times New Roman" w:hAnsi="Times New Roman"/>
          <w:noProof/>
          <w:sz w:val="24"/>
          <w:szCs w:val="24"/>
        </w:rPr>
        <w:t>[15]</w:t>
      </w:r>
      <w:r w:rsidR="00A74A52" w:rsidRPr="00A95C71">
        <w:rPr>
          <w:rFonts w:ascii="Times New Roman" w:hAnsi="Times New Roman"/>
          <w:sz w:val="24"/>
          <w:szCs w:val="24"/>
        </w:rPr>
        <w:fldChar w:fldCharType="end"/>
      </w:r>
      <w:r w:rsidR="00A74A52" w:rsidRPr="00A95C71">
        <w:rPr>
          <w:rFonts w:ascii="Times New Roman" w:hAnsi="Times New Roman"/>
          <w:sz w:val="24"/>
          <w:szCs w:val="24"/>
        </w:rPr>
        <w:t xml:space="preserve">. These results ultimately highlight the value of ground truthing eDNA results with visual surveys in novel applications to ensure proper interpretation of results </w:t>
      </w:r>
      <w:r w:rsidR="00A74A52"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{"citationItems":[{"id":"ITEM-1","itemData":{"DOI":"https://doi.org/10.3389/fmars.2016.00283","ISSN":"2296-7745","author":[{"dropping-particle":"","family":"Kelly","given":"Ryan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Science","id":"ITEM-1","issued":{"date-parts":[["2017"]]},"page":"283","publisher":"Frontiers","title":"Genetic and manual survey methods yield different and complementary views of an ecosystem","type":"article-journal","volume":"3"},"uris":["http://www.mendeley.com/documents/?uuid=b3cec499-5e84-4656-afe1-4b28d04d8a4e"]}],"mendeley":{"formattedCitation":"[49]","plainTextFormattedCitation":"[49]","previouslyFormattedCitation":"[49]"},"properties":{"noteIndex":0},"schema":"https://github.com/citation-style-language/schema/raw/master/csl-citation.json"}</w:instrText>
      </w:r>
      <w:r w:rsidR="00A74A52" w:rsidRPr="00A95C71">
        <w:rPr>
          <w:rFonts w:ascii="Times New Roman" w:hAnsi="Times New Roman"/>
          <w:sz w:val="24"/>
          <w:szCs w:val="24"/>
        </w:rPr>
        <w:fldChar w:fldCharType="separate"/>
      </w:r>
      <w:r w:rsidR="00A13BD0" w:rsidRPr="00A13BD0">
        <w:rPr>
          <w:rFonts w:ascii="Times New Roman" w:hAnsi="Times New Roman"/>
          <w:noProof/>
          <w:sz w:val="24"/>
          <w:szCs w:val="24"/>
        </w:rPr>
        <w:t>[49]</w:t>
      </w:r>
      <w:r w:rsidR="00A74A52" w:rsidRPr="00A95C71">
        <w:rPr>
          <w:rFonts w:ascii="Times New Roman" w:hAnsi="Times New Roman"/>
          <w:sz w:val="24"/>
          <w:szCs w:val="24"/>
        </w:rPr>
        <w:fldChar w:fldCharType="end"/>
      </w:r>
      <w:r w:rsidR="00A74A52" w:rsidRPr="00A95C71">
        <w:rPr>
          <w:rFonts w:ascii="Times New Roman" w:hAnsi="Times New Roman"/>
          <w:sz w:val="24"/>
          <w:szCs w:val="24"/>
        </w:rPr>
        <w:t>.</w:t>
      </w:r>
      <w:r w:rsidR="001346C1" w:rsidRPr="00A95C71">
        <w:rPr>
          <w:rFonts w:ascii="Times New Roman" w:hAnsi="Times New Roman"/>
          <w:sz w:val="24"/>
          <w:szCs w:val="24"/>
        </w:rPr>
        <w:t xml:space="preserve"> </w:t>
      </w:r>
      <w:ins w:id="437" w:author="Zachary Gold" w:date="2020-11-12T23:01:00Z">
        <w:r w:rsidR="001B3A88">
          <w:rPr>
            <w:rFonts w:ascii="Times New Roman" w:hAnsi="Times New Roman"/>
            <w:sz w:val="24"/>
            <w:szCs w:val="24"/>
          </w:rPr>
          <w:t xml:space="preserve">However, they also highlight that comparing survey methods with imperfect detection efforts in the field is challenging as there is no “gold standard” for </w:t>
        </w:r>
      </w:ins>
      <w:ins w:id="438" w:author="Zachary Gold" w:date="2020-11-12T23:02:00Z">
        <w:r w:rsidR="001B3A88">
          <w:rPr>
            <w:rFonts w:ascii="Times New Roman" w:hAnsi="Times New Roman"/>
            <w:sz w:val="24"/>
            <w:szCs w:val="24"/>
          </w:rPr>
          <w:t xml:space="preserve">ecosystem biomonitoring </w:t>
        </w:r>
        <w:r w:rsidR="001B3A88">
          <w:rPr>
            <w:rFonts w:ascii="Times New Roman" w:hAnsi="Times New Roman"/>
            <w:sz w:val="24"/>
            <w:szCs w:val="24"/>
          </w:rPr>
          <w:fldChar w:fldCharType="begin" w:fldLock="1"/>
        </w:r>
      </w:ins>
      <w:r w:rsidR="007B7312">
        <w:rPr>
          <w:rFonts w:ascii="Times New Roman" w:hAnsi="Times New Roman"/>
          <w:sz w:val="24"/>
          <w:szCs w:val="24"/>
        </w:rPr>
        <w:instrText>ADDIN CSL_CITATION {"citationItems":[{"id":"ITEM-1","itemData":{"ISSN":"1939-9170","author":[{"dropping-particle":"","family":"Royle","given":"J Andrew","non-dropping-particle":"","parse-names":false,"suffix":""},{"dropping-particle":"","family":"Link","given":"William A","non-dropping-particle":"","parse-names":false,"suffix":""}],"container-title":"Ecology","id":"ITEM-1","issue":"4","issued":{"date-parts":[["2006"]]},"page":"835-841","publisher":"Wiley Online Library","title":"Generalized site occupancy models allowing for false positive and false negative errors","type":"article-journal","volume":"87"},"uris":["http://www.mendeley.com/documents/?uuid=43ae3654-d4f5-4199-aaf3-e9ad763f1e2a"]},{"id":"ITEM-2","itemData":{"DOI":"https://doi.org/10.3389/fmars.2016.00283","ISSN":"2296-7745","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Science","id":"ITEM-2","issued":{"date-parts":[["2017"]]},"page":"283","publisher":"Frontiers","title":"Genetic and manual survey methods yield different and complementary views of an ecosystem","type":"article-journal","volume":"3"},"uris":["http://www.mendeley.com/documents/?uuid=b3cec499-5e84-4656-afe1-4b28d04d8a4e"]}],"mendeley":{"formattedCitation":"[49,51]","plainTextFormattedCitation":"[49,51]","previouslyFormattedCitation":"[49,51]"},"properties":{"noteIndex":0},"schema":"https://github.com/citation-style-language/schema/raw/master/csl-citation.json"}</w:instrText>
      </w:r>
      <w:ins w:id="439" w:author="Zachary Gold" w:date="2020-11-12T23:02:00Z">
        <w:r w:rsidR="001B3A88">
          <w:rPr>
            <w:rFonts w:ascii="Times New Roman" w:hAnsi="Times New Roman"/>
            <w:sz w:val="24"/>
            <w:szCs w:val="24"/>
          </w:rPr>
          <w:fldChar w:fldCharType="separate"/>
        </w:r>
        <w:r w:rsidR="001B3A88" w:rsidRPr="001B3A88">
          <w:rPr>
            <w:rFonts w:ascii="Times New Roman" w:hAnsi="Times New Roman"/>
            <w:noProof/>
            <w:sz w:val="24"/>
            <w:szCs w:val="24"/>
          </w:rPr>
          <w:t>[49,51]</w:t>
        </w:r>
        <w:r w:rsidR="001B3A88">
          <w:rPr>
            <w:rFonts w:ascii="Times New Roman" w:hAnsi="Times New Roman"/>
            <w:sz w:val="24"/>
            <w:szCs w:val="24"/>
          </w:rPr>
          <w:fldChar w:fldCharType="end"/>
        </w:r>
        <w:r w:rsidR="001B3A88">
          <w:rPr>
            <w:rFonts w:ascii="Times New Roman" w:hAnsi="Times New Roman"/>
            <w:sz w:val="24"/>
            <w:szCs w:val="24"/>
          </w:rPr>
          <w:t>.</w:t>
        </w:r>
      </w:ins>
    </w:p>
    <w:p w14:paraId="044C2B1F" w14:textId="11D5AD9D" w:rsidR="00351C52" w:rsidRPr="000F1EA9" w:rsidRDefault="00351C52" w:rsidP="00A95C71">
      <w:pPr>
        <w:pStyle w:val="MDPI31text"/>
        <w:spacing w:before="240" w:after="120" w:line="480" w:lineRule="auto"/>
        <w:ind w:firstLine="0"/>
        <w:rPr>
          <w:rFonts w:ascii="Times New Roman" w:hAnsi="Times New Roman"/>
          <w:b/>
          <w:bCs/>
          <w:sz w:val="36"/>
          <w:szCs w:val="36"/>
        </w:rPr>
      </w:pPr>
      <w:r w:rsidRPr="000F1EA9">
        <w:rPr>
          <w:rFonts w:ascii="Times New Roman" w:hAnsi="Times New Roman"/>
          <w:b/>
          <w:bCs/>
          <w:sz w:val="36"/>
          <w:szCs w:val="36"/>
        </w:rPr>
        <w:t>Conclusion</w:t>
      </w:r>
    </w:p>
    <w:p w14:paraId="12591257" w14:textId="697D0BC0" w:rsidR="00351C52" w:rsidRPr="00A95C71" w:rsidRDefault="006050D0" w:rsidP="00A95C71">
      <w:pPr>
        <w:pStyle w:val="MDPI31text"/>
        <w:spacing w:line="480" w:lineRule="auto"/>
        <w:ind w:firstLine="0"/>
        <w:rPr>
          <w:rFonts w:ascii="Times New Roman" w:hAnsi="Times New Roman"/>
          <w:sz w:val="24"/>
          <w:szCs w:val="24"/>
        </w:rPr>
      </w:pPr>
      <w:r w:rsidRPr="00A95C71">
        <w:rPr>
          <w:rFonts w:ascii="Times New Roman" w:hAnsi="Times New Roman"/>
          <w:sz w:val="24"/>
          <w:szCs w:val="24"/>
        </w:rPr>
        <w:t>Marine protected areas are indispensable tool</w:t>
      </w:r>
      <w:r w:rsidR="00351C52" w:rsidRPr="00A95C71">
        <w:rPr>
          <w:rFonts w:ascii="Times New Roman" w:hAnsi="Times New Roman"/>
          <w:sz w:val="24"/>
          <w:szCs w:val="24"/>
        </w:rPr>
        <w:t>s</w:t>
      </w:r>
      <w:r w:rsidRPr="00A95C71">
        <w:rPr>
          <w:rFonts w:ascii="Times New Roman" w:hAnsi="Times New Roman"/>
          <w:sz w:val="24"/>
          <w:szCs w:val="24"/>
        </w:rPr>
        <w:t xml:space="preserve"> for protecting marine </w:t>
      </w:r>
      <w:r w:rsidR="00A46873" w:rsidRPr="00A95C71">
        <w:rPr>
          <w:rFonts w:ascii="Times New Roman" w:hAnsi="Times New Roman"/>
          <w:sz w:val="24"/>
          <w:szCs w:val="24"/>
        </w:rPr>
        <w:t>ecosystems</w:t>
      </w:r>
      <w:r w:rsidR="005603E0" w:rsidRPr="00A95C71">
        <w:rPr>
          <w:rFonts w:ascii="Times New Roman" w:hAnsi="Times New Roman"/>
          <w:sz w:val="24"/>
          <w:szCs w:val="24"/>
        </w:rPr>
        <w:t xml:space="preserve"> and </w:t>
      </w:r>
      <w:r w:rsidR="00351C52" w:rsidRPr="00A95C71">
        <w:rPr>
          <w:rFonts w:ascii="Times New Roman" w:hAnsi="Times New Roman"/>
          <w:sz w:val="24"/>
          <w:szCs w:val="24"/>
        </w:rPr>
        <w:t>effective monitoring is paramount</w:t>
      </w:r>
      <w:r w:rsidR="005603E0" w:rsidRPr="00A95C71">
        <w:rPr>
          <w:rFonts w:ascii="Times New Roman" w:hAnsi="Times New Roman"/>
          <w:sz w:val="24"/>
          <w:szCs w:val="24"/>
        </w:rPr>
        <w:t xml:space="preserve"> to their success </w:t>
      </w:r>
      <w:r w:rsidR="005603E0"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{"citationItems":[{"id":"ITEM-1","itemData":{"DOI":"10.1038/nature13022","ISBN":"0028-0836","ISSN":"1476-4687","PMID":"24499817","abstract":"In line with global targets agreed under the Convention on Biological Diversity, the number of marine protected areas (MPAs) is increasing rapidly, yet socio-economic benefits generated by MPAs remain difficult to predict and under debate. MPAs often fail to reach their full potential as a consequence of factors such as illegal harvesting, regulations that legally allow detrimental harvesting, or emigration of animals outside boundaries because of continuous habitat or inadequate size of reserve. Here we show that the conservation benefits of 87 MPAs investigated worldwide increase exponentially with the accumulation of five key features: no take, well enforced, old (&gt;10 years), large (&gt;100 km(2)), and isolated by deep water or sand. Using effective MPAs with four or five key features as an unfished standard, comparisons of underwater survey data from effective MPAs with predictions based on survey data from fished coasts indicate that total fish biomass has declined about two-thirds from historical baselines as a result of fishing. Effective MPAs also had twice as many large (&gt;250 mm total length) fish species per transect, five times more large fish biomass, and fourteen times more shark biomass than fished areas. Most (59%) of the MPAs studied had only one or two key features and were not ecologically distinguishable from fished sites. Our results show that global conservation targets based on area alone will not optimize protection of marine biodiversity. More emphasis is needed on better MPA design, durable management and compliance to ensure that MPAs achieve their desired conservation value.","author":[{"dropping-particle":"","family":"Edgar","given":"Graham J","non-dropping-particle":"","parse-names":false,"suffix":""},{"dropping-particle":"","family":"Stuart-Smith","given":"Rick D","non-dropping-particle":"","parse-names":false,"suffix":""},{"dropping-particle":"","family":"Willis","given":"Trevor J","non-dropping-particle":"","parse-names":false,"suffix":""},{"dropping-particle":"","family":"Kininmonth","given":"Stuart","non-dropping-particle":"","parse-names":false,"suffix":""},{"dropping-particle":"","family":"Baker","given":"Susan C","non-dropping-particle":"","parse-names":false,"suffix":""},{"dropping-particle":"","family":"Banks","given":"Stuart","non-dropping-particle":"","parse-names":false,"suffix":""},{"dropping-particle":"","family":"Barrett","given":"Neville S","non-dropping-particle":"","parse-names":false,"suffix":""},{"dropping-particle":"","family":"Becerro","given":"Mikel A","non-dropping-particle":"","parse-names":false,"suffix":""},{"dropping-particle":"","family":"Bernard","given":"Anthony T F","non-dropping-particle":"","parse-names":false,"suffix":""},{"dropping-particle":"","family":"Berkhout","given":"Just","non-dropping-particle":"","parse-names":false,"suffix":""},{"dropping-particle":"","family":"Buxton","given":"Colin D","non-dropping-particle":"","parse-names":false,"suffix":""},{"dropping-particle":"","family":"Campbell","given":"Stuart J","non-dropping-particle":"","parse-names":false,"suffix":""},{"dropping-particle":"","family":"Cooper","given":"Antonia T","non-dropping-particle":"","parse-names":false,"suffix":""},{"dropping-particle":"","family":"Davey","given":"Marlene","non-dropping-particle":"","parse-names":false,"suffix":""},{"dropping-particle":"","family":"Edgar","given":"Sophie C","non-dropping-particle":"","parse-names":false,"suffix":""},{"dropping-particle":"","family":"Försterra","given":"Günter","non-dropping-particle":"","parse-names":false,"suffix":""},{"dropping-particle":"","family":"Galván","given":"David E","non-dropping-particle":"","parse-names":false,"suffix":""},{"dropping-particle":"","family":"Irigoyen","given":"Alejo J","non-dropping-particle":"","parse-names":false,"suffix":""},{"dropping-particle":"","family":"Kushner","given":"David J","non-dropping-particle":"","parse-names":false,"suffix":""},{"dropping-particle":"","family":"Moura","given":"Rodrigo","non-dropping-particle":"","parse-names":false,"suffix":""},{"dropping-particle":"","family":"Parnell","given":"P Ed","non-dropping-particle":"","parse-names":false,"suffix":""},{"dropping-particle":"","family":"Shears","given":"Nick T","non-dropping-particle":"","parse-names":false,"suffix":""},{"dropping-particle":"","family":"Soler","given":"German","non-dropping-particle":"","parse-names":false,"suffix":""},{"dropping-particle":"","family":"Strain","given":"Elisabeth M A","non-dropping-particle":"","parse-names":false,"suffix":""},{"dropping-particle":"","family":"Thomson","given":"Russell J","non-dropping-particle":"","parse-names":false,"suffix":""}],"container-title":"Nature","id":"ITEM-1","issue":"7487","issued":{"date-parts":[["2014"]]},"title":"Global conservation outcomes depend on marine protected areas with five key features.","type":"article-journal","volume":"506"},"uris":["http://www.mendeley.com/documents/?uuid=e2f95f32-cdd5-3844-85d6-de7dcf6d135e"]}],"mendeley":{"formattedCitation":"[1]","plainTextFormattedCitation":"[1]","previouslyFormattedCitation":"[1]"},"properties":{"noteIndex":0},"schema":"https://github.com/citation-style-language/schema/raw/master/csl-citation.json"}</w:instrText>
      </w:r>
      <w:r w:rsidR="005603E0" w:rsidRPr="00A95C71">
        <w:rPr>
          <w:rFonts w:ascii="Times New Roman" w:hAnsi="Times New Roman"/>
          <w:sz w:val="24"/>
          <w:szCs w:val="24"/>
        </w:rPr>
        <w:fldChar w:fldCharType="separate"/>
      </w:r>
      <w:r w:rsidR="000F1EA9" w:rsidRPr="000F1EA9">
        <w:rPr>
          <w:rFonts w:ascii="Times New Roman" w:hAnsi="Times New Roman"/>
          <w:noProof/>
          <w:sz w:val="24"/>
          <w:szCs w:val="24"/>
        </w:rPr>
        <w:t>[1]</w:t>
      </w:r>
      <w:r w:rsidR="005603E0" w:rsidRPr="00A95C71">
        <w:rPr>
          <w:rFonts w:ascii="Times New Roman" w:hAnsi="Times New Roman"/>
          <w:sz w:val="24"/>
          <w:szCs w:val="24"/>
        </w:rPr>
        <w:fldChar w:fldCharType="end"/>
      </w:r>
      <w:r w:rsidRPr="00A95C71">
        <w:rPr>
          <w:rFonts w:ascii="Times New Roman" w:hAnsi="Times New Roman"/>
          <w:sz w:val="24"/>
          <w:szCs w:val="24"/>
        </w:rPr>
        <w:t xml:space="preserve">. </w:t>
      </w:r>
      <w:bookmarkEnd w:id="333"/>
      <w:bookmarkEnd w:id="334"/>
      <w:r w:rsidR="00EB358D" w:rsidRPr="00A95C71">
        <w:rPr>
          <w:rFonts w:ascii="Times New Roman" w:hAnsi="Times New Roman"/>
          <w:sz w:val="24"/>
          <w:szCs w:val="24"/>
        </w:rPr>
        <w:t>O</w:t>
      </w:r>
      <w:r w:rsidR="00307ED3" w:rsidRPr="00A95C71">
        <w:rPr>
          <w:rFonts w:ascii="Times New Roman" w:hAnsi="Times New Roman"/>
          <w:sz w:val="24"/>
          <w:szCs w:val="24"/>
        </w:rPr>
        <w:t xml:space="preserve">ur results demonstrate </w:t>
      </w:r>
      <w:r w:rsidR="00EB358D" w:rsidRPr="00A95C71">
        <w:rPr>
          <w:rFonts w:ascii="Times New Roman" w:hAnsi="Times New Roman"/>
          <w:sz w:val="24"/>
          <w:szCs w:val="24"/>
        </w:rPr>
        <w:t>that eDNA can</w:t>
      </w:r>
      <w:r w:rsidR="00307ED3" w:rsidRPr="00A95C71">
        <w:rPr>
          <w:rFonts w:ascii="Times New Roman" w:hAnsi="Times New Roman"/>
          <w:sz w:val="24"/>
          <w:szCs w:val="24"/>
        </w:rPr>
        <w:t xml:space="preserve"> </w:t>
      </w:r>
      <w:r w:rsidR="00591A9B" w:rsidRPr="00A95C71">
        <w:rPr>
          <w:rFonts w:ascii="Times New Roman" w:hAnsi="Times New Roman"/>
          <w:sz w:val="24"/>
          <w:szCs w:val="24"/>
        </w:rPr>
        <w:t>distinguish</w:t>
      </w:r>
      <w:r w:rsidR="00EB358D" w:rsidRPr="00A95C71">
        <w:rPr>
          <w:rFonts w:ascii="Times New Roman" w:hAnsi="Times New Roman"/>
          <w:sz w:val="24"/>
          <w:szCs w:val="24"/>
        </w:rPr>
        <w:t xml:space="preserve"> </w:t>
      </w:r>
      <w:r w:rsidR="00E146C0" w:rsidRPr="00A95C71">
        <w:rPr>
          <w:rFonts w:ascii="Times New Roman" w:hAnsi="Times New Roman"/>
          <w:sz w:val="24"/>
          <w:szCs w:val="24"/>
        </w:rPr>
        <w:t xml:space="preserve">fish </w:t>
      </w:r>
      <w:r w:rsidR="00EB358D" w:rsidRPr="00A95C71">
        <w:rPr>
          <w:rFonts w:ascii="Times New Roman" w:hAnsi="Times New Roman"/>
          <w:sz w:val="24"/>
          <w:szCs w:val="24"/>
        </w:rPr>
        <w:t xml:space="preserve">assemblages </w:t>
      </w:r>
      <w:r w:rsidR="00307ED3" w:rsidRPr="00A95C71">
        <w:rPr>
          <w:rFonts w:ascii="Times New Roman" w:hAnsi="Times New Roman"/>
          <w:sz w:val="24"/>
          <w:szCs w:val="24"/>
        </w:rPr>
        <w:t>inside and outside MPAs</w:t>
      </w:r>
      <w:r w:rsidR="00591A9B" w:rsidRPr="00A95C71">
        <w:rPr>
          <w:rFonts w:ascii="Times New Roman" w:hAnsi="Times New Roman"/>
          <w:sz w:val="24"/>
          <w:szCs w:val="24"/>
        </w:rPr>
        <w:t xml:space="preserve">, </w:t>
      </w:r>
      <w:r w:rsidR="00EC1268" w:rsidRPr="00A95C71">
        <w:rPr>
          <w:rFonts w:ascii="Times New Roman" w:hAnsi="Times New Roman"/>
          <w:sz w:val="24"/>
          <w:szCs w:val="24"/>
        </w:rPr>
        <w:t xml:space="preserve">and can detect other vertebrates, like marine mammals and birds, of special conservation concern. </w:t>
      </w:r>
    </w:p>
    <w:p w14:paraId="44CAF71A" w14:textId="1E72FDB1" w:rsidR="00614960" w:rsidRPr="00A95C71" w:rsidRDefault="00307ED3" w:rsidP="00A95C71">
      <w:pPr>
        <w:pStyle w:val="MDPI31text"/>
        <w:spacing w:line="480" w:lineRule="auto"/>
        <w:ind w:firstLine="420"/>
        <w:rPr>
          <w:rFonts w:ascii="Times New Roman" w:hAnsi="Times New Roman"/>
          <w:sz w:val="24"/>
          <w:szCs w:val="24"/>
        </w:rPr>
      </w:pPr>
      <w:r w:rsidRPr="00A95C71">
        <w:rPr>
          <w:rFonts w:ascii="Times New Roman" w:hAnsi="Times New Roman"/>
          <w:sz w:val="24"/>
          <w:szCs w:val="24"/>
        </w:rPr>
        <w:t xml:space="preserve">Given </w:t>
      </w:r>
      <w:r w:rsidR="00EC1268" w:rsidRPr="00A95C71">
        <w:rPr>
          <w:rFonts w:ascii="Times New Roman" w:hAnsi="Times New Roman"/>
          <w:sz w:val="24"/>
          <w:szCs w:val="24"/>
        </w:rPr>
        <w:t xml:space="preserve">its power, </w:t>
      </w:r>
      <w:r w:rsidRPr="00A95C71">
        <w:rPr>
          <w:rFonts w:ascii="Times New Roman" w:hAnsi="Times New Roman"/>
          <w:sz w:val="24"/>
          <w:szCs w:val="24"/>
        </w:rPr>
        <w:t>ease of sampling</w:t>
      </w:r>
      <w:r w:rsidR="00DC7B83" w:rsidRPr="00A95C71">
        <w:rPr>
          <w:rFonts w:ascii="Times New Roman" w:hAnsi="Times New Roman"/>
          <w:sz w:val="24"/>
          <w:szCs w:val="24"/>
        </w:rPr>
        <w:t xml:space="preserve"> and relative affordability, </w:t>
      </w:r>
      <w:r w:rsidRPr="00A95C71">
        <w:rPr>
          <w:rFonts w:ascii="Times New Roman" w:hAnsi="Times New Roman"/>
          <w:sz w:val="24"/>
          <w:szCs w:val="24"/>
        </w:rPr>
        <w:t xml:space="preserve">eDNA could provide critical cost-added-benefits of repeated temporal or expanded spatial sampling of </w:t>
      </w:r>
      <w:r w:rsidR="00DC7B83" w:rsidRPr="00A95C71">
        <w:rPr>
          <w:rFonts w:ascii="Times New Roman" w:hAnsi="Times New Roman"/>
          <w:sz w:val="24"/>
          <w:szCs w:val="24"/>
        </w:rPr>
        <w:t>marine protected areas</w:t>
      </w:r>
      <w:r w:rsidRPr="00A95C71">
        <w:rPr>
          <w:rFonts w:ascii="Times New Roman" w:hAnsi="Times New Roman"/>
          <w:sz w:val="24"/>
          <w:szCs w:val="24"/>
        </w:rPr>
        <w:t xml:space="preserve">. </w:t>
      </w:r>
      <w:r w:rsidR="00DC7B83" w:rsidRPr="00A95C71">
        <w:rPr>
          <w:rFonts w:ascii="Times New Roman" w:hAnsi="Times New Roman"/>
          <w:sz w:val="24"/>
          <w:szCs w:val="24"/>
        </w:rPr>
        <w:t xml:space="preserve">In particular, eDNA </w:t>
      </w:r>
      <w:r w:rsidR="00EC1268" w:rsidRPr="00A95C71">
        <w:rPr>
          <w:rFonts w:ascii="Times New Roman" w:hAnsi="Times New Roman"/>
          <w:sz w:val="24"/>
          <w:szCs w:val="24"/>
        </w:rPr>
        <w:t>metabarcoding can</w:t>
      </w:r>
      <w:r w:rsidR="00DC7B83" w:rsidRPr="00A95C71">
        <w:rPr>
          <w:rFonts w:ascii="Times New Roman" w:hAnsi="Times New Roman"/>
          <w:sz w:val="24"/>
          <w:szCs w:val="24"/>
        </w:rPr>
        <w:t xml:space="preserve"> overcome </w:t>
      </w:r>
      <w:r w:rsidR="00EC1268" w:rsidRPr="00A95C71">
        <w:rPr>
          <w:rFonts w:ascii="Times New Roman" w:hAnsi="Times New Roman"/>
          <w:sz w:val="24"/>
          <w:szCs w:val="24"/>
        </w:rPr>
        <w:t xml:space="preserve">many of </w:t>
      </w:r>
      <w:r w:rsidR="00DC7B83" w:rsidRPr="00A95C71">
        <w:rPr>
          <w:rFonts w:ascii="Times New Roman" w:hAnsi="Times New Roman"/>
          <w:sz w:val="24"/>
          <w:szCs w:val="24"/>
        </w:rPr>
        <w:t>the current limitations of</w:t>
      </w:r>
      <w:r w:rsidRPr="00A95C71">
        <w:rPr>
          <w:rFonts w:ascii="Times New Roman" w:hAnsi="Times New Roman"/>
          <w:sz w:val="24"/>
          <w:szCs w:val="24"/>
        </w:rPr>
        <w:t xml:space="preserve"> </w:t>
      </w:r>
      <w:r w:rsidR="00EC1268" w:rsidRPr="00A95C71">
        <w:rPr>
          <w:rFonts w:ascii="Times New Roman" w:hAnsi="Times New Roman"/>
          <w:sz w:val="24"/>
          <w:szCs w:val="24"/>
        </w:rPr>
        <w:t xml:space="preserve">visual </w:t>
      </w:r>
      <w:r w:rsidRPr="00A95C71">
        <w:rPr>
          <w:rFonts w:ascii="Times New Roman" w:hAnsi="Times New Roman"/>
          <w:sz w:val="24"/>
          <w:szCs w:val="24"/>
        </w:rPr>
        <w:t>monitoring</w:t>
      </w:r>
      <w:r w:rsidR="00EC1268" w:rsidRPr="00A95C71">
        <w:rPr>
          <w:rFonts w:ascii="Times New Roman" w:hAnsi="Times New Roman"/>
          <w:sz w:val="24"/>
          <w:szCs w:val="24"/>
        </w:rPr>
        <w:t xml:space="preserve">, increasing sampling frequency and </w:t>
      </w:r>
      <w:r w:rsidR="007B2CC8" w:rsidRPr="00A95C71">
        <w:rPr>
          <w:rFonts w:ascii="Times New Roman" w:hAnsi="Times New Roman"/>
          <w:sz w:val="24"/>
          <w:szCs w:val="24"/>
        </w:rPr>
        <w:t>expanding monitoring beyond</w:t>
      </w:r>
      <w:r w:rsidR="00DC7B83" w:rsidRPr="00A95C71">
        <w:rPr>
          <w:rFonts w:ascii="Times New Roman" w:hAnsi="Times New Roman"/>
          <w:sz w:val="24"/>
          <w:szCs w:val="24"/>
        </w:rPr>
        <w:t xml:space="preserve"> a </w:t>
      </w:r>
      <w:r w:rsidR="00A46873" w:rsidRPr="00A95C71">
        <w:rPr>
          <w:rFonts w:ascii="Times New Roman" w:hAnsi="Times New Roman"/>
          <w:sz w:val="24"/>
          <w:szCs w:val="24"/>
        </w:rPr>
        <w:t xml:space="preserve">small </w:t>
      </w:r>
      <w:r w:rsidR="00DC7B83" w:rsidRPr="00A95C71">
        <w:rPr>
          <w:rFonts w:ascii="Times New Roman" w:hAnsi="Times New Roman"/>
          <w:sz w:val="24"/>
          <w:szCs w:val="24"/>
        </w:rPr>
        <w:t>subset of “important” focal taxa</w:t>
      </w:r>
      <w:r w:rsidR="00A46873" w:rsidRPr="00A95C71">
        <w:rPr>
          <w:rFonts w:ascii="Times New Roman" w:hAnsi="Times New Roman"/>
          <w:sz w:val="24"/>
          <w:szCs w:val="24"/>
        </w:rPr>
        <w:t>.</w:t>
      </w:r>
      <w:r w:rsidR="007B2CC8" w:rsidRPr="00A95C71">
        <w:rPr>
          <w:rFonts w:ascii="Times New Roman" w:hAnsi="Times New Roman"/>
          <w:sz w:val="24"/>
          <w:szCs w:val="24"/>
        </w:rPr>
        <w:t xml:space="preserve"> Such </w:t>
      </w:r>
      <w:r w:rsidR="005D613B" w:rsidRPr="00A95C71">
        <w:rPr>
          <w:rFonts w:ascii="Times New Roman" w:hAnsi="Times New Roman"/>
          <w:sz w:val="24"/>
          <w:szCs w:val="24"/>
        </w:rPr>
        <w:t xml:space="preserve">expanded </w:t>
      </w:r>
      <w:r w:rsidR="007B2CC8" w:rsidRPr="00A95C71">
        <w:rPr>
          <w:rFonts w:ascii="Times New Roman" w:hAnsi="Times New Roman"/>
          <w:sz w:val="24"/>
          <w:szCs w:val="24"/>
        </w:rPr>
        <w:t>monitoring would improve</w:t>
      </w:r>
      <w:r w:rsidRPr="00A95C71">
        <w:rPr>
          <w:rFonts w:ascii="Times New Roman" w:hAnsi="Times New Roman"/>
          <w:sz w:val="24"/>
          <w:szCs w:val="24"/>
        </w:rPr>
        <w:t xml:space="preserve"> our ability to understand the ecological processes, human impacts, and management strategies that affect </w:t>
      </w:r>
      <w:r w:rsidR="007B2CC8" w:rsidRPr="00A95C71">
        <w:rPr>
          <w:rFonts w:ascii="Times New Roman" w:hAnsi="Times New Roman"/>
          <w:sz w:val="24"/>
          <w:szCs w:val="24"/>
        </w:rPr>
        <w:t xml:space="preserve">marine community </w:t>
      </w:r>
      <w:r w:rsidRPr="00A95C71">
        <w:rPr>
          <w:rFonts w:ascii="Times New Roman" w:hAnsi="Times New Roman"/>
          <w:sz w:val="24"/>
          <w:szCs w:val="24"/>
        </w:rPr>
        <w:t xml:space="preserve">communities </w:t>
      </w:r>
      <w:r w:rsidR="007B2CC8" w:rsidRPr="00A95C71">
        <w:rPr>
          <w:rFonts w:ascii="Times New Roman" w:hAnsi="Times New Roman"/>
          <w:sz w:val="24"/>
          <w:szCs w:val="24"/>
        </w:rPr>
        <w:t>that MPAs are designed to protect</w:t>
      </w:r>
      <w:r w:rsidRPr="00A95C71">
        <w:rPr>
          <w:rFonts w:ascii="Times New Roman" w:hAnsi="Times New Roman"/>
          <w:sz w:val="24"/>
          <w:szCs w:val="24"/>
        </w:rPr>
        <w:t xml:space="preserve">. </w:t>
      </w:r>
    </w:p>
    <w:p w14:paraId="0EB85127" w14:textId="64D1990B" w:rsidR="00307ED3" w:rsidRPr="00A95C71" w:rsidRDefault="004519CB" w:rsidP="00A95C71">
      <w:pPr>
        <w:pStyle w:val="MDPI31text"/>
        <w:spacing w:line="480" w:lineRule="auto"/>
        <w:ind w:firstLine="420"/>
        <w:jc w:val="left"/>
        <w:rPr>
          <w:rFonts w:ascii="Times New Roman" w:hAnsi="Times New Roman"/>
          <w:sz w:val="24"/>
          <w:szCs w:val="24"/>
        </w:rPr>
      </w:pPr>
      <w:r w:rsidRPr="00A95C71">
        <w:rPr>
          <w:rFonts w:ascii="Times New Roman" w:hAnsi="Times New Roman"/>
          <w:sz w:val="24"/>
          <w:szCs w:val="24"/>
        </w:rPr>
        <w:t>However,</w:t>
      </w:r>
      <w:r w:rsidR="004E4428" w:rsidRPr="00A95C71">
        <w:rPr>
          <w:rFonts w:ascii="Times New Roman" w:hAnsi="Times New Roman"/>
          <w:sz w:val="24"/>
          <w:szCs w:val="24"/>
        </w:rPr>
        <w:t xml:space="preserve"> important aspects of eDNA remain </w:t>
      </w:r>
      <w:r w:rsidRPr="00A95C71">
        <w:rPr>
          <w:rFonts w:ascii="Times New Roman" w:hAnsi="Times New Roman"/>
          <w:sz w:val="24"/>
          <w:szCs w:val="24"/>
        </w:rPr>
        <w:t>un</w:t>
      </w:r>
      <w:r w:rsidR="00C25BB7" w:rsidRPr="00A95C71">
        <w:rPr>
          <w:rFonts w:ascii="Times New Roman" w:hAnsi="Times New Roman"/>
          <w:sz w:val="24"/>
          <w:szCs w:val="24"/>
        </w:rPr>
        <w:t>resolved, notably determin</w:t>
      </w:r>
      <w:r w:rsidR="00667B2A" w:rsidRPr="00A95C71">
        <w:rPr>
          <w:rFonts w:ascii="Times New Roman" w:hAnsi="Times New Roman"/>
          <w:sz w:val="24"/>
          <w:szCs w:val="24"/>
        </w:rPr>
        <w:t>in</w:t>
      </w:r>
      <w:r w:rsidR="00C25BB7" w:rsidRPr="00A95C71">
        <w:rPr>
          <w:rFonts w:ascii="Times New Roman" w:hAnsi="Times New Roman"/>
          <w:sz w:val="24"/>
          <w:szCs w:val="24"/>
        </w:rPr>
        <w:t>g</w:t>
      </w:r>
      <w:r w:rsidR="00614960" w:rsidRPr="00A95C71">
        <w:rPr>
          <w:rFonts w:ascii="Times New Roman" w:hAnsi="Times New Roman"/>
          <w:sz w:val="24"/>
          <w:szCs w:val="24"/>
        </w:rPr>
        <w:t xml:space="preserve"> abundance and biomass via eDNA</w:t>
      </w:r>
      <w:r w:rsidR="00CA3753" w:rsidRPr="00A95C71">
        <w:rPr>
          <w:rFonts w:ascii="Times New Roman" w:hAnsi="Times New Roman"/>
          <w:sz w:val="24"/>
          <w:szCs w:val="24"/>
        </w:rPr>
        <w:t xml:space="preserve"> </w:t>
      </w:r>
      <w:r w:rsidR="00CA3753" w:rsidRPr="00A95C71">
        <w:rPr>
          <w:rFonts w:ascii="Times New Roman" w:hAnsi="Times New Roman"/>
          <w:sz w:val="24"/>
          <w:szCs w:val="24"/>
        </w:rPr>
        <w:fldChar w:fldCharType="begin" w:fldLock="1"/>
      </w:r>
      <w:r w:rsidR="007B7312">
        <w:rPr>
          <w:rFonts w:ascii="Times New Roman" w:hAnsi="Times New Roman"/>
          <w:sz w:val="24"/>
          <w:szCs w:val="24"/>
        </w:rPr>
        <w:instrText>ADDIN CSL_CITATION {"citationItems":[{"id":"ITEM-1","itemData":{"DOI":"10.1016/j.biocon.2019.07.003","ISSN":"00063207","abstract":"Species of conservation interest are often rare or elusive, and often require labor-intensive population surveys for management. Sampling genetic traces of such species from environmental media such as water, air, or soil (environmental DNA; eDNA) can provide noninvasive and cost-effective means of monitoring. However, eDNA results may not align with traditional survey methods (e.g., visual, net) making it difficult to interpret eDNA results. We present the results of parallel beach seine and quantitative-PCR (qPCR) surveys of a threatened Chinook salmon (Oncorhynchus tshawytscha) from Skagit Bay, an estuary in Washington, USA. Our replicated design and hierarchical statistical model assesses the abundance, biomass, and DNA concentration at two spatial scales (site-and population-) over five months. We find both eDNA-and seine-derived abundance indices reflect the seasonal migration of salmon; at the population-scale, eDNA and seines provide virtually identical quantitative information. At the site scale, the methods are less correlated, suggesting the methods reveal different information about a patchily distributed species. Environmental DNA may act to smooth otherwise patchy biological signals in space and time. Reduced within-site variability for eDNA relative to seines suggests that eDNA may offer more precise population estimates. We partition sources of variability in space and time and compare eDNA and seine surveys-a first, to our knowledge-and so reveal the behavior of eDNA in the field. Our results underscore the value of using eDNA in conjunction with traditional surveys. Combining eDNA and seine estimates should improve the population data on which management of threatened species depends.","author":[{"dropping-particle":"","family":"Shelton","given":"Andrew Olaf","non-dropping-particle":"","parse-names":false,"suffix":""},{"dropping-particle":"","family":"Kelly","given":"Ryan P.","non-dropping-particle":"","parse-names":false,"suffix":""},{"dropping-particle":"","family":"O'Donnell","given":"James L.","non-dropping-particle":"","parse-names":false,"suffix":""},{"dropping-particle":"","family":"Park","given":"Linda","non-dropping-particle":"","parse-names":false,"suffix":""},{"dropping-particle":"","family":"Schwenke","given":"Piper","non-dropping-particle":"","parse-names":false,"suffix":""},{"dropping-particle":"","family":"Greene","given":"Correigh","non-dropping-particle":"","parse-names":false,"suffix":""},{"dropping-particle":"","family":"Henderson","given":"Richard A.","non-dropping-particle":"","parse-names":false,"suffix":""},{"dropping-particle":"","family":"Beamer","given":"Eric M.","non-dropping-particle":"","parse-names":false,"suffix":""}],"container-title":"Biological Conservation","id":"ITEM-1","issued":{"date-parts":[["2019","9"]]},"page":"383-391","publisher":"Elsevier BV","title":"Environmental DNA provides quantitative estimates of a threatened salmon species","type":"article-journal","volume":"237"},"uris":["http://www.mendeley.com/documents/?uuid=7593f11d-fce1-337d-830c-bc4fd41f2e79"]}],"mendeley":{"formattedCitation":"[55]","plainTextFormattedCitation":"[55]","previouslyFormattedCitation":"[55]"},"properties":{"noteIndex":0},"schema":"https://github.com/citation-style-language/schema/raw/master/csl-citation.json"}</w:instrText>
      </w:r>
      <w:r w:rsidR="00CA3753" w:rsidRPr="00A95C71">
        <w:rPr>
          <w:rFonts w:ascii="Times New Roman" w:hAnsi="Times New Roman"/>
          <w:sz w:val="24"/>
          <w:szCs w:val="24"/>
        </w:rPr>
        <w:fldChar w:fldCharType="separate"/>
      </w:r>
      <w:r w:rsidR="007B7312" w:rsidRPr="007B7312">
        <w:rPr>
          <w:rFonts w:ascii="Times New Roman" w:hAnsi="Times New Roman"/>
          <w:noProof/>
          <w:sz w:val="24"/>
          <w:szCs w:val="24"/>
        </w:rPr>
        <w:t>[55]</w:t>
      </w:r>
      <w:r w:rsidR="00CA3753" w:rsidRPr="00A95C71">
        <w:rPr>
          <w:rFonts w:ascii="Times New Roman" w:hAnsi="Times New Roman"/>
          <w:sz w:val="24"/>
          <w:szCs w:val="24"/>
        </w:rPr>
        <w:fldChar w:fldCharType="end"/>
      </w:r>
      <w:r w:rsidR="00C25BB7" w:rsidRPr="00A95C71">
        <w:rPr>
          <w:rFonts w:ascii="Times New Roman" w:hAnsi="Times New Roman"/>
          <w:sz w:val="24"/>
          <w:szCs w:val="24"/>
        </w:rPr>
        <w:t xml:space="preserve">. </w:t>
      </w:r>
      <w:r w:rsidR="00E73E7D" w:rsidRPr="00A95C71">
        <w:rPr>
          <w:rFonts w:ascii="Times New Roman" w:hAnsi="Times New Roman"/>
          <w:sz w:val="24"/>
          <w:szCs w:val="24"/>
        </w:rPr>
        <w:t xml:space="preserve">Given the mixed results on the efficacy of biomass estimates from eDNA in marine systems </w:t>
      </w:r>
      <w:r w:rsidR="00E73E7D" w:rsidRPr="00A95C71">
        <w:rPr>
          <w:rFonts w:ascii="Times New Roman" w:hAnsi="Times New Roman"/>
          <w:sz w:val="24"/>
          <w:szCs w:val="24"/>
        </w:rPr>
        <w:fldChar w:fldCharType="begin" w:fldLock="1"/>
      </w:r>
      <w:r w:rsidR="007B7312">
        <w:rPr>
          <w:rFonts w:ascii="Times New Roman" w:hAnsi="Times New Roman"/>
          <w:sz w:val="24"/>
          <w:szCs w:val="24"/>
        </w:rPr>
        <w:instrText>ADDIN CSL_CITATION {"citationItems":[{"id":"ITEM-1","itemData":{"DOI":"10.1016/j.biocon.2019.07.003","ISSN":"00063207","abstract":"Species of conservation interest are often rare or elusive, and often require labor-intensive population surveys for management. Sampling genetic traces of such species from environmental media such as water, air, or soil (environmental DNA; eDNA) can provide noninvasive and cost-effective means of monitoring. However, eDNA results may not align with traditional survey methods (e.g., visual, net) making it difficult to interpret eDNA results. We present the results of parallel beach seine and quantitative-PCR (qPCR) surveys of a threatened Chinook salmon (Oncorhynchus tshawytscha) from Skagit Bay, an estuary in Washington, USA. Our replicated design and hierarchical statistical model assesses the abundance, biomass, and DNA concentration at two spatial scales (site-and population-) over five months. We find both eDNA-and seine-derived abundance indices reflect the seasonal migration of salmon; at the population-scale, eDNA and seines provide virtually identical quantitative information. At the site scale, the methods are less correlated, suggesting the methods reveal different information about a patchily distributed species. Environmental DNA may act to smooth otherwise patchy biological signals in space and time. Reduced within-site variability for eDNA relative to seines suggests that eDNA may offer more precise population estimates. We partition sources of variability in space and time and compare eDNA and seine surveys-a first, to our knowledge-and so reveal the behavior of eDNA in the field. Our results underscore the value of using eDNA in conjunction with traditional surveys. Combining eDNA and seine estimates should improve the population data on which management of threatened species depends.","author":[{"dropping-particle":"","family":"Shelton","given":"Andrew Olaf","non-dropping-particle":"","parse-names":false,"suffix":""},{"dropping-particle":"","family":"Kelly","given":"Ryan P.","non-dropping-particle":"","parse-names":false,"suffix":""},{"dropping-particle":"","family":"O'Donnell","given":"James L.","non-dropping-particle":"","parse-names":false,"suffix":""},{"dropping-particle":"","family":"Park","given":"Linda","non-dropping-particle":"","parse-names":false,"suffix":""},{"dropping-particle":"","family":"Schwenke","given":"Piper","non-dropping-particle":"","parse-names":false,"suffix":""},{"dropping-particle":"","family":"Greene","given":"Correigh","non-dropping-particle":"","parse-names":false,"suffix":""},{"dropping-particle":"","family":"Henderson","given":"Richard A.","non-dropping-particle":"","parse-names":false,"suffix":""},{"dropping-particle":"","family":"Beamer","given":"Eric M.","non-dropping-particle":"","parse-names":false,"suffix":""}],"container-title":"Biological Conservation","id":"ITEM-1","issued":{"date-parts":[["2019","9"]]},"page":"383-391","publisher":"Elsevier BV","title":"Environmental DNA provides quantitative estimates of a threatened salmon species","type":"article-journal","volume":"237"},"uris":["http://www.mendeley.com/documents/?uuid=7593f11d-fce1-337d-830c-bc4fd41f2e79"]},{"id":"ITEM-2","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Ecology","id":"ITEM-2","issue":"21","issued":{"date-parts":[["2017","11","1"]]},"page":"5872-5895","title":"Environmental DNA metabarcoding: Transforming how we survey animal and plant communities","type":"article-journal","volume":"26"},"uris":["http://www.mendeley.com/documents/?uuid=4d1606b6-c755-3940-ad77-57a3bd8c8ae9"]}],"mendeley":{"formattedCitation":"[8,55]","plainTextFormattedCitation":"[8,55]","previouslyFormattedCitation":"[8,55]"},"properties":{"noteIndex":0},"schema":"https://github.com/citation-style-language/schema/raw/master/csl-citation.json"}</w:instrText>
      </w:r>
      <w:r w:rsidR="00E73E7D" w:rsidRPr="00A95C71">
        <w:rPr>
          <w:rFonts w:ascii="Times New Roman" w:hAnsi="Times New Roman"/>
          <w:sz w:val="24"/>
          <w:szCs w:val="24"/>
        </w:rPr>
        <w:fldChar w:fldCharType="separate"/>
      </w:r>
      <w:r w:rsidR="007B7312" w:rsidRPr="007B7312">
        <w:rPr>
          <w:rFonts w:ascii="Times New Roman" w:hAnsi="Times New Roman"/>
          <w:noProof/>
          <w:sz w:val="24"/>
          <w:szCs w:val="24"/>
        </w:rPr>
        <w:t>[8,55]</w:t>
      </w:r>
      <w:r w:rsidR="00E73E7D" w:rsidRPr="00A95C71">
        <w:rPr>
          <w:rFonts w:ascii="Times New Roman" w:hAnsi="Times New Roman"/>
          <w:sz w:val="24"/>
          <w:szCs w:val="24"/>
        </w:rPr>
        <w:fldChar w:fldCharType="end"/>
      </w:r>
      <w:r w:rsidR="00A46873" w:rsidRPr="00A95C71">
        <w:rPr>
          <w:rFonts w:ascii="Times New Roman" w:hAnsi="Times New Roman"/>
          <w:sz w:val="24"/>
          <w:szCs w:val="24"/>
        </w:rPr>
        <w:t>,</w:t>
      </w:r>
      <w:r w:rsidR="00C25BB7" w:rsidRPr="00A95C71">
        <w:rPr>
          <w:rFonts w:ascii="Times New Roman" w:hAnsi="Times New Roman"/>
          <w:sz w:val="24"/>
          <w:szCs w:val="24"/>
        </w:rPr>
        <w:t xml:space="preserve"> eDNA </w:t>
      </w:r>
      <w:r w:rsidR="00A46873" w:rsidRPr="00A95C71">
        <w:rPr>
          <w:rFonts w:ascii="Times New Roman" w:hAnsi="Times New Roman"/>
          <w:sz w:val="24"/>
          <w:szCs w:val="24"/>
        </w:rPr>
        <w:t xml:space="preserve">will </w:t>
      </w:r>
      <w:r w:rsidR="00C25BB7" w:rsidRPr="00A95C71">
        <w:rPr>
          <w:rFonts w:ascii="Times New Roman" w:hAnsi="Times New Roman"/>
          <w:sz w:val="24"/>
          <w:szCs w:val="24"/>
        </w:rPr>
        <w:t xml:space="preserve">not be viewed yet </w:t>
      </w:r>
      <w:r w:rsidR="00614960" w:rsidRPr="00A95C71">
        <w:rPr>
          <w:rFonts w:ascii="Times New Roman" w:hAnsi="Times New Roman"/>
          <w:sz w:val="24"/>
          <w:szCs w:val="24"/>
        </w:rPr>
        <w:t>as a wholesale replacement for visual monitoring</w:t>
      </w:r>
      <w:r w:rsidR="00C25BB7" w:rsidRPr="00A95C71">
        <w:rPr>
          <w:rFonts w:ascii="Times New Roman" w:hAnsi="Times New Roman"/>
          <w:sz w:val="24"/>
          <w:szCs w:val="24"/>
        </w:rPr>
        <w:t xml:space="preserve">, but </w:t>
      </w:r>
      <w:r w:rsidR="00A46873" w:rsidRPr="00A95C71">
        <w:rPr>
          <w:rFonts w:ascii="Times New Roman" w:hAnsi="Times New Roman"/>
          <w:sz w:val="24"/>
          <w:szCs w:val="24"/>
        </w:rPr>
        <w:t xml:space="preserve">instead </w:t>
      </w:r>
      <w:r w:rsidR="00C25BB7" w:rsidRPr="00A95C71">
        <w:rPr>
          <w:rFonts w:ascii="Times New Roman" w:hAnsi="Times New Roman"/>
          <w:sz w:val="24"/>
          <w:szCs w:val="24"/>
        </w:rPr>
        <w:t xml:space="preserve">as </w:t>
      </w:r>
      <w:r w:rsidR="006224BB" w:rsidRPr="00A95C71">
        <w:rPr>
          <w:rFonts w:ascii="Times New Roman" w:hAnsi="Times New Roman"/>
          <w:sz w:val="24"/>
          <w:szCs w:val="24"/>
        </w:rPr>
        <w:t>a powerful</w:t>
      </w:r>
      <w:r w:rsidR="00C25BB7" w:rsidRPr="00A95C71">
        <w:rPr>
          <w:rFonts w:ascii="Times New Roman" w:hAnsi="Times New Roman"/>
          <w:sz w:val="24"/>
          <w:szCs w:val="24"/>
        </w:rPr>
        <w:t xml:space="preserve"> complementary </w:t>
      </w:r>
      <w:r w:rsidR="00C25BB7" w:rsidRPr="00A95C71">
        <w:rPr>
          <w:rFonts w:ascii="Times New Roman" w:hAnsi="Times New Roman"/>
          <w:sz w:val="24"/>
          <w:szCs w:val="24"/>
        </w:rPr>
        <w:lastRenderedPageBreak/>
        <w:t>tool</w:t>
      </w:r>
      <w:r w:rsidR="00614960" w:rsidRPr="00A95C71">
        <w:rPr>
          <w:rFonts w:ascii="Times New Roman" w:hAnsi="Times New Roman"/>
          <w:sz w:val="24"/>
          <w:szCs w:val="24"/>
        </w:rPr>
        <w:t>.</w:t>
      </w:r>
      <w:r w:rsidR="00C25BB7" w:rsidRPr="00A95C71">
        <w:rPr>
          <w:rFonts w:ascii="Times New Roman" w:hAnsi="Times New Roman"/>
          <w:sz w:val="24"/>
          <w:szCs w:val="24"/>
        </w:rPr>
        <w:t xml:space="preserve"> </w:t>
      </w:r>
      <w:r w:rsidR="006224BB" w:rsidRPr="00A95C71">
        <w:rPr>
          <w:rFonts w:ascii="Times New Roman" w:hAnsi="Times New Roman"/>
          <w:sz w:val="24"/>
          <w:szCs w:val="24"/>
        </w:rPr>
        <w:t>T</w:t>
      </w:r>
      <w:r w:rsidR="00614960" w:rsidRPr="00A95C71">
        <w:rPr>
          <w:rFonts w:ascii="Times New Roman" w:hAnsi="Times New Roman"/>
          <w:sz w:val="24"/>
          <w:szCs w:val="24"/>
        </w:rPr>
        <w:t xml:space="preserve">here </w:t>
      </w:r>
      <w:r w:rsidR="00F10E2A" w:rsidRPr="00A95C71">
        <w:rPr>
          <w:rFonts w:ascii="Times New Roman" w:hAnsi="Times New Roman"/>
          <w:sz w:val="24"/>
          <w:szCs w:val="24"/>
        </w:rPr>
        <w:t>will always be</w:t>
      </w:r>
      <w:r w:rsidR="00614960" w:rsidRPr="00A95C71">
        <w:rPr>
          <w:rFonts w:ascii="Times New Roman" w:hAnsi="Times New Roman"/>
          <w:sz w:val="24"/>
          <w:szCs w:val="24"/>
        </w:rPr>
        <w:t xml:space="preserve"> value in </w:t>
      </w:r>
      <w:r w:rsidR="00F10E2A" w:rsidRPr="00A95C71">
        <w:rPr>
          <w:rFonts w:ascii="Times New Roman" w:hAnsi="Times New Roman"/>
          <w:sz w:val="24"/>
          <w:szCs w:val="24"/>
        </w:rPr>
        <w:t xml:space="preserve">the </w:t>
      </w:r>
      <w:r w:rsidR="00614960" w:rsidRPr="00A95C71">
        <w:rPr>
          <w:rFonts w:ascii="Times New Roman" w:hAnsi="Times New Roman"/>
          <w:sz w:val="24"/>
          <w:szCs w:val="24"/>
        </w:rPr>
        <w:t>direct observation</w:t>
      </w:r>
      <w:r w:rsidR="00F10E2A" w:rsidRPr="00A95C71">
        <w:rPr>
          <w:rFonts w:ascii="Times New Roman" w:hAnsi="Times New Roman"/>
          <w:sz w:val="24"/>
          <w:szCs w:val="24"/>
        </w:rPr>
        <w:t xml:space="preserve"> by</w:t>
      </w:r>
      <w:r w:rsidR="00614960" w:rsidRPr="00A95C71">
        <w:rPr>
          <w:rFonts w:ascii="Times New Roman" w:hAnsi="Times New Roman"/>
          <w:sz w:val="24"/>
          <w:szCs w:val="24"/>
        </w:rPr>
        <w:t xml:space="preserve"> divers</w:t>
      </w:r>
      <w:r w:rsidR="00D2701A" w:rsidRPr="00A95C71">
        <w:rPr>
          <w:rFonts w:ascii="Times New Roman" w:hAnsi="Times New Roman"/>
          <w:sz w:val="24"/>
          <w:szCs w:val="24"/>
        </w:rPr>
        <w:t xml:space="preserve"> in particular for informing size class distributions and sex ratios </w:t>
      </w:r>
      <w:r w:rsidR="00D2701A" w:rsidRPr="00A95C71">
        <w:rPr>
          <w:rFonts w:ascii="Times New Roman" w:hAnsi="Times New Roman"/>
          <w:sz w:val="24"/>
          <w:szCs w:val="24"/>
        </w:rPr>
        <w:fldChar w:fldCharType="begin" w:fldLock="1"/>
      </w:r>
      <w:r w:rsidR="00A13BD0">
        <w:rPr>
          <w:rFonts w:ascii="Times New Roman" w:hAnsi="Times New Roman"/>
          <w:sz w:val="24"/>
          <w:szCs w:val="24"/>
        </w:rPr>
        <w:instrText>ADDIN CSL_CITATION {"citationItems":[{"id":"ITEM-1","itemData":{"DOI":"10.1038/srep14102","ISSN":"2045-2322","PMID":"26373803","abstract":"Oceans currently face a variety of threats, requiring ecosystem-based approaches to management such as networks of marine protected areas (MPAs). We evaluated changes in fish biomass on temperate rocky reefs over the decade following implementation of a network of MPAs in the northern Channel Islands, California. We found that the biomass of targeted (i.e. fished) species has increased consistently inside all MPAs in the network, with an effect of geography on the strength of the response. More interesting, biomass of targeted fish species also increased outside MPAs, although only 27% as rapidly as in the protected areas, indicating that redistribution of fishing effort has not severely affected unprotected populations. Whether the increase outside of MPAs is due to changes in fishing pressure, fisheries management actions, adult spillover, favorable environmental conditions, or a combination of all four remains unknown. We evaluated methods of controlling for biogeographic or environmental variation across networks of protected areas and found similar performance of models incorporating empirical sea surface temperature versus a simple geographic blocking term based on assemblage structure. The patterns observed are promising indicators of the success of this network, but more work is needed to understand how ecological and physical contexts affect MPA performance.","author":[{"dropping-particle":"","family":"Caselle","given":"Jennifer E","non-dropping-particle":"","parse-names":false,"suffix":""},{"dropping-particle":"","family":"Rassweiler","given":"Andrew","non-dropping-particle":"","parse-names":false,"suffix":""},{"dropping-particle":"","family":"Hamilton","given":"Scott L","non-dropping-particle":"","parse-names":false,"suffix":""},{"dropping-particle":"","family":"Warner","given":"Robert R","non-dropping-particle":"","parse-names":false,"suffix":""}],"container-title":"Scientific reports","id":"ITEM-1","issued":{"date-parts":[["2015","1"]]},"page":"14102","title":"Recovery trajectories of kelp forest animals are rapid yet spatially variable across a network of temperate marine protected areas.","type":"article-journal","volume":"5"},"uris":["http://www.mendeley.com/documents/?uuid=28ee5cfb-c7d3-42cc-9df0-1ed994f19359"]}],"mendeley":{"formattedCitation":"[24]","plainTextFormattedCitation":"[24]","previouslyFormattedCitation":"[24]"},"properties":{"noteIndex":0},"schema":"https://github.com/citation-style-language/schema/raw/master/csl-citation.json"}</w:instrText>
      </w:r>
      <w:r w:rsidR="00D2701A" w:rsidRPr="00A95C71">
        <w:rPr>
          <w:rFonts w:ascii="Times New Roman" w:hAnsi="Times New Roman"/>
          <w:sz w:val="24"/>
          <w:szCs w:val="24"/>
        </w:rPr>
        <w:fldChar w:fldCharType="separate"/>
      </w:r>
      <w:r w:rsidR="000F1EA9" w:rsidRPr="000F1EA9">
        <w:rPr>
          <w:rFonts w:ascii="Times New Roman" w:hAnsi="Times New Roman"/>
          <w:noProof/>
          <w:sz w:val="24"/>
          <w:szCs w:val="24"/>
        </w:rPr>
        <w:t>[24]</w:t>
      </w:r>
      <w:r w:rsidR="00D2701A" w:rsidRPr="00A95C71">
        <w:rPr>
          <w:rFonts w:ascii="Times New Roman" w:hAnsi="Times New Roman"/>
          <w:sz w:val="24"/>
          <w:szCs w:val="24"/>
        </w:rPr>
        <w:fldChar w:fldCharType="end"/>
      </w:r>
      <w:r w:rsidR="00F10E2A" w:rsidRPr="00A95C71">
        <w:rPr>
          <w:rFonts w:ascii="Times New Roman" w:hAnsi="Times New Roman"/>
          <w:sz w:val="24"/>
          <w:szCs w:val="24"/>
        </w:rPr>
        <w:t>,</w:t>
      </w:r>
      <w:r w:rsidR="00614960" w:rsidRPr="00A95C71">
        <w:rPr>
          <w:rFonts w:ascii="Times New Roman" w:hAnsi="Times New Roman"/>
          <w:sz w:val="24"/>
          <w:szCs w:val="24"/>
        </w:rPr>
        <w:t xml:space="preserve"> </w:t>
      </w:r>
      <w:r w:rsidR="006224BB" w:rsidRPr="00A95C71">
        <w:rPr>
          <w:rFonts w:ascii="Times New Roman" w:hAnsi="Times New Roman"/>
          <w:sz w:val="24"/>
          <w:szCs w:val="24"/>
        </w:rPr>
        <w:t xml:space="preserve">but </w:t>
      </w:r>
      <w:r w:rsidR="00F10E2A" w:rsidRPr="00A95C71">
        <w:rPr>
          <w:rFonts w:ascii="Times New Roman" w:hAnsi="Times New Roman"/>
          <w:sz w:val="24"/>
          <w:szCs w:val="24"/>
        </w:rPr>
        <w:t>eDNA provides a</w:t>
      </w:r>
      <w:r w:rsidR="006224BB" w:rsidRPr="00A95C71">
        <w:rPr>
          <w:rFonts w:ascii="Times New Roman" w:hAnsi="Times New Roman"/>
          <w:sz w:val="24"/>
          <w:szCs w:val="24"/>
        </w:rPr>
        <w:t>n important</w:t>
      </w:r>
      <w:r w:rsidR="00F10E2A" w:rsidRPr="00A95C71">
        <w:rPr>
          <w:rFonts w:ascii="Times New Roman" w:hAnsi="Times New Roman"/>
          <w:sz w:val="24"/>
          <w:szCs w:val="24"/>
        </w:rPr>
        <w:t xml:space="preserve"> way to </w:t>
      </w:r>
      <w:r w:rsidR="006224BB" w:rsidRPr="00A95C71">
        <w:rPr>
          <w:rFonts w:ascii="Times New Roman" w:hAnsi="Times New Roman"/>
          <w:sz w:val="24"/>
          <w:szCs w:val="24"/>
        </w:rPr>
        <w:t xml:space="preserve">simultaneously </w:t>
      </w:r>
      <w:r w:rsidR="00472474" w:rsidRPr="00A95C71">
        <w:rPr>
          <w:rFonts w:ascii="Times New Roman" w:hAnsi="Times New Roman"/>
          <w:sz w:val="24"/>
          <w:szCs w:val="24"/>
        </w:rPr>
        <w:t xml:space="preserve">make </w:t>
      </w:r>
      <w:r w:rsidR="007668D8" w:rsidRPr="00A95C71">
        <w:rPr>
          <w:rFonts w:ascii="Times New Roman" w:hAnsi="Times New Roman"/>
          <w:sz w:val="24"/>
          <w:szCs w:val="24"/>
        </w:rPr>
        <w:t>surveys more comprehensive and efficient. By replacing aspects of underwater visual surveys, eDNA could reduce the dive time per site, allowing more sites to be surveyed more frequently</w:t>
      </w:r>
      <w:r w:rsidR="009C25F4" w:rsidRPr="00A95C71">
        <w:rPr>
          <w:rFonts w:ascii="Times New Roman" w:hAnsi="Times New Roman"/>
          <w:sz w:val="24"/>
          <w:szCs w:val="24"/>
        </w:rPr>
        <w:t xml:space="preserve"> </w:t>
      </w:r>
      <w:r w:rsidR="00D2701A" w:rsidRPr="00A95C71">
        <w:rPr>
          <w:rFonts w:ascii="Times New Roman" w:hAnsi="Times New Roman"/>
          <w:sz w:val="24"/>
          <w:szCs w:val="24"/>
        </w:rPr>
        <w:t>or improve overall biodiversity estimates</w:t>
      </w:r>
      <w:r w:rsidR="00614960" w:rsidRPr="00A95C71">
        <w:rPr>
          <w:rFonts w:ascii="Times New Roman" w:hAnsi="Times New Roman"/>
          <w:sz w:val="24"/>
          <w:szCs w:val="24"/>
        </w:rPr>
        <w:t>.</w:t>
      </w:r>
      <w:r w:rsidR="007668D8" w:rsidRPr="00A95C71">
        <w:rPr>
          <w:rFonts w:ascii="Times New Roman" w:hAnsi="Times New Roman"/>
          <w:sz w:val="24"/>
          <w:szCs w:val="24"/>
        </w:rPr>
        <w:t xml:space="preserve"> Additionally, whereas it takes 3 months for the </w:t>
      </w:r>
      <w:r w:rsidR="00BC0DCE" w:rsidRPr="00A95C71">
        <w:rPr>
          <w:rFonts w:ascii="Times New Roman" w:hAnsi="Times New Roman"/>
          <w:sz w:val="24"/>
          <w:szCs w:val="24"/>
        </w:rPr>
        <w:t xml:space="preserve">Kelp Forest Monitoring Program </w:t>
      </w:r>
      <w:r w:rsidR="007668D8" w:rsidRPr="00A95C71">
        <w:rPr>
          <w:rFonts w:ascii="Times New Roman" w:hAnsi="Times New Roman"/>
          <w:sz w:val="24"/>
          <w:szCs w:val="24"/>
        </w:rPr>
        <w:t xml:space="preserve">to complete diver-based surveys, </w:t>
      </w:r>
      <w:r w:rsidR="005D613B" w:rsidRPr="00A95C71">
        <w:rPr>
          <w:rFonts w:ascii="Times New Roman" w:hAnsi="Times New Roman"/>
          <w:sz w:val="24"/>
          <w:szCs w:val="24"/>
        </w:rPr>
        <w:t>f</w:t>
      </w:r>
      <w:r w:rsidR="007668D8" w:rsidRPr="00A95C71">
        <w:rPr>
          <w:rFonts w:ascii="Times New Roman" w:hAnsi="Times New Roman"/>
          <w:sz w:val="24"/>
          <w:szCs w:val="24"/>
        </w:rPr>
        <w:t>ield collection of eDNA could be completed in a week, allowing for surveys to occur during short periods of good weather in the winter when full visual surveys would be impossible. As such,</w:t>
      </w:r>
      <w:r w:rsidR="00614960" w:rsidRPr="00A95C71">
        <w:rPr>
          <w:rFonts w:ascii="Times New Roman" w:hAnsi="Times New Roman"/>
          <w:sz w:val="24"/>
          <w:szCs w:val="24"/>
        </w:rPr>
        <w:t xml:space="preserve"> eDNA </w:t>
      </w:r>
      <w:r w:rsidR="007668D8" w:rsidRPr="00A95C71">
        <w:rPr>
          <w:rFonts w:ascii="Times New Roman" w:hAnsi="Times New Roman"/>
          <w:sz w:val="24"/>
          <w:szCs w:val="24"/>
        </w:rPr>
        <w:t xml:space="preserve">could </w:t>
      </w:r>
      <w:r w:rsidR="00614960" w:rsidRPr="00A95C71">
        <w:rPr>
          <w:rFonts w:ascii="Times New Roman" w:hAnsi="Times New Roman"/>
          <w:sz w:val="24"/>
          <w:szCs w:val="24"/>
        </w:rPr>
        <w:t>greatly expand current monitoring activities</w:t>
      </w:r>
      <w:r w:rsidR="00BA67A3" w:rsidRPr="00A95C71">
        <w:rPr>
          <w:rFonts w:ascii="Times New Roman" w:hAnsi="Times New Roman"/>
          <w:sz w:val="24"/>
          <w:szCs w:val="24"/>
        </w:rPr>
        <w:t xml:space="preserve"> across space, time, and depth</w:t>
      </w:r>
      <w:r w:rsidR="007668D8" w:rsidRPr="00A95C71">
        <w:rPr>
          <w:rFonts w:ascii="Times New Roman" w:hAnsi="Times New Roman"/>
          <w:sz w:val="24"/>
          <w:szCs w:val="24"/>
        </w:rPr>
        <w:t xml:space="preserve">, </w:t>
      </w:r>
      <w:r w:rsidR="00DF00B2" w:rsidRPr="00A95C71">
        <w:rPr>
          <w:rFonts w:ascii="Times New Roman" w:hAnsi="Times New Roman"/>
          <w:sz w:val="24"/>
          <w:szCs w:val="24"/>
        </w:rPr>
        <w:t xml:space="preserve">providing </w:t>
      </w:r>
      <w:r w:rsidR="00307ED3" w:rsidRPr="00A95C71">
        <w:rPr>
          <w:rFonts w:ascii="Times New Roman" w:hAnsi="Times New Roman"/>
          <w:sz w:val="24"/>
          <w:szCs w:val="24"/>
        </w:rPr>
        <w:t>resource managers critical information on the response of MPAs to changing environments and management practices</w:t>
      </w:r>
      <w:r w:rsidR="00DF00B2" w:rsidRPr="00A95C71">
        <w:rPr>
          <w:rFonts w:ascii="Times New Roman" w:hAnsi="Times New Roman"/>
          <w:sz w:val="24"/>
          <w:szCs w:val="24"/>
        </w:rPr>
        <w:t xml:space="preserve">, </w:t>
      </w:r>
      <w:r w:rsidR="007668D8" w:rsidRPr="00A95C71">
        <w:rPr>
          <w:rFonts w:ascii="Times New Roman" w:hAnsi="Times New Roman"/>
          <w:sz w:val="24"/>
          <w:szCs w:val="24"/>
        </w:rPr>
        <w:t>and</w:t>
      </w:r>
      <w:r w:rsidR="00DF00B2" w:rsidRPr="00A95C71">
        <w:rPr>
          <w:rFonts w:ascii="Times New Roman" w:hAnsi="Times New Roman"/>
          <w:sz w:val="24"/>
          <w:szCs w:val="24"/>
        </w:rPr>
        <w:t xml:space="preserve"> </w:t>
      </w:r>
      <w:r w:rsidR="007668D8" w:rsidRPr="00A95C71">
        <w:rPr>
          <w:rFonts w:ascii="Times New Roman" w:hAnsi="Times New Roman"/>
          <w:sz w:val="24"/>
          <w:szCs w:val="24"/>
        </w:rPr>
        <w:t xml:space="preserve">contributing </w:t>
      </w:r>
      <w:r w:rsidR="00DF00B2" w:rsidRPr="00A95C71">
        <w:rPr>
          <w:rFonts w:ascii="Times New Roman" w:hAnsi="Times New Roman"/>
          <w:sz w:val="24"/>
          <w:szCs w:val="24"/>
        </w:rPr>
        <w:t>greatly to marine sustainability</w:t>
      </w:r>
      <w:r w:rsidR="00307ED3" w:rsidRPr="00A95C71">
        <w:rPr>
          <w:rFonts w:ascii="Times New Roman" w:hAnsi="Times New Roman"/>
          <w:sz w:val="24"/>
          <w:szCs w:val="24"/>
        </w:rPr>
        <w:t>.</w:t>
      </w:r>
    </w:p>
    <w:p w14:paraId="500DF738" w14:textId="77777777" w:rsidR="007B1618" w:rsidRPr="00A95C71" w:rsidRDefault="007B1618" w:rsidP="00A95C71">
      <w:pPr>
        <w:pStyle w:val="MDPI31text"/>
        <w:spacing w:line="480" w:lineRule="auto"/>
        <w:ind w:firstLine="0"/>
        <w:jc w:val="left"/>
        <w:rPr>
          <w:rFonts w:ascii="Times New Roman" w:hAnsi="Times New Roman"/>
          <w:sz w:val="24"/>
          <w:szCs w:val="24"/>
        </w:rPr>
      </w:pPr>
    </w:p>
    <w:p w14:paraId="63360576" w14:textId="1E7C3AD2" w:rsidR="00A95C71" w:rsidDel="000F1EA9" w:rsidRDefault="00800EE1" w:rsidP="00A95C71">
      <w:pPr>
        <w:pStyle w:val="MDPI62Acknowledgments"/>
        <w:spacing w:before="0" w:line="480" w:lineRule="auto"/>
        <w:jc w:val="left"/>
        <w:rPr>
          <w:del w:id="440" w:author="Zachary Gold" w:date="2020-11-10T17:08:00Z"/>
          <w:rFonts w:ascii="Times New Roman" w:hAnsi="Times New Roman"/>
          <w:sz w:val="24"/>
          <w:szCs w:val="24"/>
        </w:rPr>
      </w:pPr>
      <w:del w:id="441" w:author="Zachary Gold" w:date="2020-11-10T17:08:00Z">
        <w:r w:rsidRPr="000F1EA9" w:rsidDel="000F1EA9">
          <w:rPr>
            <w:b/>
            <w:sz w:val="36"/>
            <w:szCs w:val="36"/>
            <w:rPrChange w:id="442" w:author="Zachary Gold" w:date="2020-11-10T17:06:00Z">
              <w:rPr>
                <w:b/>
                <w:szCs w:val="24"/>
              </w:rPr>
            </w:rPrChange>
          </w:rPr>
          <w:delText>Author Contributions</w:delText>
        </w:r>
      </w:del>
      <w:del w:id="443" w:author="Zachary Gold" w:date="2020-11-10T17:06:00Z">
        <w:r w:rsidRPr="00A95C71" w:rsidDel="000F1EA9">
          <w:rPr>
            <w:rFonts w:ascii="Times New Roman" w:hAnsi="Times New Roman"/>
            <w:b/>
            <w:sz w:val="24"/>
            <w:szCs w:val="24"/>
          </w:rPr>
          <w:delText>:</w:delText>
        </w:r>
      </w:del>
      <w:del w:id="444" w:author="Zachary Gold" w:date="2020-11-10T17:08:00Z">
        <w:r w:rsidRPr="00A95C71" w:rsidDel="000F1EA9">
          <w:rPr>
            <w:rFonts w:ascii="Times New Roman" w:hAnsi="Times New Roman"/>
            <w:b/>
            <w:sz w:val="24"/>
            <w:szCs w:val="24"/>
          </w:rPr>
          <w:delText xml:space="preserve"> </w:delText>
        </w:r>
        <w:r w:rsidR="0053024D" w:rsidRPr="00A95C71" w:rsidDel="000F1EA9">
          <w:rPr>
            <w:rFonts w:ascii="Times New Roman" w:hAnsi="Times New Roman"/>
            <w:sz w:val="24"/>
            <w:szCs w:val="24"/>
          </w:rPr>
          <w:delText>Conceptualization</w:delText>
        </w:r>
        <w:r w:rsidRPr="00A95C71" w:rsidDel="000F1EA9">
          <w:rPr>
            <w:rFonts w:ascii="Times New Roman" w:hAnsi="Times New Roman"/>
            <w:sz w:val="24"/>
            <w:szCs w:val="24"/>
          </w:rPr>
          <w:delText xml:space="preserve">, </w:delText>
        </w:r>
        <w:r w:rsidR="00307ED3" w:rsidRPr="00A95C71" w:rsidDel="000F1EA9">
          <w:rPr>
            <w:rFonts w:ascii="Times New Roman" w:hAnsi="Times New Roman"/>
            <w:sz w:val="24"/>
            <w:szCs w:val="24"/>
          </w:rPr>
          <w:delText>Z</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G</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 xml:space="preserve">, J.S., D.K., </w:delText>
        </w:r>
        <w:r w:rsidR="006A4D65" w:rsidRPr="00A95C71" w:rsidDel="000F1EA9">
          <w:rPr>
            <w:rFonts w:ascii="Times New Roman" w:hAnsi="Times New Roman"/>
            <w:sz w:val="24"/>
            <w:szCs w:val="24"/>
          </w:rPr>
          <w:delText xml:space="preserve">E.Z., </w:delText>
        </w:r>
        <w:r w:rsidR="00307ED3" w:rsidRPr="00A95C71" w:rsidDel="000F1EA9">
          <w:rPr>
            <w:rFonts w:ascii="Times New Roman" w:hAnsi="Times New Roman"/>
            <w:sz w:val="24"/>
            <w:szCs w:val="24"/>
          </w:rPr>
          <w:delText>and P.B.</w:delText>
        </w:r>
        <w:r w:rsidRPr="00A95C71" w:rsidDel="000F1EA9">
          <w:rPr>
            <w:rFonts w:ascii="Times New Roman" w:hAnsi="Times New Roman"/>
            <w:sz w:val="24"/>
            <w:szCs w:val="24"/>
          </w:rPr>
          <w:delText xml:space="preserve">; methodology, </w:delText>
        </w:r>
        <w:r w:rsidR="00307ED3" w:rsidRPr="00A95C71" w:rsidDel="000F1EA9">
          <w:rPr>
            <w:rFonts w:ascii="Times New Roman" w:hAnsi="Times New Roman"/>
            <w:sz w:val="24"/>
            <w:szCs w:val="24"/>
          </w:rPr>
          <w:delText>Z</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G</w:delText>
        </w:r>
        <w:r w:rsidRPr="00A95C71" w:rsidDel="000F1EA9">
          <w:rPr>
            <w:rFonts w:ascii="Times New Roman" w:hAnsi="Times New Roman"/>
            <w:sz w:val="24"/>
            <w:szCs w:val="24"/>
          </w:rPr>
          <w:delText xml:space="preserve">.; </w:delText>
        </w:r>
        <w:r w:rsidR="00307ED3" w:rsidRPr="00A95C71" w:rsidDel="000F1EA9">
          <w:rPr>
            <w:rFonts w:ascii="Times New Roman" w:hAnsi="Times New Roman"/>
            <w:sz w:val="24"/>
            <w:szCs w:val="24"/>
          </w:rPr>
          <w:delText>field work, Z.G.</w:delText>
        </w:r>
        <w:r w:rsidR="006A4D65" w:rsidRPr="00A95C71" w:rsidDel="000F1EA9">
          <w:rPr>
            <w:rFonts w:ascii="Times New Roman" w:hAnsi="Times New Roman"/>
            <w:sz w:val="24"/>
            <w:szCs w:val="24"/>
          </w:rPr>
          <w:delText xml:space="preserve">, E.Z., </w:delText>
        </w:r>
        <w:r w:rsidR="00307ED3" w:rsidRPr="00A95C71" w:rsidDel="000F1EA9">
          <w:rPr>
            <w:rFonts w:ascii="Times New Roman" w:hAnsi="Times New Roman"/>
            <w:sz w:val="24"/>
            <w:szCs w:val="24"/>
          </w:rPr>
          <w:delText>and J.S.; lab work Z.G.</w:delText>
        </w:r>
        <w:r w:rsidR="006A4D65" w:rsidRPr="00A95C71" w:rsidDel="000F1EA9">
          <w:rPr>
            <w:rFonts w:ascii="Times New Roman" w:hAnsi="Times New Roman"/>
            <w:sz w:val="24"/>
            <w:szCs w:val="24"/>
          </w:rPr>
          <w:delText xml:space="preserve"> and E.Z.</w:delText>
        </w:r>
        <w:r w:rsidR="00307ED3" w:rsidRPr="00A95C71" w:rsidDel="000F1EA9">
          <w:rPr>
            <w:rFonts w:ascii="Times New Roman" w:hAnsi="Times New Roman"/>
            <w:sz w:val="24"/>
            <w:szCs w:val="24"/>
          </w:rPr>
          <w:delText>; bioinformatics</w:delText>
        </w:r>
        <w:r w:rsidRPr="00A95C71" w:rsidDel="000F1EA9">
          <w:rPr>
            <w:rFonts w:ascii="Times New Roman" w:hAnsi="Times New Roman"/>
            <w:sz w:val="24"/>
            <w:szCs w:val="24"/>
          </w:rPr>
          <w:delText xml:space="preserve">, </w:delText>
        </w:r>
        <w:r w:rsidR="00307ED3" w:rsidRPr="00A95C71" w:rsidDel="000F1EA9">
          <w:rPr>
            <w:rFonts w:ascii="Times New Roman" w:hAnsi="Times New Roman"/>
            <w:sz w:val="24"/>
            <w:szCs w:val="24"/>
          </w:rPr>
          <w:delText>Z</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G</w:delText>
        </w:r>
        <w:r w:rsidRPr="00A95C71" w:rsidDel="000F1EA9">
          <w:rPr>
            <w:rFonts w:ascii="Times New Roman" w:hAnsi="Times New Roman"/>
            <w:sz w:val="24"/>
            <w:szCs w:val="24"/>
          </w:rPr>
          <w:delText xml:space="preserve">.; formal analysis, </w:delText>
        </w:r>
        <w:r w:rsidR="00307ED3" w:rsidRPr="00A95C71" w:rsidDel="000F1EA9">
          <w:rPr>
            <w:rFonts w:ascii="Times New Roman" w:hAnsi="Times New Roman"/>
            <w:sz w:val="24"/>
            <w:szCs w:val="24"/>
          </w:rPr>
          <w:delText>Z</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G</w:delText>
        </w:r>
        <w:r w:rsidRPr="00A95C71" w:rsidDel="000F1EA9">
          <w:rPr>
            <w:rFonts w:ascii="Times New Roman" w:hAnsi="Times New Roman"/>
            <w:sz w:val="24"/>
            <w:szCs w:val="24"/>
          </w:rPr>
          <w:delText xml:space="preserve">.; resources, </w:delText>
        </w:r>
        <w:r w:rsidR="00307ED3" w:rsidRPr="00A95C71" w:rsidDel="000F1EA9">
          <w:rPr>
            <w:rFonts w:ascii="Times New Roman" w:hAnsi="Times New Roman"/>
            <w:sz w:val="24"/>
            <w:szCs w:val="24"/>
          </w:rPr>
          <w:delText>Z</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G</w:delText>
        </w:r>
        <w:r w:rsidRPr="00A95C71" w:rsidDel="000F1EA9">
          <w:rPr>
            <w:rFonts w:ascii="Times New Roman" w:hAnsi="Times New Roman"/>
            <w:sz w:val="24"/>
            <w:szCs w:val="24"/>
          </w:rPr>
          <w:delText xml:space="preserve">.; data curation, </w:delText>
        </w:r>
        <w:r w:rsidR="00307ED3" w:rsidRPr="00A95C71" w:rsidDel="000F1EA9">
          <w:rPr>
            <w:rFonts w:ascii="Times New Roman" w:hAnsi="Times New Roman"/>
            <w:sz w:val="24"/>
            <w:szCs w:val="24"/>
          </w:rPr>
          <w:delText>Z</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G</w:delText>
        </w:r>
        <w:r w:rsidRPr="00A95C71" w:rsidDel="000F1EA9">
          <w:rPr>
            <w:rFonts w:ascii="Times New Roman" w:hAnsi="Times New Roman"/>
            <w:sz w:val="24"/>
            <w:szCs w:val="24"/>
          </w:rPr>
          <w:delText>.; writing—original draft preparation,</w:delText>
        </w:r>
        <w:r w:rsidR="00307ED3" w:rsidRPr="00A95C71" w:rsidDel="000F1EA9">
          <w:rPr>
            <w:rFonts w:ascii="Times New Roman" w:hAnsi="Times New Roman"/>
            <w:sz w:val="24"/>
            <w:szCs w:val="24"/>
          </w:rPr>
          <w:delText xml:space="preserve"> Z.G., J.S., D.K., </w:delText>
        </w:r>
        <w:r w:rsidR="006A4D65" w:rsidRPr="00A95C71" w:rsidDel="000F1EA9">
          <w:rPr>
            <w:rFonts w:ascii="Times New Roman" w:hAnsi="Times New Roman"/>
            <w:sz w:val="24"/>
            <w:szCs w:val="24"/>
          </w:rPr>
          <w:delText xml:space="preserve">E.Z., </w:delText>
        </w:r>
        <w:r w:rsidR="00307ED3" w:rsidRPr="00A95C71" w:rsidDel="000F1EA9">
          <w:rPr>
            <w:rFonts w:ascii="Times New Roman" w:hAnsi="Times New Roman"/>
            <w:sz w:val="24"/>
            <w:szCs w:val="24"/>
          </w:rPr>
          <w:delText>and P.B.</w:delText>
        </w:r>
        <w:r w:rsidRPr="00A95C71" w:rsidDel="000F1EA9">
          <w:rPr>
            <w:rFonts w:ascii="Times New Roman" w:hAnsi="Times New Roman"/>
            <w:sz w:val="24"/>
            <w:szCs w:val="24"/>
          </w:rPr>
          <w:delText>; writing—review and editing,</w:delText>
        </w:r>
        <w:r w:rsidR="00307ED3" w:rsidRPr="00A95C71" w:rsidDel="000F1EA9">
          <w:rPr>
            <w:rFonts w:ascii="Times New Roman" w:hAnsi="Times New Roman"/>
            <w:sz w:val="24"/>
            <w:szCs w:val="24"/>
          </w:rPr>
          <w:delText xml:space="preserve"> Z.G., J.S., D.K.,</w:delText>
        </w:r>
        <w:r w:rsidR="006A4D65" w:rsidRPr="00A95C71" w:rsidDel="000F1EA9">
          <w:rPr>
            <w:rFonts w:ascii="Times New Roman" w:hAnsi="Times New Roman"/>
            <w:sz w:val="24"/>
            <w:szCs w:val="24"/>
          </w:rPr>
          <w:delText>E.Z.,</w:delText>
        </w:r>
        <w:r w:rsidR="00307ED3" w:rsidRPr="00A95C71" w:rsidDel="000F1EA9">
          <w:rPr>
            <w:rFonts w:ascii="Times New Roman" w:hAnsi="Times New Roman"/>
            <w:sz w:val="24"/>
            <w:szCs w:val="24"/>
          </w:rPr>
          <w:delText xml:space="preserve"> and P.B.</w:delText>
        </w:r>
        <w:r w:rsidRPr="00A95C71" w:rsidDel="000F1EA9">
          <w:rPr>
            <w:rFonts w:ascii="Times New Roman" w:hAnsi="Times New Roman"/>
            <w:sz w:val="24"/>
            <w:szCs w:val="24"/>
          </w:rPr>
          <w:delText xml:space="preserve">; visualization, </w:delText>
        </w:r>
        <w:r w:rsidR="00307ED3" w:rsidRPr="00A95C71" w:rsidDel="000F1EA9">
          <w:rPr>
            <w:rFonts w:ascii="Times New Roman" w:hAnsi="Times New Roman"/>
            <w:sz w:val="24"/>
            <w:szCs w:val="24"/>
          </w:rPr>
          <w:delText>Z</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G</w:delText>
        </w:r>
        <w:r w:rsidRPr="00A95C71" w:rsidDel="000F1EA9">
          <w:rPr>
            <w:rFonts w:ascii="Times New Roman" w:hAnsi="Times New Roman"/>
            <w:sz w:val="24"/>
            <w:szCs w:val="24"/>
          </w:rPr>
          <w:delText xml:space="preserve">.; supervision, </w:delText>
        </w:r>
        <w:r w:rsidR="00307ED3" w:rsidRPr="00A95C71" w:rsidDel="000F1EA9">
          <w:rPr>
            <w:rFonts w:ascii="Times New Roman" w:hAnsi="Times New Roman"/>
            <w:sz w:val="24"/>
            <w:szCs w:val="24"/>
          </w:rPr>
          <w:delText>D.K. and P</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B</w:delText>
        </w:r>
        <w:r w:rsidRPr="00A95C71" w:rsidDel="000F1EA9">
          <w:rPr>
            <w:rFonts w:ascii="Times New Roman" w:hAnsi="Times New Roman"/>
            <w:sz w:val="24"/>
            <w:szCs w:val="24"/>
          </w:rPr>
          <w:delText>.; project administration,</w:delText>
        </w:r>
        <w:r w:rsidR="00307ED3" w:rsidRPr="00A95C71" w:rsidDel="000F1EA9">
          <w:rPr>
            <w:rFonts w:ascii="Times New Roman" w:hAnsi="Times New Roman"/>
            <w:sz w:val="24"/>
            <w:szCs w:val="24"/>
          </w:rPr>
          <w:delText xml:space="preserve"> Z.G. and</w:delText>
        </w:r>
        <w:r w:rsidRPr="00A95C71" w:rsidDel="000F1EA9">
          <w:rPr>
            <w:rFonts w:ascii="Times New Roman" w:hAnsi="Times New Roman"/>
            <w:sz w:val="24"/>
            <w:szCs w:val="24"/>
          </w:rPr>
          <w:delText xml:space="preserve"> </w:delText>
        </w:r>
        <w:r w:rsidR="00307ED3" w:rsidRPr="00A95C71" w:rsidDel="000F1EA9">
          <w:rPr>
            <w:rFonts w:ascii="Times New Roman" w:hAnsi="Times New Roman"/>
            <w:sz w:val="24"/>
            <w:szCs w:val="24"/>
          </w:rPr>
          <w:delText>P</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B</w:delText>
        </w:r>
        <w:r w:rsidRPr="00A95C71" w:rsidDel="000F1EA9">
          <w:rPr>
            <w:rFonts w:ascii="Times New Roman" w:hAnsi="Times New Roman"/>
            <w:sz w:val="24"/>
            <w:szCs w:val="24"/>
          </w:rPr>
          <w:delText xml:space="preserve">.; funding acquisition, </w:delText>
        </w:r>
        <w:r w:rsidR="00307ED3" w:rsidRPr="00A95C71" w:rsidDel="000F1EA9">
          <w:rPr>
            <w:rFonts w:ascii="Times New Roman" w:hAnsi="Times New Roman"/>
            <w:sz w:val="24"/>
            <w:szCs w:val="24"/>
          </w:rPr>
          <w:delText>Z</w:delText>
        </w:r>
        <w:r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G</w:delText>
        </w:r>
        <w:r w:rsidR="004519CB" w:rsidRPr="00A95C71" w:rsidDel="000F1EA9">
          <w:rPr>
            <w:rFonts w:ascii="Times New Roman" w:hAnsi="Times New Roman"/>
            <w:sz w:val="24"/>
            <w:szCs w:val="24"/>
          </w:rPr>
          <w:delText>.</w:delText>
        </w:r>
        <w:r w:rsidR="00307ED3" w:rsidRPr="00A95C71" w:rsidDel="000F1EA9">
          <w:rPr>
            <w:rFonts w:ascii="Times New Roman" w:hAnsi="Times New Roman"/>
            <w:sz w:val="24"/>
            <w:szCs w:val="24"/>
          </w:rPr>
          <w:delText xml:space="preserve"> and P.B.</w:delText>
        </w:r>
        <w:r w:rsidR="00C3382C" w:rsidRPr="00A95C71" w:rsidDel="000F1EA9">
          <w:rPr>
            <w:rFonts w:ascii="Times New Roman" w:hAnsi="Times New Roman"/>
            <w:sz w:val="24"/>
            <w:szCs w:val="24"/>
          </w:rPr>
          <w:delText xml:space="preserve"> All authors have read and agreed to the published version of the manuscript.</w:delText>
        </w:r>
      </w:del>
    </w:p>
    <w:p w14:paraId="5A714FDD" w14:textId="77777777" w:rsidR="001A7395" w:rsidRDefault="001A7395" w:rsidP="00A95C71">
      <w:pPr>
        <w:pStyle w:val="MDPI62Acknowledgments"/>
        <w:spacing w:before="0" w:line="480" w:lineRule="auto"/>
        <w:jc w:val="left"/>
        <w:rPr>
          <w:rFonts w:ascii="Times New Roman" w:hAnsi="Times New Roman"/>
          <w:sz w:val="24"/>
          <w:szCs w:val="24"/>
        </w:rPr>
      </w:pPr>
    </w:p>
    <w:p w14:paraId="21A8248A" w14:textId="77777777" w:rsidR="000F1EA9" w:rsidRPr="000F1EA9" w:rsidRDefault="00CF7A5A" w:rsidP="001A7395">
      <w:pPr>
        <w:pStyle w:val="MDPI62Acknowledgments"/>
        <w:spacing w:before="0" w:line="480" w:lineRule="auto"/>
        <w:jc w:val="left"/>
        <w:rPr>
          <w:ins w:id="445" w:author="Zachary Gold" w:date="2020-11-10T17:06:00Z"/>
          <w:rFonts w:ascii="Times New Roman" w:hAnsi="Times New Roman"/>
          <w:b/>
          <w:sz w:val="36"/>
          <w:szCs w:val="36"/>
          <w:rPrChange w:id="446" w:author="Zachary Gold" w:date="2020-11-10T17:06:00Z">
            <w:rPr>
              <w:ins w:id="447" w:author="Zachary Gold" w:date="2020-11-10T17:06:00Z"/>
              <w:rFonts w:ascii="Times New Roman" w:hAnsi="Times New Roman"/>
              <w:b/>
              <w:sz w:val="24"/>
              <w:szCs w:val="24"/>
            </w:rPr>
          </w:rPrChange>
        </w:rPr>
      </w:pPr>
      <w:r w:rsidRPr="000F1EA9">
        <w:rPr>
          <w:rFonts w:ascii="Times New Roman" w:hAnsi="Times New Roman"/>
          <w:b/>
          <w:sz w:val="36"/>
          <w:szCs w:val="36"/>
          <w:rPrChange w:id="448" w:author="Zachary Gold" w:date="2020-11-10T17:06:00Z">
            <w:rPr>
              <w:rFonts w:ascii="Times New Roman" w:hAnsi="Times New Roman"/>
              <w:b/>
              <w:sz w:val="24"/>
              <w:szCs w:val="24"/>
            </w:rPr>
          </w:rPrChange>
        </w:rPr>
        <w:t>Acknowledgments</w:t>
      </w:r>
    </w:p>
    <w:p w14:paraId="2C2BDFDE" w14:textId="445F9371" w:rsidR="005603E0" w:rsidRDefault="00CF7A5A" w:rsidP="001A7395">
      <w:pPr>
        <w:pStyle w:val="MDPI62Acknowledgments"/>
        <w:spacing w:before="0" w:line="480" w:lineRule="auto"/>
        <w:jc w:val="left"/>
        <w:rPr>
          <w:rFonts w:ascii="Times New Roman" w:hAnsi="Times New Roman"/>
          <w:sz w:val="24"/>
          <w:szCs w:val="24"/>
        </w:rPr>
      </w:pPr>
      <w:del w:id="449" w:author="Zachary Gold" w:date="2020-11-10T17:06:00Z">
        <w:r w:rsidRPr="00A95C71" w:rsidDel="000F1EA9">
          <w:rPr>
            <w:rFonts w:ascii="Times New Roman" w:hAnsi="Times New Roman"/>
            <w:b/>
            <w:sz w:val="24"/>
            <w:szCs w:val="24"/>
          </w:rPr>
          <w:delText>:</w:delText>
        </w:r>
        <w:r w:rsidRPr="00A95C71" w:rsidDel="000F1EA9">
          <w:rPr>
            <w:rFonts w:ascii="Times New Roman" w:hAnsi="Times New Roman"/>
            <w:sz w:val="24"/>
            <w:szCs w:val="24"/>
          </w:rPr>
          <w:delText xml:space="preserve"> </w:delText>
        </w:r>
      </w:del>
      <w:r w:rsidR="00061769" w:rsidRPr="00A95C71">
        <w:rPr>
          <w:rFonts w:ascii="Times New Roman" w:hAnsi="Times New Roman"/>
          <w:sz w:val="24"/>
          <w:szCs w:val="24"/>
        </w:rPr>
        <w:t xml:space="preserve">We thank the Channel Islands National Park Service and </w:t>
      </w:r>
      <w:r w:rsidR="001F40F9" w:rsidRPr="00A95C71">
        <w:rPr>
          <w:rFonts w:ascii="Times New Roman" w:hAnsi="Times New Roman"/>
          <w:sz w:val="24"/>
          <w:szCs w:val="24"/>
        </w:rPr>
        <w:t>Kelp Forest Monitoring Program</w:t>
      </w:r>
      <w:r w:rsidR="00D0254D" w:rsidRPr="00A95C71">
        <w:rPr>
          <w:rFonts w:ascii="Times New Roman" w:hAnsi="Times New Roman"/>
          <w:sz w:val="24"/>
          <w:szCs w:val="24"/>
        </w:rPr>
        <w:t xml:space="preserve"> </w:t>
      </w:r>
      <w:r w:rsidR="00061769" w:rsidRPr="00A95C71">
        <w:rPr>
          <w:rFonts w:ascii="Times New Roman" w:hAnsi="Times New Roman"/>
          <w:sz w:val="24"/>
          <w:szCs w:val="24"/>
        </w:rPr>
        <w:t xml:space="preserve">divers for </w:t>
      </w:r>
      <w:r w:rsidR="004519CB" w:rsidRPr="00A95C71">
        <w:rPr>
          <w:rFonts w:ascii="Times New Roman" w:hAnsi="Times New Roman"/>
          <w:sz w:val="24"/>
          <w:szCs w:val="24"/>
        </w:rPr>
        <w:t xml:space="preserve">conducting </w:t>
      </w:r>
      <w:r w:rsidR="00061769" w:rsidRPr="00A95C71">
        <w:rPr>
          <w:rFonts w:ascii="Times New Roman" w:hAnsi="Times New Roman"/>
          <w:sz w:val="24"/>
          <w:szCs w:val="24"/>
        </w:rPr>
        <w:t>underwater visual census</w:t>
      </w:r>
      <w:r w:rsidR="004519CB" w:rsidRPr="00A95C71">
        <w:rPr>
          <w:rFonts w:ascii="Times New Roman" w:hAnsi="Times New Roman"/>
          <w:sz w:val="24"/>
          <w:szCs w:val="24"/>
        </w:rPr>
        <w:t>es</w:t>
      </w:r>
      <w:r w:rsidR="00061769" w:rsidRPr="00A95C71">
        <w:rPr>
          <w:rFonts w:ascii="Times New Roman" w:hAnsi="Times New Roman"/>
          <w:sz w:val="24"/>
          <w:szCs w:val="24"/>
        </w:rPr>
        <w:t xml:space="preserve">. We </w:t>
      </w:r>
      <w:r w:rsidR="00377A09" w:rsidRPr="00A95C71">
        <w:rPr>
          <w:rFonts w:ascii="Times New Roman" w:hAnsi="Times New Roman"/>
          <w:sz w:val="24"/>
          <w:szCs w:val="24"/>
        </w:rPr>
        <w:t xml:space="preserve">gratefully </w:t>
      </w:r>
      <w:r w:rsidR="00061769" w:rsidRPr="00A95C71">
        <w:rPr>
          <w:rFonts w:ascii="Times New Roman" w:hAnsi="Times New Roman"/>
          <w:sz w:val="24"/>
          <w:szCs w:val="24"/>
        </w:rPr>
        <w:t xml:space="preserve">acknowledge Tiara Moore, Nick Schooler, Rachel </w:t>
      </w:r>
      <w:proofErr w:type="spellStart"/>
      <w:r w:rsidR="00061769" w:rsidRPr="00A95C71">
        <w:rPr>
          <w:rFonts w:ascii="Times New Roman" w:hAnsi="Times New Roman"/>
          <w:sz w:val="24"/>
          <w:szCs w:val="24"/>
        </w:rPr>
        <w:t>Turba</w:t>
      </w:r>
      <w:proofErr w:type="spellEnd"/>
      <w:r w:rsidR="00061769" w:rsidRPr="00A95C71">
        <w:rPr>
          <w:rFonts w:ascii="Times New Roman" w:hAnsi="Times New Roman"/>
          <w:sz w:val="24"/>
          <w:szCs w:val="24"/>
        </w:rPr>
        <w:t xml:space="preserve">, </w:t>
      </w:r>
      <w:r w:rsidR="006A4D65" w:rsidRPr="00A95C71">
        <w:rPr>
          <w:rFonts w:ascii="Times New Roman" w:hAnsi="Times New Roman"/>
          <w:sz w:val="24"/>
          <w:szCs w:val="24"/>
        </w:rPr>
        <w:t xml:space="preserve">and </w:t>
      </w:r>
      <w:r w:rsidR="00061769" w:rsidRPr="00A95C71">
        <w:rPr>
          <w:rFonts w:ascii="Times New Roman" w:hAnsi="Times New Roman"/>
          <w:sz w:val="24"/>
          <w:szCs w:val="24"/>
        </w:rPr>
        <w:t xml:space="preserve">Lucia </w:t>
      </w:r>
      <w:proofErr w:type="spellStart"/>
      <w:r w:rsidR="00061769" w:rsidRPr="00A95C71">
        <w:rPr>
          <w:rFonts w:ascii="Times New Roman" w:hAnsi="Times New Roman"/>
          <w:sz w:val="24"/>
          <w:szCs w:val="24"/>
        </w:rPr>
        <w:t>Bertero</w:t>
      </w:r>
      <w:proofErr w:type="spellEnd"/>
      <w:r w:rsidR="006A4D65" w:rsidRPr="00A95C71">
        <w:rPr>
          <w:rFonts w:ascii="Times New Roman" w:hAnsi="Times New Roman"/>
          <w:sz w:val="24"/>
          <w:szCs w:val="24"/>
        </w:rPr>
        <w:t xml:space="preserve"> </w:t>
      </w:r>
      <w:r w:rsidR="00061769" w:rsidRPr="00A95C71">
        <w:rPr>
          <w:rFonts w:ascii="Times New Roman" w:hAnsi="Times New Roman"/>
          <w:sz w:val="24"/>
          <w:szCs w:val="24"/>
        </w:rPr>
        <w:t xml:space="preserve">for their tireless help in the field collection of eDNA samples. </w:t>
      </w:r>
      <w:r w:rsidR="00050022" w:rsidRPr="00A95C71">
        <w:rPr>
          <w:rFonts w:ascii="Times New Roman" w:hAnsi="Times New Roman"/>
          <w:sz w:val="24"/>
          <w:szCs w:val="24"/>
        </w:rPr>
        <w:t xml:space="preserve">We also acknowledge Taylor Ely and </w:t>
      </w:r>
      <w:proofErr w:type="spellStart"/>
      <w:r w:rsidR="00050022" w:rsidRPr="00A95C71">
        <w:rPr>
          <w:rFonts w:ascii="Times New Roman" w:hAnsi="Times New Roman"/>
          <w:sz w:val="24"/>
          <w:szCs w:val="24"/>
        </w:rPr>
        <w:t>Onny</w:t>
      </w:r>
      <w:proofErr w:type="spellEnd"/>
      <w:r w:rsidR="00050022" w:rsidRPr="00A95C71">
        <w:rPr>
          <w:rFonts w:ascii="Times New Roman" w:hAnsi="Times New Roman"/>
          <w:sz w:val="24"/>
          <w:szCs w:val="24"/>
        </w:rPr>
        <w:t xml:space="preserve"> </w:t>
      </w:r>
      <w:proofErr w:type="spellStart"/>
      <w:r w:rsidR="00050022" w:rsidRPr="00A95C71">
        <w:rPr>
          <w:rFonts w:ascii="Times New Roman" w:hAnsi="Times New Roman"/>
          <w:sz w:val="24"/>
          <w:szCs w:val="24"/>
        </w:rPr>
        <w:t>Marwayana</w:t>
      </w:r>
      <w:proofErr w:type="spellEnd"/>
      <w:r w:rsidR="00050022" w:rsidRPr="00A95C71">
        <w:rPr>
          <w:rFonts w:ascii="Times New Roman" w:hAnsi="Times New Roman"/>
          <w:sz w:val="24"/>
          <w:szCs w:val="24"/>
        </w:rPr>
        <w:t xml:space="preserve"> for assistance </w:t>
      </w:r>
      <w:r w:rsidR="004519CB" w:rsidRPr="00A95C71">
        <w:rPr>
          <w:rFonts w:ascii="Times New Roman" w:hAnsi="Times New Roman"/>
          <w:sz w:val="24"/>
          <w:szCs w:val="24"/>
        </w:rPr>
        <w:t xml:space="preserve">with </w:t>
      </w:r>
      <w:r w:rsidR="00061769" w:rsidRPr="00A95C71">
        <w:rPr>
          <w:rFonts w:ascii="Times New Roman" w:hAnsi="Times New Roman"/>
          <w:sz w:val="24"/>
          <w:szCs w:val="24"/>
        </w:rPr>
        <w:t>laboratory work.</w:t>
      </w:r>
    </w:p>
    <w:p w14:paraId="3F6E0850" w14:textId="77777777" w:rsidR="001A7395" w:rsidRDefault="001A7395" w:rsidP="001A7395">
      <w:pPr>
        <w:pStyle w:val="MDPI62Acknowledgments"/>
        <w:spacing w:before="0" w:line="480" w:lineRule="auto"/>
        <w:jc w:val="left"/>
        <w:rPr>
          <w:rFonts w:ascii="Times New Roman" w:hAnsi="Times New Roman"/>
          <w:sz w:val="24"/>
          <w:szCs w:val="24"/>
        </w:rPr>
      </w:pPr>
    </w:p>
    <w:p w14:paraId="24B39138" w14:textId="77777777" w:rsidR="000F1EA9" w:rsidRPr="000F1EA9" w:rsidRDefault="00C06F22" w:rsidP="00A95C71">
      <w:pPr>
        <w:pStyle w:val="MDPI21heading1"/>
        <w:spacing w:line="480" w:lineRule="auto"/>
        <w:rPr>
          <w:ins w:id="450" w:author="Zachary Gold" w:date="2020-11-10T17:06:00Z"/>
          <w:rFonts w:ascii="Times New Roman" w:hAnsi="Times New Roman"/>
          <w:sz w:val="36"/>
          <w:szCs w:val="36"/>
          <w:rPrChange w:id="451" w:author="Zachary Gold" w:date="2020-11-10T17:06:00Z">
            <w:rPr>
              <w:ins w:id="452" w:author="Zachary Gold" w:date="2020-11-10T17:06:00Z"/>
              <w:rFonts w:ascii="Times New Roman" w:hAnsi="Times New Roman"/>
              <w:sz w:val="24"/>
              <w:szCs w:val="24"/>
            </w:rPr>
          </w:rPrChange>
        </w:rPr>
      </w:pPr>
      <w:r w:rsidRPr="000F1EA9">
        <w:rPr>
          <w:rFonts w:ascii="Times New Roman" w:hAnsi="Times New Roman"/>
          <w:sz w:val="36"/>
          <w:szCs w:val="36"/>
          <w:rPrChange w:id="453" w:author="Zachary Gold" w:date="2020-11-10T17:06:00Z">
            <w:rPr>
              <w:rFonts w:ascii="Times New Roman" w:hAnsi="Times New Roman"/>
              <w:sz w:val="24"/>
              <w:szCs w:val="24"/>
            </w:rPr>
          </w:rPrChange>
        </w:rPr>
        <w:t>Data Availability</w:t>
      </w:r>
    </w:p>
    <w:p w14:paraId="48DB58F9" w14:textId="30576B13" w:rsidR="00A95C71" w:rsidRDefault="00A95C71" w:rsidP="00A95C71">
      <w:pPr>
        <w:pStyle w:val="MDPI21heading1"/>
        <w:spacing w:line="480" w:lineRule="auto"/>
        <w:rPr>
          <w:rFonts w:ascii="Times New Roman" w:hAnsi="Times New Roman"/>
          <w:b w:val="0"/>
          <w:bCs/>
          <w:sz w:val="24"/>
          <w:szCs w:val="24"/>
        </w:rPr>
      </w:pPr>
      <w:del w:id="454" w:author="Zachary Gold" w:date="2020-11-10T17:06:00Z">
        <w:r w:rsidDel="000F1EA9">
          <w:rPr>
            <w:rFonts w:ascii="Times New Roman" w:hAnsi="Times New Roman"/>
            <w:sz w:val="24"/>
            <w:szCs w:val="24"/>
          </w:rPr>
          <w:delText>:</w:delText>
        </w:r>
      </w:del>
      <w:r>
        <w:rPr>
          <w:rFonts w:ascii="Times New Roman" w:hAnsi="Times New Roman"/>
          <w:sz w:val="24"/>
          <w:szCs w:val="24"/>
        </w:rPr>
        <w:t xml:space="preserve"> </w:t>
      </w:r>
      <w:r>
        <w:rPr>
          <w:rFonts w:ascii="Times New Roman" w:hAnsi="Times New Roman"/>
          <w:b w:val="0"/>
          <w:bCs/>
          <w:sz w:val="24"/>
          <w:szCs w:val="24"/>
        </w:rPr>
        <w:t>We intend to archive all data on</w:t>
      </w:r>
      <w:r w:rsidR="00C06F22">
        <w:rPr>
          <w:rFonts w:ascii="Times New Roman" w:hAnsi="Times New Roman"/>
          <w:b w:val="0"/>
          <w:bCs/>
          <w:sz w:val="24"/>
          <w:szCs w:val="24"/>
        </w:rPr>
        <w:t xml:space="preserve"> the</w:t>
      </w:r>
      <w:r>
        <w:rPr>
          <w:rFonts w:ascii="Times New Roman" w:hAnsi="Times New Roman"/>
          <w:b w:val="0"/>
          <w:bCs/>
          <w:sz w:val="24"/>
          <w:szCs w:val="24"/>
        </w:rPr>
        <w:t xml:space="preserve"> Dryad</w:t>
      </w:r>
      <w:r w:rsidR="00C06F22">
        <w:rPr>
          <w:rFonts w:ascii="Times New Roman" w:hAnsi="Times New Roman"/>
          <w:b w:val="0"/>
          <w:bCs/>
          <w:sz w:val="24"/>
          <w:szCs w:val="24"/>
        </w:rPr>
        <w:t xml:space="preserve"> Digital Repository and </w:t>
      </w:r>
      <w:r>
        <w:rPr>
          <w:rFonts w:ascii="Times New Roman" w:hAnsi="Times New Roman"/>
          <w:b w:val="0"/>
          <w:bCs/>
          <w:sz w:val="24"/>
          <w:szCs w:val="24"/>
        </w:rPr>
        <w:t xml:space="preserve">a link </w:t>
      </w:r>
      <w:r w:rsidR="00C06F22">
        <w:rPr>
          <w:rFonts w:ascii="Times New Roman" w:hAnsi="Times New Roman"/>
          <w:b w:val="0"/>
          <w:bCs/>
          <w:sz w:val="24"/>
          <w:szCs w:val="24"/>
        </w:rPr>
        <w:t>will be provided</w:t>
      </w:r>
      <w:r>
        <w:rPr>
          <w:rFonts w:ascii="Times New Roman" w:hAnsi="Times New Roman"/>
          <w:b w:val="0"/>
          <w:bCs/>
          <w:sz w:val="24"/>
          <w:szCs w:val="24"/>
        </w:rPr>
        <w:t xml:space="preserve"> upon acceptance.</w:t>
      </w:r>
    </w:p>
    <w:p w14:paraId="3C788291" w14:textId="77777777" w:rsidR="001A7395" w:rsidRPr="001A7395" w:rsidRDefault="001A7395" w:rsidP="00A95C71">
      <w:pPr>
        <w:pStyle w:val="MDPI21heading1"/>
        <w:spacing w:line="480" w:lineRule="auto"/>
        <w:rPr>
          <w:rFonts w:ascii="Times New Roman" w:hAnsi="Times New Roman"/>
          <w:b w:val="0"/>
          <w:bCs/>
          <w:sz w:val="24"/>
          <w:szCs w:val="24"/>
        </w:rPr>
      </w:pPr>
    </w:p>
    <w:p w14:paraId="7CF3F8F8" w14:textId="264BE6A0" w:rsidR="007B1618" w:rsidRPr="000F1EA9" w:rsidRDefault="007B1618" w:rsidP="00A95C71">
      <w:pPr>
        <w:pStyle w:val="MDPI21heading1"/>
        <w:spacing w:line="480" w:lineRule="auto"/>
        <w:rPr>
          <w:rFonts w:ascii="Times New Roman" w:hAnsi="Times New Roman"/>
          <w:sz w:val="36"/>
          <w:szCs w:val="36"/>
          <w:rPrChange w:id="455" w:author="Zachary Gold" w:date="2020-11-10T17:05:00Z">
            <w:rPr>
              <w:rFonts w:ascii="Times New Roman" w:hAnsi="Times New Roman"/>
              <w:sz w:val="24"/>
              <w:szCs w:val="24"/>
            </w:rPr>
          </w:rPrChange>
        </w:rPr>
      </w:pPr>
      <w:r w:rsidRPr="000F1EA9">
        <w:rPr>
          <w:rFonts w:ascii="Times New Roman" w:hAnsi="Times New Roman"/>
          <w:sz w:val="36"/>
          <w:szCs w:val="36"/>
          <w:rPrChange w:id="456" w:author="Zachary Gold" w:date="2020-11-10T17:05:00Z">
            <w:rPr>
              <w:rFonts w:ascii="Times New Roman" w:hAnsi="Times New Roman"/>
              <w:sz w:val="24"/>
              <w:szCs w:val="24"/>
            </w:rPr>
          </w:rPrChange>
        </w:rPr>
        <w:t>References</w:t>
      </w:r>
    </w:p>
    <w:p w14:paraId="3DE2C1A6" w14:textId="685EB67E" w:rsidR="007B7312" w:rsidRPr="007B7312" w:rsidRDefault="00020DF5" w:rsidP="007B7312">
      <w:pPr>
        <w:widowControl w:val="0"/>
        <w:autoSpaceDE w:val="0"/>
        <w:autoSpaceDN w:val="0"/>
        <w:adjustRightInd w:val="0"/>
        <w:spacing w:after="240" w:line="480" w:lineRule="auto"/>
        <w:ind w:left="640" w:hanging="640"/>
        <w:rPr>
          <w:noProof/>
        </w:rPr>
      </w:pPr>
      <w:r w:rsidRPr="00A95C71">
        <w:rPr>
          <w:szCs w:val="24"/>
        </w:rPr>
        <w:fldChar w:fldCharType="begin" w:fldLock="1"/>
      </w:r>
      <w:r w:rsidRPr="00A95C71">
        <w:rPr>
          <w:szCs w:val="24"/>
        </w:rPr>
        <w:instrText xml:space="preserve">ADDIN Mendeley Bibliography CSL_BIBLIOGRAPHY </w:instrText>
      </w:r>
      <w:r w:rsidRPr="00A95C71">
        <w:rPr>
          <w:szCs w:val="24"/>
        </w:rPr>
        <w:fldChar w:fldCharType="separate"/>
      </w:r>
      <w:r w:rsidR="007B7312" w:rsidRPr="007B7312">
        <w:rPr>
          <w:noProof/>
        </w:rPr>
        <w:t xml:space="preserve">1. </w:t>
      </w:r>
      <w:r w:rsidR="007B7312" w:rsidRPr="007B7312">
        <w:rPr>
          <w:noProof/>
        </w:rPr>
        <w:tab/>
        <w:t>Edgar GJ, Stuart-Smith RD, Willis TJ, Kininmonth S, Baker SC, Banks S, et al. Global conservation outcomes depend on marine protected areas with five key features. Nature. 2014;506. doi:10.1038/nature13022</w:t>
      </w:r>
    </w:p>
    <w:p w14:paraId="3F2BC683"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 </w:t>
      </w:r>
      <w:r w:rsidRPr="007B7312">
        <w:rPr>
          <w:noProof/>
        </w:rPr>
        <w:tab/>
        <w:t>Nickols KJ, White JW, Malone D, Carr MH, Starr RM, Baskett ML, et al. Setting ecological expectations for adaptive management of marine protected areas. J Appl Ecol. 2019;56: 2376–2385. doi:https://doi.org/10.1111/1365-2664.13463</w:t>
      </w:r>
    </w:p>
    <w:p w14:paraId="0D6B54D4"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 </w:t>
      </w:r>
      <w:r w:rsidRPr="007B7312">
        <w:rPr>
          <w:noProof/>
        </w:rPr>
        <w:tab/>
        <w:t>Usseglio P. Ecology of Fishes on Coral Reefs. Cambridge University Press; 2015. doi:https://doi.org/10.1017/CBO9781316105412</w:t>
      </w:r>
    </w:p>
    <w:p w14:paraId="69A1F632"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 </w:t>
      </w:r>
      <w:r w:rsidRPr="007B7312">
        <w:rPr>
          <w:noProof/>
        </w:rPr>
        <w:tab/>
        <w:t xml:space="preserve">Sprague J. Personal Observation Joshua Sprague. 2020. </w:t>
      </w:r>
    </w:p>
    <w:p w14:paraId="056ECA50"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5. </w:t>
      </w:r>
      <w:r w:rsidRPr="007B7312">
        <w:rPr>
          <w:noProof/>
        </w:rPr>
        <w:tab/>
        <w:t>Lindfield SJ, Harvey ES, McIlwain JL, Halford AR. Silent fish surveys: bubble-free diving highlights inaccuracies associated with SCUBA-based surveys in heavily fished areas. Börger L, editor. Methods Ecol Evol. 2014;5: 1061–1069. doi:10.1111/2041-210X.12262</w:t>
      </w:r>
    </w:p>
    <w:p w14:paraId="065412FE"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6. </w:t>
      </w:r>
      <w:r w:rsidRPr="007B7312">
        <w:rPr>
          <w:noProof/>
        </w:rPr>
        <w:tab/>
        <w:t>Pondella II DJ, Caselle JE, Claisse JT, Williams JP, Davis K, Williams CM, et al. Baseline Characterization of the Shallow Rocky Reef and Kelp Forest Ecosystems of the South Coast Study Region. 2015. Available: https://caseagrant.ucsd.edu/news/summaries-of-projects-selected-for-funding-</w:t>
      </w:r>
      <w:r w:rsidRPr="007B7312">
        <w:rPr>
          <w:noProof/>
        </w:rPr>
        <w:lastRenderedPageBreak/>
        <w:t>through-the-south-coast-mpa-baseline-program</w:t>
      </w:r>
    </w:p>
    <w:p w14:paraId="62694907"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7. </w:t>
      </w:r>
      <w:r w:rsidRPr="007B7312">
        <w:rPr>
          <w:noProof/>
        </w:rPr>
        <w:tab/>
        <w:t>Bernard ATF, Götz A, Kerwath SE, Wilke CG. Observer bias and detection probability in underwater visual census of fish assemblages measured with independent double-observers. J Exp Mar Bio Ecol. 2013;443: 75–84. doi:10.1016/j.jembe.2013.02.039</w:t>
      </w:r>
    </w:p>
    <w:p w14:paraId="7C237891"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8. </w:t>
      </w:r>
      <w:r w:rsidRPr="007B7312">
        <w:rPr>
          <w:noProof/>
        </w:rPr>
        <w:tab/>
        <w:t>Deiner K, Bik HM, Mächler E, Seymour M, Lacoursière-Roussel A, Altermatt F, et al. Environmental DNA metabarcoding: Transforming how we survey animal and plant communities. Mol Ecol. 2017;26: 5872–5895. doi:10.1111/mec.14350</w:t>
      </w:r>
    </w:p>
    <w:p w14:paraId="77D54982"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9. </w:t>
      </w:r>
      <w:r w:rsidRPr="007B7312">
        <w:rPr>
          <w:noProof/>
        </w:rPr>
        <w:tab/>
        <w:t>Kelly RP, Port J a., Yamahara KM, Martone RG, Lowell N, Thomsen PF, et al. Harnessing DNA to improve environmental management. Science (80- ). 2014;344. doi:10.1126/science.1251156</w:t>
      </w:r>
    </w:p>
    <w:p w14:paraId="4C7203BA"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10. </w:t>
      </w:r>
      <w:r w:rsidRPr="007B7312">
        <w:rPr>
          <w:noProof/>
        </w:rPr>
        <w:tab/>
        <w:t>Thomsen PF, Kielgast J, Iversen LL, Møller PR, Rasmussen M, Willerslev E. Detection of a diverse marine fish fauna using environmental DNA from seawater samples. PLoS One. 2012;7: e41732. doi:10.1371/journal.pone.0041732</w:t>
      </w:r>
    </w:p>
    <w:p w14:paraId="4D05C804"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11. </w:t>
      </w:r>
      <w:r w:rsidRPr="007B7312">
        <w:rPr>
          <w:noProof/>
        </w:rPr>
        <w:tab/>
        <w:t>Willis TJ. Visual census methods underestimate density and diversity of cryptic reef fishes. J Fish Biol. 2001;59: 1408–1411. doi:https://doi.org/10.1111/j.1095-8649.2001.tb00202.x</w:t>
      </w:r>
    </w:p>
    <w:p w14:paraId="71D72C4C"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12. </w:t>
      </w:r>
      <w:r w:rsidRPr="007B7312">
        <w:rPr>
          <w:noProof/>
        </w:rPr>
        <w:tab/>
        <w:t xml:space="preserve">Port JA, O’Donnell JL, Romero‐Maraccini OC, Leary PR, Litvin SY, Nickols KJ, et al. Assessing vertebrate biodiversity in a kelp forest ecosystem using environmental </w:t>
      </w:r>
      <w:r w:rsidRPr="007B7312">
        <w:rPr>
          <w:noProof/>
        </w:rPr>
        <w:lastRenderedPageBreak/>
        <w:t>DNA. Mol Ecol. 2015. doi:https://doi.org/10.1111/mec.13481</w:t>
      </w:r>
    </w:p>
    <w:p w14:paraId="66CB608F"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13. </w:t>
      </w:r>
      <w:r w:rsidRPr="007B7312">
        <w:rPr>
          <w:noProof/>
        </w:rPr>
        <w:tab/>
        <w:t>Miya M, Minamoto T, Yamanaka H, Oka S, Sato K, Yamamoto S, et al. Use of a Filter Cartridge for Filtration of Water Samples and Extraction of Environmental DNA. J Vis Exp. 2016; e54741–e54741. doi:10.3791/54741</w:t>
      </w:r>
    </w:p>
    <w:p w14:paraId="23443F05"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14. </w:t>
      </w:r>
      <w:r w:rsidRPr="007B7312">
        <w:rPr>
          <w:noProof/>
        </w:rPr>
        <w:tab/>
        <w:t>Yamahara KM, Preston CM, Birch JM, Walz KR, Marin III R, Jensen S, et al. In-situ Autonomous Acquisition and Preservation of Marine Environmental DNA Using an Autonomous Underwater Vehicle. Front Mar Sci. 2019;6: 373. doi:https://doi.org/10.3389/fmars.2019.00373</w:t>
      </w:r>
    </w:p>
    <w:p w14:paraId="0C3259F8"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15. </w:t>
      </w:r>
      <w:r w:rsidRPr="007B7312">
        <w:rPr>
          <w:noProof/>
        </w:rPr>
        <w:tab/>
        <w:t>Kelly RP, Shelton AO, Gallego R. Understanding PCR processes to Draw Meaningful conclusions from environmental DNA Studies. Sci Rep. 2019;9: 1–14. doi:https://doi.org/10.1038/s41598-019-48546-x</w:t>
      </w:r>
    </w:p>
    <w:p w14:paraId="02B22696"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16. </w:t>
      </w:r>
      <w:r w:rsidRPr="007B7312">
        <w:rPr>
          <w:noProof/>
        </w:rPr>
        <w:tab/>
        <w:t>Andruszkiewicz EA, Koseff JR, Fringer OB, Ouellette NT, Lowe AB, Edwards CA, et al. Modeling environmental DNA transport in the coastal ocean using Lagrangian particle tracking. Front Mar Sci. 2019;6: 477. doi:10.3389/fmars.2019.00477</w:t>
      </w:r>
    </w:p>
    <w:p w14:paraId="077EF168"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17. </w:t>
      </w:r>
      <w:r w:rsidRPr="007B7312">
        <w:rPr>
          <w:noProof/>
        </w:rPr>
        <w:tab/>
        <w:t>Alberdi A, Aizpurua O, Gilbert MTP, Bohmann K. Scrutinizing key steps for reliable metabarcoding of environmental samples. Methods Ecol Evol. 2018;9: 134–147. doi:doi:10.1111/2041-210X.12849</w:t>
      </w:r>
    </w:p>
    <w:p w14:paraId="2BFFDD01"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18. </w:t>
      </w:r>
      <w:r w:rsidRPr="007B7312">
        <w:rPr>
          <w:noProof/>
        </w:rPr>
        <w:tab/>
        <w:t xml:space="preserve">Chambert T, Pilliod DS, Goldberg CS, Doi H, Takahara T. An analytical framework for estimating aquatic species density from environmental DNA. Ecol Evol. 2018;8: </w:t>
      </w:r>
      <w:r w:rsidRPr="007B7312">
        <w:rPr>
          <w:noProof/>
        </w:rPr>
        <w:lastRenderedPageBreak/>
        <w:t>3468–3477. doi:10.1002/ece3.3764</w:t>
      </w:r>
    </w:p>
    <w:p w14:paraId="11CE3F01"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19. </w:t>
      </w:r>
      <w:r w:rsidRPr="007B7312">
        <w:rPr>
          <w:noProof/>
        </w:rPr>
        <w:tab/>
        <w:t>Doi H, Fukaya K, Oka S, Sato K, Kondoh M, Miya M. Evaluation of detection probabilities at the water-filtering and initial PCR steps in environmental DNA metabarcoding using a multispecies site occupancy model. Sci Rep. 2019;9: 3581. doi:https://doi.org/10.1038/s41598-019-40233-1</w:t>
      </w:r>
    </w:p>
    <w:p w14:paraId="3053D72D"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20. </w:t>
      </w:r>
      <w:r w:rsidRPr="007B7312">
        <w:rPr>
          <w:noProof/>
        </w:rPr>
        <w:tab/>
        <w:t>Murakami H, Yoon S, Kasai A, Minamoto T, Yamamoto S, Sakata MK, et al. Dispersion and degradation of environmental DNA from caged fish in a marine environment. Fish Sci. 2019;85: 327–337. doi:https://doi.org/10.1007/s12562-019-01341-z</w:t>
      </w:r>
    </w:p>
    <w:p w14:paraId="1B72B852"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21. </w:t>
      </w:r>
      <w:r w:rsidRPr="007B7312">
        <w:rPr>
          <w:noProof/>
        </w:rPr>
        <w:tab/>
        <w:t xml:space="preserve">Collins RA, Wangensteen OS, O’Gorman EJ, Mariani S, Sims DW, Genner MJ. Persistence of environmental DNA in marine systems. Commun Biol. 2018;1: 1–11. </w:t>
      </w:r>
    </w:p>
    <w:p w14:paraId="1B15F141"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22. </w:t>
      </w:r>
      <w:r w:rsidRPr="007B7312">
        <w:rPr>
          <w:noProof/>
        </w:rPr>
        <w:tab/>
        <w:t>Kelly RP, Gallego R, Jacobs-Palmer E. The effect of tides on nearshore environmental DNA. PeerJ. 2018;6: e4521. doi:https://doi.org/10.7717/peerj.4521</w:t>
      </w:r>
    </w:p>
    <w:p w14:paraId="33D50313"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23. </w:t>
      </w:r>
      <w:r w:rsidRPr="007B7312">
        <w:rPr>
          <w:noProof/>
        </w:rPr>
        <w:tab/>
        <w:t>Kushner DJ, Rassweiler A, McLaughlin JP, Lafferty KD. A multi-decade time series of kelp forest community structure at the California Channel Islands. Ecology. 2013;94: 2655. doi:https://doi.org/10.1890/13-0562R.1</w:t>
      </w:r>
    </w:p>
    <w:p w14:paraId="0DE3B16E"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24. </w:t>
      </w:r>
      <w:r w:rsidRPr="007B7312">
        <w:rPr>
          <w:noProof/>
        </w:rPr>
        <w:tab/>
        <w:t>Caselle JE, Rassweiler A, Hamilton SL, Warner RR. Recovery trajectories of kelp forest animals are rapid yet spatially variable across a network of temperate marine protected areas. Sci Rep. 2015;5: 14102. doi:10.1038/srep14102</w:t>
      </w:r>
    </w:p>
    <w:p w14:paraId="731A89A9"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lastRenderedPageBreak/>
        <w:t xml:space="preserve">25. </w:t>
      </w:r>
      <w:r w:rsidRPr="007B7312">
        <w:rPr>
          <w:noProof/>
        </w:rPr>
        <w:tab/>
        <w:t>Thomsen PF, Møller PR, Sigsgaard EE, Knudsen SW, Jørgensen OA, Willerslev E. Environmental DNA from seawater samples correlate with trawl catches of subarctic, deepwater fishes. PLoS One. 2016;11. doi:10.1371/journal.pone.0165252</w:t>
      </w:r>
    </w:p>
    <w:p w14:paraId="5C1FFF88"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26. </w:t>
      </w:r>
      <w:r w:rsidRPr="007B7312">
        <w:rPr>
          <w:noProof/>
        </w:rPr>
        <w:tab/>
        <w:t>Miya M, Sato Y, Fukunaga T, Sado T, Poulsen JY, Sato K, et al. MiFish, a set of universal PCR primers for metabarcoding environmental DNA from fishes: detection of more than 230 subtropical marine species. R Soc Open Sci. 2015;2: 150088. doi:10.1098/rsos.150088</w:t>
      </w:r>
    </w:p>
    <w:p w14:paraId="529AF2A0"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27. </w:t>
      </w:r>
      <w:r w:rsidRPr="007B7312">
        <w:rPr>
          <w:noProof/>
        </w:rPr>
        <w:tab/>
        <w:t>Spens J, Evans AR, Halfmaerten D, Knudsen SW, Sengupta ME, Mak SST, et al. Comparison of capture and storage methods for aqueous macrobial eDNA using an optimized extraction protocol: advantage of enclosed filter. Yu D, editor. Methods Ecol Evol. 2017;8: 635–645. doi:10.1111/2041-210X.12683</w:t>
      </w:r>
    </w:p>
    <w:p w14:paraId="1D5AC562"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28. </w:t>
      </w:r>
      <w:r w:rsidRPr="007B7312">
        <w:rPr>
          <w:noProof/>
        </w:rPr>
        <w:tab/>
        <w:t>Curd EE, Gold Z, Kandlikar GS, Gomer J, Ogden M, O’Connell T, et al. Anacapa: an environmental DNA toolkit for processing multilocus metabarcode datasets. Methods Ecol Evol. 2019;10: 1469– 1475. doi:https://doi.org/10.1111/2041-210X.13214</w:t>
      </w:r>
    </w:p>
    <w:p w14:paraId="3E531199"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29. </w:t>
      </w:r>
      <w:r w:rsidRPr="007B7312">
        <w:rPr>
          <w:noProof/>
        </w:rPr>
        <w:tab/>
        <w:t>Martin M. Cutadapt removes adapter sequences from high-throughput sequencing reads. EMBnet J. 2011;17: 10–12. doi:10.14806/ej.17.1.200</w:t>
      </w:r>
    </w:p>
    <w:p w14:paraId="13D701FC"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30. </w:t>
      </w:r>
      <w:r w:rsidRPr="007B7312">
        <w:rPr>
          <w:noProof/>
        </w:rPr>
        <w:tab/>
        <w:t xml:space="preserve">Gordon A, Hannon GJ. Fastx-toolkit. FASTQ/A short-reads preprocessing tools (unpublished) http://hannonlab cshl edu/fastx_toolkit. 2010;5. </w:t>
      </w:r>
    </w:p>
    <w:p w14:paraId="3A73ED80"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31. </w:t>
      </w:r>
      <w:r w:rsidRPr="007B7312">
        <w:rPr>
          <w:noProof/>
        </w:rPr>
        <w:tab/>
        <w:t xml:space="preserve">Callahan BJ, McMurdie PJ, Rosen MJ, Han AW, Johnson AJA, Holmes SP. DADA2: </w:t>
      </w:r>
      <w:r w:rsidRPr="007B7312">
        <w:rPr>
          <w:noProof/>
        </w:rPr>
        <w:lastRenderedPageBreak/>
        <w:t xml:space="preserve">high-resolution sample inference from Illumina amplicon data. Nat Methods. 2016;13: 581. </w:t>
      </w:r>
    </w:p>
    <w:p w14:paraId="0C6B0FE2"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32. </w:t>
      </w:r>
      <w:r w:rsidRPr="007B7312">
        <w:rPr>
          <w:noProof/>
        </w:rPr>
        <w:tab/>
        <w:t xml:space="preserve">Langmead B, Salzberg SL. Fast gapped-read alignment with Bowtie 2. Nat Methods. 2012;9: 357. </w:t>
      </w:r>
    </w:p>
    <w:p w14:paraId="024D166A"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33. </w:t>
      </w:r>
      <w:r w:rsidRPr="007B7312">
        <w:rPr>
          <w:noProof/>
        </w:rPr>
        <w:tab/>
        <w:t xml:space="preserve">Gao X, Lin H, Revanna K, Dong Q. A Bayesian taxonomic classification method for 16S rRNA gene sequences with improved species-level accuracy. BMC Bioinformatics. 2017;18: 247. </w:t>
      </w:r>
    </w:p>
    <w:p w14:paraId="626194A8"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34. </w:t>
      </w:r>
      <w:r w:rsidRPr="007B7312">
        <w:rPr>
          <w:noProof/>
        </w:rPr>
        <w:tab/>
        <w:t>Gold ZJ. Design and Implementation of Environmental DNA Metabarcoding Methods for Monitoring the Southern California Marine Protected Area Network. UCLA. 2020. doi:ark:/13030/m5j44187</w:t>
      </w:r>
    </w:p>
    <w:p w14:paraId="5490DB0E"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35. </w:t>
      </w:r>
      <w:r w:rsidRPr="007B7312">
        <w:rPr>
          <w:noProof/>
        </w:rPr>
        <w:tab/>
        <w:t xml:space="preserve">Ficetola GF, Coissac E, Zundel S, Riaz T, Shehzad W, Bessière J, et al. An in silico approach for the evaluation of DNA barcodes. BMC Genomics. 2010;11: 434. </w:t>
      </w:r>
    </w:p>
    <w:p w14:paraId="543099C0"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36. </w:t>
      </w:r>
      <w:r w:rsidRPr="007B7312">
        <w:rPr>
          <w:noProof/>
        </w:rPr>
        <w:tab/>
        <w:t xml:space="preserve">Camacho C, Coulouris G, Avagyan V, Ma N, Papadopoulos J, Bealer K, et al. BLAST+: architecture and applications. BMC Bioinformatics. 2009;10: 421. </w:t>
      </w:r>
    </w:p>
    <w:p w14:paraId="678749A4"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37. </w:t>
      </w:r>
      <w:r w:rsidRPr="007B7312">
        <w:rPr>
          <w:noProof/>
        </w:rPr>
        <w:tab/>
        <w:t xml:space="preserve">Baker CCM. entrez qiime: a utility for generating QIIME input files from the NCBI databases. 2016. </w:t>
      </w:r>
    </w:p>
    <w:p w14:paraId="4C211230"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38. </w:t>
      </w:r>
      <w:r w:rsidRPr="007B7312">
        <w:rPr>
          <w:noProof/>
        </w:rPr>
        <w:tab/>
        <w:t xml:space="preserve">McKnight DT, Huerlimann R, Bower DS, Schwarzkopf L, Alford RA, Zenger KR. microDecon: A highly accurate read‐subtraction tool for the post‐sequencing removal of contamination in metabarcoding studies. Environ DNA. 2019. </w:t>
      </w:r>
      <w:r w:rsidRPr="007B7312">
        <w:rPr>
          <w:noProof/>
        </w:rPr>
        <w:lastRenderedPageBreak/>
        <w:t>doi:https://doi.org/10.1002/edn3.11</w:t>
      </w:r>
    </w:p>
    <w:p w14:paraId="2BC38DB6"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39. </w:t>
      </w:r>
      <w:r w:rsidRPr="007B7312">
        <w:rPr>
          <w:noProof/>
        </w:rPr>
        <w:tab/>
        <w:t xml:space="preserve">Oksanen J, Blanchet FG, Kindt R, Legendre P, Minchin PR, O’hara RB, et al. Package ‘vegan.’ Community Ecol Packag version. 2013;2. </w:t>
      </w:r>
    </w:p>
    <w:p w14:paraId="08204388"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40. </w:t>
      </w:r>
      <w:r w:rsidRPr="007B7312">
        <w:rPr>
          <w:noProof/>
        </w:rPr>
        <w:tab/>
        <w:t>Hsieh TC, Ma KH, Chao A. iNEXT: an R package for rarefaction and extrapolation of species diversity (Hill numbers). Methods Ecol Evol. 2016;7: 1451–1456. doi:https://doi.org/10.1111/2041-210X.12613</w:t>
      </w:r>
    </w:p>
    <w:p w14:paraId="58CB65A9"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41. </w:t>
      </w:r>
      <w:r w:rsidRPr="007B7312">
        <w:rPr>
          <w:noProof/>
        </w:rPr>
        <w:tab/>
        <w:t>Muggeo VMR. Segmented: an R package to fit regression models with broken-line relationships. R news. 2008;8: 20–25. doi:https://doi.org/10.1002/sim.1545</w:t>
      </w:r>
    </w:p>
    <w:p w14:paraId="0E07F983"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42. </w:t>
      </w:r>
      <w:r w:rsidRPr="007B7312">
        <w:rPr>
          <w:noProof/>
        </w:rPr>
        <w:tab/>
        <w:t>Yamamoto S, Minami K, Fukaya K, Takahashi K, Sawada H, Murakami H, et al. Environmental DNA as a “snapshot” of fish distribution: A case study of Japanese jack mackerel in Maizuru Bay, Sea of Japan. PLoS One. 2016;11. doi:10.1371/journal.pone.0149786</w:t>
      </w:r>
    </w:p>
    <w:p w14:paraId="62FBC664"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43. </w:t>
      </w:r>
      <w:r w:rsidRPr="007B7312">
        <w:rPr>
          <w:noProof/>
        </w:rPr>
        <w:tab/>
        <w:t>O’Donnell JL, Kelly RP, Shelton AO, Samhouri JF, Lowell NC, Williams GD. Spatial distribution of environmental DNA in a nearshore marine habitat. PeerJ. 2017;5: e3044. doi:10.7717/peerj.3044</w:t>
      </w:r>
    </w:p>
    <w:p w14:paraId="6FF6E62F"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44. </w:t>
      </w:r>
      <w:r w:rsidRPr="007B7312">
        <w:rPr>
          <w:noProof/>
        </w:rPr>
        <w:tab/>
        <w:t>Sanford E, Sones JL, García-Reyes M, Goddard JHRR, Largier JL. Widespread shifts in the coastal biota of northern California during the 2014–2016 marine heatwaves. Sci Rep. 2019;9: 4216. doi:10.1038/s41598-019-40784-3</w:t>
      </w:r>
    </w:p>
    <w:p w14:paraId="6DE97C94"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45. </w:t>
      </w:r>
      <w:r w:rsidRPr="007B7312">
        <w:rPr>
          <w:noProof/>
        </w:rPr>
        <w:tab/>
        <w:t xml:space="preserve">Hyde JR, Vetter RD. The origin, evolution, and diversification of rockfishes of the </w:t>
      </w:r>
      <w:r w:rsidRPr="007B7312">
        <w:rPr>
          <w:noProof/>
        </w:rPr>
        <w:lastRenderedPageBreak/>
        <w:t>genus Sebastes (Cuvier). Mol Phylogenet Evol. 2007;44: 790–811. doi:10.1016/j.ympev.2006.12.026</w:t>
      </w:r>
    </w:p>
    <w:p w14:paraId="315D1BFF"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46. </w:t>
      </w:r>
      <w:r w:rsidRPr="007B7312">
        <w:rPr>
          <w:noProof/>
        </w:rPr>
        <w:tab/>
        <w:t>Williams GD, Levin PS, Palsson WA. Rockfish in Puget Sound: An ecological history of exploitation. Mar Policy. 2010;34: 1010–1020. doi:https://doi.org/10.1016/j.marpol.2010.02.008</w:t>
      </w:r>
    </w:p>
    <w:p w14:paraId="5C07E492"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47. </w:t>
      </w:r>
      <w:r w:rsidRPr="007B7312">
        <w:rPr>
          <w:noProof/>
        </w:rPr>
        <w:tab/>
        <w:t xml:space="preserve">Behrents KC. The comparative ecology and interactions between two sympatric gobies (Lythrypnus dalli and Lythrypnus zebra). University of Southern California; 1984. </w:t>
      </w:r>
    </w:p>
    <w:p w14:paraId="35D89433"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48. </w:t>
      </w:r>
      <w:r w:rsidRPr="007B7312">
        <w:rPr>
          <w:noProof/>
        </w:rPr>
        <w:tab/>
        <w:t xml:space="preserve">Love MS, Passarelli JK. Miller and Lea’s Guide to the Coastal Marine Fishes of California. 2nd. University of California Agriculture and Natural Resources; 2020. </w:t>
      </w:r>
    </w:p>
    <w:p w14:paraId="50BA363A"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49. </w:t>
      </w:r>
      <w:r w:rsidRPr="007B7312">
        <w:rPr>
          <w:noProof/>
        </w:rPr>
        <w:tab/>
        <w:t>Kelly RP, Closek CJ, O’Donnell JL, Kralj JE, Shelton AO, Samhouri JF. Genetic and manual survey methods yield different and complementary views of an ecosystem. Front Mar Sci. 2017;3: 283. doi:https://doi.org/10.3389/fmars.2016.00283</w:t>
      </w:r>
    </w:p>
    <w:p w14:paraId="12BF36C6"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50. </w:t>
      </w:r>
      <w:r w:rsidRPr="007B7312">
        <w:rPr>
          <w:noProof/>
        </w:rPr>
        <w:tab/>
        <w:t>Lester SE, Halpern BS. Biological responses in marine no-take reserves versus partially protected areas. Mar Ecol Prog Ser. 2008;367: 49–56. doi:https://doi.org/10.3354/meps07599</w:t>
      </w:r>
    </w:p>
    <w:p w14:paraId="4CA50C64"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51. </w:t>
      </w:r>
      <w:r w:rsidRPr="007B7312">
        <w:rPr>
          <w:noProof/>
        </w:rPr>
        <w:tab/>
        <w:t xml:space="preserve">Royle JA, Link WA. Generalized site occupancy models allowing for false positive and false negative errors. Ecology. 2006;87: 835–841. </w:t>
      </w:r>
    </w:p>
    <w:p w14:paraId="72D93696"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52. </w:t>
      </w:r>
      <w:r w:rsidRPr="007B7312">
        <w:rPr>
          <w:noProof/>
        </w:rPr>
        <w:tab/>
        <w:t xml:space="preserve">Gray AE, Williams ID, Stamoulis KA, Boland RC, Lino KC, Hauk BB, et al. </w:t>
      </w:r>
      <w:r w:rsidRPr="007B7312">
        <w:rPr>
          <w:noProof/>
        </w:rPr>
        <w:lastRenderedPageBreak/>
        <w:t>Comparison of Reef Fish Survey Data Gathered by Open and Closed Circuit SCUBA Divers Reveals Differences in Areas With Higher Fishing Pressure. Fulton CJ, editor. PLoS One. 2016;11: e0167724. doi:10.1371/journal.pone.0167724</w:t>
      </w:r>
    </w:p>
    <w:p w14:paraId="121005AA"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53. </w:t>
      </w:r>
      <w:r w:rsidRPr="007B7312">
        <w:rPr>
          <w:noProof/>
        </w:rPr>
        <w:tab/>
        <w:t>Edgar GJ, Barrett NS, Morton AJ. Biases associated with the use of underwater visual census techniques to quantify the density and size-structure of fish populations. J Exp Mar Bio Ecol. 2004;308: 269–290. doi:10.1016/j.jembe.2004.03.004</w:t>
      </w:r>
    </w:p>
    <w:p w14:paraId="0BB61743"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54. </w:t>
      </w:r>
      <w:r w:rsidRPr="007B7312">
        <w:rPr>
          <w:noProof/>
        </w:rPr>
        <w:tab/>
        <w:t>Kelly RP, O’Donnell JL, Lowell NC, Shelton AO, Samhouri JF, Hennessey SM, et al. Genetic signatures of ecological diversity along an urbanization gradient. PeerJ. 2016;4: e2444. doi:https://doi.org/10.7717/peerj.2444</w:t>
      </w:r>
    </w:p>
    <w:p w14:paraId="63A72A46" w14:textId="77777777" w:rsidR="007B7312" w:rsidRPr="007B7312" w:rsidRDefault="007B7312" w:rsidP="007B7312">
      <w:pPr>
        <w:widowControl w:val="0"/>
        <w:autoSpaceDE w:val="0"/>
        <w:autoSpaceDN w:val="0"/>
        <w:adjustRightInd w:val="0"/>
        <w:spacing w:after="240" w:line="480" w:lineRule="auto"/>
        <w:ind w:left="640" w:hanging="640"/>
        <w:rPr>
          <w:noProof/>
        </w:rPr>
      </w:pPr>
      <w:r w:rsidRPr="007B7312">
        <w:rPr>
          <w:noProof/>
        </w:rPr>
        <w:t xml:space="preserve">55. </w:t>
      </w:r>
      <w:r w:rsidRPr="007B7312">
        <w:rPr>
          <w:noProof/>
        </w:rPr>
        <w:tab/>
        <w:t>Shelton AO, Kelly RP, O’Donnell JL, Park L, Schwenke P, Greene C, et al. Environmental DNA provides quantitative estimates of a threatened salmon species. Biol Conserv. 2019;237: 383–391. doi:10.1016/j.biocon.2019.07.003</w:t>
      </w:r>
    </w:p>
    <w:p w14:paraId="356D231F" w14:textId="1F0D9D78" w:rsidR="002545A4" w:rsidRPr="002545A4" w:rsidRDefault="00020DF5" w:rsidP="007B7312">
      <w:pPr>
        <w:widowControl w:val="0"/>
        <w:autoSpaceDE w:val="0"/>
        <w:autoSpaceDN w:val="0"/>
        <w:adjustRightInd w:val="0"/>
        <w:spacing w:after="240" w:line="480" w:lineRule="auto"/>
        <w:ind w:left="640" w:hanging="640"/>
        <w:rPr>
          <w:ins w:id="457" w:author="Zachary Gold" w:date="2020-11-10T17:28:00Z"/>
          <w:sz w:val="32"/>
          <w:szCs w:val="32"/>
          <w:rPrChange w:id="458" w:author="Zachary Gold" w:date="2020-11-10T17:31:00Z">
            <w:rPr>
              <w:ins w:id="459" w:author="Zachary Gold" w:date="2020-11-10T17:28:00Z"/>
              <w:szCs w:val="24"/>
            </w:rPr>
          </w:rPrChange>
        </w:rPr>
      </w:pPr>
      <w:r w:rsidRPr="00A95C71">
        <w:rPr>
          <w:szCs w:val="24"/>
        </w:rPr>
        <w:fldChar w:fldCharType="end"/>
      </w:r>
      <w:ins w:id="460" w:author="Zachary Gold" w:date="2020-11-10T17:28:00Z">
        <w:r w:rsidR="002545A4" w:rsidRPr="002545A4">
          <w:rPr>
            <w:b/>
            <w:sz w:val="32"/>
            <w:szCs w:val="32"/>
            <w:rPrChange w:id="461" w:author="Zachary Gold" w:date="2020-11-10T17:31:00Z">
              <w:rPr>
                <w:b/>
                <w:szCs w:val="24"/>
              </w:rPr>
            </w:rPrChange>
          </w:rPr>
          <w:t>Supplementa</w:t>
        </w:r>
      </w:ins>
      <w:ins w:id="462" w:author="Zachary Gold" w:date="2020-11-10T17:31:00Z">
        <w:r w:rsidR="002545A4" w:rsidRPr="002545A4">
          <w:rPr>
            <w:b/>
            <w:sz w:val="32"/>
            <w:szCs w:val="32"/>
            <w:rPrChange w:id="463" w:author="Zachary Gold" w:date="2020-11-10T17:31:00Z">
              <w:rPr>
                <w:b/>
                <w:szCs w:val="24"/>
              </w:rPr>
            </w:rPrChange>
          </w:rPr>
          <w:t>l</w:t>
        </w:r>
      </w:ins>
      <w:ins w:id="464" w:author="Zachary Gold" w:date="2020-11-10T17:28:00Z">
        <w:r w:rsidR="002545A4" w:rsidRPr="002545A4">
          <w:rPr>
            <w:b/>
            <w:sz w:val="32"/>
            <w:szCs w:val="32"/>
            <w:rPrChange w:id="465" w:author="Zachary Gold" w:date="2020-11-10T17:31:00Z">
              <w:rPr>
                <w:b/>
                <w:szCs w:val="24"/>
              </w:rPr>
            </w:rPrChange>
          </w:rPr>
          <w:t xml:space="preserve"> Tables</w:t>
        </w:r>
      </w:ins>
    </w:p>
    <w:p w14:paraId="36E92252" w14:textId="77777777" w:rsidR="002545A4" w:rsidRDefault="002545A4" w:rsidP="002545A4">
      <w:pPr>
        <w:pStyle w:val="MDPI61Supplementary"/>
        <w:spacing w:line="480" w:lineRule="auto"/>
        <w:jc w:val="left"/>
        <w:rPr>
          <w:ins w:id="466" w:author="Zachary Gold" w:date="2020-11-10T17:28:00Z"/>
          <w:rFonts w:ascii="Times New Roman" w:hAnsi="Times New Roman"/>
          <w:sz w:val="24"/>
          <w:szCs w:val="24"/>
        </w:rPr>
      </w:pPr>
      <w:ins w:id="467" w:author="Zachary Gold" w:date="2020-11-10T17:28:00Z">
        <w:r w:rsidRPr="00CC646C">
          <w:rPr>
            <w:rFonts w:ascii="Times New Roman" w:hAnsi="Times New Roman"/>
            <w:sz w:val="24"/>
            <w:szCs w:val="24"/>
          </w:rPr>
          <w:t>Table S1: Taxonomy Table After Decontamination and Site Occupancy Modeling Using California Fish Reference Barcodes</w:t>
        </w:r>
      </w:ins>
    </w:p>
    <w:p w14:paraId="28D67743" w14:textId="77777777" w:rsidR="002545A4" w:rsidRDefault="002545A4" w:rsidP="002545A4">
      <w:pPr>
        <w:pStyle w:val="MDPI61Supplementary"/>
        <w:spacing w:line="480" w:lineRule="auto"/>
        <w:jc w:val="left"/>
        <w:rPr>
          <w:ins w:id="468" w:author="Zachary Gold" w:date="2020-11-10T17:28:00Z"/>
          <w:rFonts w:ascii="Times New Roman" w:hAnsi="Times New Roman"/>
          <w:sz w:val="24"/>
          <w:szCs w:val="24"/>
        </w:rPr>
      </w:pPr>
      <w:ins w:id="469" w:author="Zachary Gold" w:date="2020-11-10T17:28:00Z">
        <w:r w:rsidRPr="00CC646C">
          <w:rPr>
            <w:rFonts w:ascii="Times New Roman" w:hAnsi="Times New Roman"/>
            <w:sz w:val="24"/>
            <w:szCs w:val="24"/>
          </w:rPr>
          <w:t>Table S2: Taxonomy Table After Decontamination Using California Fish Reference Barcodes</w:t>
        </w:r>
      </w:ins>
    </w:p>
    <w:p w14:paraId="46AA0627" w14:textId="77777777" w:rsidR="002545A4" w:rsidRDefault="002545A4" w:rsidP="002545A4">
      <w:pPr>
        <w:pStyle w:val="MDPI61Supplementary"/>
        <w:spacing w:line="480" w:lineRule="auto"/>
        <w:jc w:val="left"/>
        <w:rPr>
          <w:ins w:id="470" w:author="Zachary Gold" w:date="2020-11-10T17:28:00Z"/>
          <w:rFonts w:ascii="Times New Roman" w:hAnsi="Times New Roman"/>
          <w:sz w:val="24"/>
          <w:szCs w:val="24"/>
        </w:rPr>
      </w:pPr>
      <w:ins w:id="471" w:author="Zachary Gold" w:date="2020-11-10T17:28:00Z">
        <w:r w:rsidRPr="00CC646C">
          <w:rPr>
            <w:rFonts w:ascii="Times New Roman" w:hAnsi="Times New Roman"/>
            <w:sz w:val="24"/>
            <w:szCs w:val="24"/>
          </w:rPr>
          <w:t>Table S3: Metadata for eDNA Samples</w:t>
        </w:r>
      </w:ins>
    </w:p>
    <w:p w14:paraId="03BAE495" w14:textId="77777777" w:rsidR="002545A4" w:rsidRDefault="002545A4" w:rsidP="002545A4">
      <w:pPr>
        <w:pStyle w:val="MDPI61Supplementary"/>
        <w:spacing w:line="480" w:lineRule="auto"/>
        <w:jc w:val="left"/>
        <w:rPr>
          <w:ins w:id="472" w:author="Zachary Gold" w:date="2020-11-10T17:28:00Z"/>
          <w:rFonts w:ascii="Times New Roman" w:hAnsi="Times New Roman"/>
          <w:sz w:val="24"/>
          <w:szCs w:val="24"/>
        </w:rPr>
      </w:pPr>
      <w:ins w:id="473" w:author="Zachary Gold" w:date="2020-11-10T17:28:00Z">
        <w:r w:rsidRPr="00CC646C">
          <w:rPr>
            <w:rFonts w:ascii="Times New Roman" w:hAnsi="Times New Roman"/>
            <w:sz w:val="24"/>
            <w:szCs w:val="24"/>
          </w:rPr>
          <w:t>Table S4: Summarized Species Table with Site Level Detections</w:t>
        </w:r>
      </w:ins>
    </w:p>
    <w:p w14:paraId="33DFD683" w14:textId="77777777" w:rsidR="002545A4" w:rsidRDefault="002545A4" w:rsidP="002545A4">
      <w:pPr>
        <w:pStyle w:val="MDPI61Supplementary"/>
        <w:spacing w:line="480" w:lineRule="auto"/>
        <w:jc w:val="left"/>
        <w:rPr>
          <w:ins w:id="474" w:author="Zachary Gold" w:date="2020-11-10T17:28:00Z"/>
          <w:rFonts w:ascii="Times New Roman" w:hAnsi="Times New Roman"/>
          <w:sz w:val="24"/>
          <w:szCs w:val="24"/>
        </w:rPr>
      </w:pPr>
      <w:ins w:id="475" w:author="Zachary Gold" w:date="2020-11-10T17:28:00Z">
        <w:r w:rsidRPr="00CC646C">
          <w:rPr>
            <w:rFonts w:ascii="Times New Roman" w:hAnsi="Times New Roman"/>
            <w:sz w:val="24"/>
            <w:szCs w:val="24"/>
          </w:rPr>
          <w:lastRenderedPageBreak/>
          <w:t>Table S5: Species Detected with eDNA Metabarcoding and National Park Service Kelp Forest Monitoring Program Underwater Visual Surveys</w:t>
        </w:r>
      </w:ins>
    </w:p>
    <w:p w14:paraId="2D3523C7" w14:textId="77777777" w:rsidR="002545A4" w:rsidRDefault="002545A4" w:rsidP="002545A4">
      <w:pPr>
        <w:pStyle w:val="MDPI61Supplementary"/>
        <w:spacing w:line="480" w:lineRule="auto"/>
        <w:jc w:val="left"/>
        <w:rPr>
          <w:ins w:id="476" w:author="Zachary Gold" w:date="2020-11-10T17:28:00Z"/>
          <w:rFonts w:ascii="Times New Roman" w:hAnsi="Times New Roman"/>
          <w:sz w:val="24"/>
          <w:szCs w:val="24"/>
        </w:rPr>
      </w:pPr>
      <w:ins w:id="477" w:author="Zachary Gold" w:date="2020-11-10T17:28:00Z">
        <w:r w:rsidRPr="00CC646C">
          <w:rPr>
            <w:rFonts w:ascii="Times New Roman" w:hAnsi="Times New Roman"/>
            <w:sz w:val="24"/>
            <w:szCs w:val="24"/>
          </w:rPr>
          <w:t>Table S6: Underwater Visual Census Species Detections Across All Sites</w:t>
        </w:r>
      </w:ins>
    </w:p>
    <w:p w14:paraId="6AAA4801" w14:textId="77777777" w:rsidR="002545A4" w:rsidRDefault="002545A4" w:rsidP="002545A4">
      <w:pPr>
        <w:pStyle w:val="MDPI61Supplementary"/>
        <w:spacing w:line="480" w:lineRule="auto"/>
        <w:jc w:val="left"/>
        <w:rPr>
          <w:ins w:id="478" w:author="Zachary Gold" w:date="2020-11-10T17:28:00Z"/>
          <w:rFonts w:ascii="Times New Roman" w:hAnsi="Times New Roman"/>
          <w:sz w:val="24"/>
          <w:szCs w:val="24"/>
        </w:rPr>
      </w:pPr>
      <w:ins w:id="479" w:author="Zachary Gold" w:date="2020-11-10T17:28:00Z">
        <w:r w:rsidRPr="00CC646C">
          <w:rPr>
            <w:rFonts w:ascii="Times New Roman" w:hAnsi="Times New Roman"/>
            <w:sz w:val="24"/>
            <w:szCs w:val="24"/>
          </w:rPr>
          <w:t>Table S7. List of All Species Observed by the Channel Islands National Park Service Kelp Forest Monitoring Program</w:t>
        </w:r>
      </w:ins>
    </w:p>
    <w:p w14:paraId="21994FD7" w14:textId="77777777" w:rsidR="002545A4" w:rsidRDefault="002545A4" w:rsidP="002545A4">
      <w:pPr>
        <w:pStyle w:val="MDPI61Supplementary"/>
        <w:spacing w:line="480" w:lineRule="auto"/>
        <w:jc w:val="left"/>
        <w:rPr>
          <w:ins w:id="480" w:author="Zachary Gold" w:date="2020-11-10T17:28:00Z"/>
          <w:rFonts w:ascii="Times New Roman" w:hAnsi="Times New Roman"/>
          <w:sz w:val="24"/>
          <w:szCs w:val="24"/>
        </w:rPr>
      </w:pPr>
      <w:ins w:id="481" w:author="Zachary Gold" w:date="2020-11-10T17:28:00Z">
        <w:r w:rsidRPr="00CC646C">
          <w:rPr>
            <w:rFonts w:ascii="Times New Roman" w:hAnsi="Times New Roman"/>
            <w:sz w:val="24"/>
            <w:szCs w:val="24"/>
          </w:rPr>
          <w:t>Table S8 Taxonomy Table After Decontamination Using All Vertebrate References</w:t>
        </w:r>
      </w:ins>
    </w:p>
    <w:p w14:paraId="1198C027" w14:textId="77777777" w:rsidR="002545A4" w:rsidRDefault="002545A4" w:rsidP="002545A4">
      <w:pPr>
        <w:pStyle w:val="MDPI61Supplementary"/>
        <w:spacing w:line="480" w:lineRule="auto"/>
        <w:jc w:val="left"/>
        <w:rPr>
          <w:ins w:id="482" w:author="Zachary Gold" w:date="2020-11-10T17:28:00Z"/>
          <w:rFonts w:ascii="Times New Roman" w:hAnsi="Times New Roman"/>
          <w:sz w:val="24"/>
          <w:szCs w:val="24"/>
        </w:rPr>
      </w:pPr>
      <w:ins w:id="483" w:author="Zachary Gold" w:date="2020-11-10T17:28:00Z">
        <w:r w:rsidRPr="00CC646C">
          <w:rPr>
            <w:rFonts w:ascii="Times New Roman" w:hAnsi="Times New Roman"/>
            <w:sz w:val="24"/>
            <w:szCs w:val="24"/>
          </w:rPr>
          <w:t>Table S9 Taxonomy Table After Decontamination and Site Occupancy Modeling Using All Vertebrate References</w:t>
        </w:r>
      </w:ins>
    </w:p>
    <w:p w14:paraId="2C1051DD" w14:textId="77777777" w:rsidR="002545A4" w:rsidRDefault="002545A4" w:rsidP="002545A4">
      <w:pPr>
        <w:pStyle w:val="MDPI61Supplementary"/>
        <w:spacing w:line="480" w:lineRule="auto"/>
        <w:jc w:val="left"/>
        <w:rPr>
          <w:ins w:id="484" w:author="Zachary Gold" w:date="2020-11-10T17:28:00Z"/>
          <w:rFonts w:ascii="Times New Roman" w:hAnsi="Times New Roman"/>
          <w:sz w:val="24"/>
          <w:szCs w:val="24"/>
        </w:rPr>
      </w:pPr>
      <w:ins w:id="485" w:author="Zachary Gold" w:date="2020-11-10T17:28:00Z">
        <w:r w:rsidRPr="00CC646C">
          <w:rPr>
            <w:rFonts w:ascii="Times New Roman" w:hAnsi="Times New Roman"/>
            <w:sz w:val="24"/>
            <w:szCs w:val="24"/>
          </w:rPr>
          <w:t>Table S10 Budget Estimate of eDNA Metabarcode Sampling</w:t>
        </w:r>
      </w:ins>
    </w:p>
    <w:p w14:paraId="09215FE2" w14:textId="77777777" w:rsidR="002545A4" w:rsidRPr="00CC646C" w:rsidRDefault="002545A4" w:rsidP="002545A4">
      <w:pPr>
        <w:pStyle w:val="MDPI61Supplementary"/>
        <w:spacing w:line="480" w:lineRule="auto"/>
        <w:jc w:val="left"/>
        <w:rPr>
          <w:ins w:id="486" w:author="Zachary Gold" w:date="2020-11-10T17:28:00Z"/>
          <w:rFonts w:ascii="Times New Roman" w:hAnsi="Times New Roman"/>
          <w:sz w:val="24"/>
          <w:szCs w:val="24"/>
        </w:rPr>
      </w:pPr>
      <w:ins w:id="487" w:author="Zachary Gold" w:date="2020-11-10T17:28:00Z">
        <w:r w:rsidRPr="00CC646C">
          <w:rPr>
            <w:rFonts w:ascii="Times New Roman" w:hAnsi="Times New Roman"/>
            <w:sz w:val="24"/>
            <w:szCs w:val="24"/>
          </w:rPr>
          <w:t>Table S11 Budget Estimate of eDNA Metabarcode Sampling</w:t>
        </w:r>
      </w:ins>
    </w:p>
    <w:p w14:paraId="608BD33E" w14:textId="71344BE6" w:rsidR="002545A4" w:rsidRPr="002545A4" w:rsidRDefault="002545A4" w:rsidP="002545A4">
      <w:pPr>
        <w:pStyle w:val="MDPI61Supplementary"/>
        <w:spacing w:line="480" w:lineRule="auto"/>
        <w:jc w:val="left"/>
        <w:rPr>
          <w:ins w:id="488" w:author="Zachary Gold" w:date="2020-11-10T17:29:00Z"/>
          <w:rFonts w:ascii="Times New Roman" w:hAnsi="Times New Roman"/>
          <w:b/>
          <w:bCs/>
          <w:sz w:val="32"/>
          <w:szCs w:val="32"/>
          <w:rPrChange w:id="489" w:author="Zachary Gold" w:date="2020-11-10T17:30:00Z">
            <w:rPr>
              <w:ins w:id="490" w:author="Zachary Gold" w:date="2020-11-10T17:29:00Z"/>
              <w:rFonts w:ascii="Times New Roman" w:hAnsi="Times New Roman"/>
              <w:sz w:val="24"/>
              <w:szCs w:val="24"/>
            </w:rPr>
          </w:rPrChange>
        </w:rPr>
      </w:pPr>
      <w:ins w:id="491" w:author="Zachary Gold" w:date="2020-11-10T17:29:00Z">
        <w:r w:rsidRPr="002545A4">
          <w:rPr>
            <w:rFonts w:ascii="Times New Roman" w:hAnsi="Times New Roman"/>
            <w:b/>
            <w:bCs/>
            <w:sz w:val="32"/>
            <w:szCs w:val="32"/>
            <w:rPrChange w:id="492" w:author="Zachary Gold" w:date="2020-11-10T17:30:00Z">
              <w:rPr>
                <w:rFonts w:ascii="Times New Roman" w:hAnsi="Times New Roman"/>
                <w:sz w:val="24"/>
                <w:szCs w:val="24"/>
              </w:rPr>
            </w:rPrChange>
          </w:rPr>
          <w:t>Supplem</w:t>
        </w:r>
      </w:ins>
      <w:ins w:id="493" w:author="Zachary Gold" w:date="2020-11-10T17:30:00Z">
        <w:r w:rsidRPr="002545A4">
          <w:rPr>
            <w:rFonts w:ascii="Times New Roman" w:hAnsi="Times New Roman"/>
            <w:b/>
            <w:bCs/>
            <w:sz w:val="32"/>
            <w:szCs w:val="32"/>
            <w:rPrChange w:id="494" w:author="Zachary Gold" w:date="2020-11-10T17:30:00Z">
              <w:rPr>
                <w:rFonts w:ascii="Times New Roman" w:hAnsi="Times New Roman"/>
                <w:sz w:val="24"/>
                <w:szCs w:val="24"/>
              </w:rPr>
            </w:rPrChange>
          </w:rPr>
          <w:t>ental Figures</w:t>
        </w:r>
      </w:ins>
    </w:p>
    <w:p w14:paraId="65974C56" w14:textId="15D1DDF9" w:rsidR="002545A4" w:rsidRPr="00CC646C" w:rsidRDefault="002545A4" w:rsidP="002545A4">
      <w:pPr>
        <w:pStyle w:val="MDPI61Supplementary"/>
        <w:spacing w:line="480" w:lineRule="auto"/>
        <w:jc w:val="left"/>
        <w:rPr>
          <w:ins w:id="495" w:author="Zachary Gold" w:date="2020-11-10T17:29:00Z"/>
          <w:rFonts w:ascii="Times New Roman" w:hAnsi="Times New Roman"/>
          <w:sz w:val="24"/>
          <w:szCs w:val="24"/>
        </w:rPr>
      </w:pPr>
      <w:ins w:id="496" w:author="Zachary Gold" w:date="2020-11-10T17:29:00Z">
        <w:r w:rsidRPr="00CC646C">
          <w:rPr>
            <w:rFonts w:ascii="Times New Roman" w:hAnsi="Times New Roman"/>
            <w:sz w:val="24"/>
            <w:szCs w:val="24"/>
          </w:rPr>
          <w:t>Fi</w:t>
        </w:r>
      </w:ins>
      <w:ins w:id="497" w:author="Zachary Gold" w:date="2020-11-10T17:50:00Z">
        <w:r w:rsidR="005B5604">
          <w:rPr>
            <w:rFonts w:ascii="Times New Roman" w:hAnsi="Times New Roman"/>
            <w:sz w:val="24"/>
            <w:szCs w:val="24"/>
          </w:rPr>
          <w:t>g</w:t>
        </w:r>
      </w:ins>
      <w:ins w:id="498" w:author="Zachary Gold" w:date="2020-11-10T17:29:00Z">
        <w:r w:rsidRPr="00CC646C">
          <w:rPr>
            <w:rFonts w:ascii="Times New Roman" w:hAnsi="Times New Roman"/>
            <w:sz w:val="24"/>
            <w:szCs w:val="24"/>
          </w:rPr>
          <w:t>S1: Species Richness Sequence Depth Rarefaction</w:t>
        </w:r>
      </w:ins>
    </w:p>
    <w:p w14:paraId="676EC1C0" w14:textId="60681759" w:rsidR="006E7F9F" w:rsidRPr="001A7395" w:rsidRDefault="006E7F9F" w:rsidP="000F1EA9">
      <w:pPr>
        <w:widowControl w:val="0"/>
        <w:autoSpaceDE w:val="0"/>
        <w:autoSpaceDN w:val="0"/>
        <w:adjustRightInd w:val="0"/>
        <w:spacing w:after="240" w:line="480" w:lineRule="auto"/>
        <w:ind w:left="640" w:hanging="640"/>
        <w:rPr>
          <w:szCs w:val="24"/>
        </w:rPr>
      </w:pPr>
    </w:p>
    <w:sectPr w:rsidR="006E7F9F" w:rsidRPr="001A7395" w:rsidSect="009A155B">
      <w:headerReference w:type="even" r:id="rId12"/>
      <w:headerReference w:type="default" r:id="rId13"/>
      <w:footerReference w:type="even" r:id="rId14"/>
      <w:footerReference w:type="default" r:id="rId15"/>
      <w:footerReference w:type="first" r:id="rId16"/>
      <w:pgSz w:w="11906" w:h="16838" w:code="9"/>
      <w:pgMar w:top="1417" w:right="1531" w:bottom="1077" w:left="1531" w:header="1020" w:footer="850" w:gutter="0"/>
      <w:lnNumType w:countBy="1" w:restart="continuous"/>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2" w:author="Zachary Gold" w:date="2020-11-10T18:01:00Z" w:initials="ZG">
    <w:p w14:paraId="2B48A891" w14:textId="5327B1B4" w:rsidR="00363CD9" w:rsidRDefault="00363CD9">
      <w:pPr>
        <w:pStyle w:val="CommentText"/>
      </w:pPr>
      <w:r>
        <w:rPr>
          <w:rStyle w:val="CommentReference"/>
        </w:rPr>
        <w:annotationRef/>
      </w:r>
      <w:r>
        <w:t>Reviewer comment: Can these be generalized to all scuba-based monitoring?</w:t>
      </w:r>
    </w:p>
  </w:comment>
  <w:comment w:id="23" w:author="Zachary Gold" w:date="2020-11-10T18:02:00Z" w:initials="ZG">
    <w:p w14:paraId="473B6649" w14:textId="1C5AABBD" w:rsidR="00363CD9" w:rsidRDefault="00363CD9">
      <w:pPr>
        <w:pStyle w:val="CommentText"/>
      </w:pPr>
      <w:r>
        <w:rPr>
          <w:rStyle w:val="CommentReference"/>
        </w:rPr>
        <w:annotationRef/>
      </w:r>
      <w:r>
        <w:t>David and Joshua any thoughts here? I assume these are pretty applicable to other monitoring programs of similar scope and scale</w:t>
      </w:r>
    </w:p>
  </w:comment>
  <w:comment w:id="33" w:author="Zachary Gold" w:date="2020-11-10T17:11:00Z" w:initials="ZG">
    <w:p w14:paraId="72E6A890" w14:textId="45D3ABAD" w:rsidR="00363CD9" w:rsidRDefault="00363CD9">
      <w:pPr>
        <w:pStyle w:val="CommentText"/>
      </w:pPr>
      <w:r>
        <w:rPr>
          <w:rStyle w:val="CommentReference"/>
        </w:rPr>
        <w:annotationRef/>
      </w:r>
      <w:r>
        <w:t>Need to get GPS coordinates here</w:t>
      </w:r>
    </w:p>
  </w:comment>
  <w:comment w:id="34" w:author="Zachary Gold" w:date="2020-11-10T21:53:00Z" w:initials="ZG">
    <w:p w14:paraId="224E7836" w14:textId="35A00AF0" w:rsidR="00363CD9" w:rsidRDefault="00363CD9">
      <w:pPr>
        <w:pStyle w:val="CommentText"/>
      </w:pPr>
      <w:r>
        <w:rPr>
          <w:rStyle w:val="CommentReference"/>
        </w:rPr>
        <w:annotationRef/>
      </w:r>
      <w:r>
        <w:t>Direct response to reviewer</w:t>
      </w:r>
    </w:p>
  </w:comment>
  <w:comment w:id="45" w:author="Zachary Gold" w:date="2020-11-10T17:14:00Z" w:initials="ZG">
    <w:p w14:paraId="10E29DB2" w14:textId="231C5FD8" w:rsidR="00363CD9" w:rsidRDefault="00363CD9">
      <w:pPr>
        <w:pStyle w:val="CommentText"/>
      </w:pPr>
      <w:r>
        <w:rPr>
          <w:rStyle w:val="CommentReference"/>
        </w:rPr>
        <w:annotationRef/>
      </w:r>
      <w:r>
        <w:t xml:space="preserve">Check copy righted nature of the map, made on </w:t>
      </w:r>
      <w:proofErr w:type="spellStart"/>
      <w:r>
        <w:t>qgis</w:t>
      </w:r>
      <w:proofErr w:type="spellEnd"/>
      <w:r>
        <w:t xml:space="preserve"> so probably fine</w:t>
      </w:r>
    </w:p>
  </w:comment>
  <w:comment w:id="46" w:author="Zachary Gold" w:date="2020-11-10T17:56:00Z" w:initials="ZG">
    <w:p w14:paraId="287DED24" w14:textId="3B2026C3" w:rsidR="00363CD9" w:rsidRDefault="00363CD9">
      <w:pPr>
        <w:pStyle w:val="CommentText"/>
      </w:pPr>
      <w:r>
        <w:rPr>
          <w:rStyle w:val="CommentReference"/>
        </w:rPr>
        <w:annotationRef/>
      </w:r>
      <w:r w:rsidRPr="00F62609">
        <w:t>https://www.arcgis.com/home/item.html?id=33ea4550c8144e66847d902e4766c2f7</w:t>
      </w:r>
    </w:p>
  </w:comment>
  <w:comment w:id="47" w:author="Zachary Gold" w:date="2020-11-10T17:56:00Z" w:initials="ZG">
    <w:p w14:paraId="72DD97FF" w14:textId="3A1D0627" w:rsidR="00363CD9" w:rsidRDefault="00363CD9">
      <w:pPr>
        <w:pStyle w:val="CommentText"/>
      </w:pPr>
      <w:r>
        <w:rPr>
          <w:rStyle w:val="CommentReference"/>
        </w:rPr>
        <w:annotationRef/>
      </w:r>
    </w:p>
  </w:comment>
  <w:comment w:id="51" w:author="Zachary Gold" w:date="2020-11-10T17:12:00Z" w:initials="ZG">
    <w:p w14:paraId="7BA08926" w14:textId="6EDCAAAC" w:rsidR="00363CD9" w:rsidRDefault="00363CD9">
      <w:pPr>
        <w:pStyle w:val="CommentText"/>
      </w:pPr>
      <w:r>
        <w:rPr>
          <w:rStyle w:val="CommentReference"/>
        </w:rPr>
        <w:annotationRef/>
      </w:r>
      <w:r>
        <w:t>Need to upload data following guidelines</w:t>
      </w:r>
    </w:p>
  </w:comment>
  <w:comment w:id="135" w:author="Zachary Gold" w:date="2020-11-10T18:18:00Z" w:initials="ZG">
    <w:p w14:paraId="32EDA241" w14:textId="51AE2DE5" w:rsidR="00363CD9" w:rsidRDefault="00363CD9">
      <w:pPr>
        <w:pStyle w:val="CommentText"/>
      </w:pPr>
      <w:r>
        <w:rPr>
          <w:rStyle w:val="CommentReference"/>
        </w:rPr>
        <w:annotationRef/>
      </w:r>
      <w:r>
        <w:t>Need to upload code for analyses to GitHub before submitting</w:t>
      </w:r>
    </w:p>
  </w:comment>
  <w:comment w:id="267" w:author="Zachary Gold" w:date="2020-11-10T18:21:00Z" w:initials="ZG">
    <w:p w14:paraId="64C50F09" w14:textId="4FC5CF12" w:rsidR="00363CD9" w:rsidRDefault="00363CD9">
      <w:pPr>
        <w:pStyle w:val="CommentText"/>
      </w:pPr>
      <w:r>
        <w:rPr>
          <w:rStyle w:val="CommentReference"/>
        </w:rPr>
        <w:annotationRef/>
      </w:r>
      <w:r>
        <w:t>Re do this with a Jaccard test, include in supplemental results</w:t>
      </w:r>
    </w:p>
  </w:comment>
  <w:comment w:id="382" w:author="Zachary Gold" w:date="2020-11-10T17:59:00Z" w:initials="ZG">
    <w:p w14:paraId="1EE6CDAD" w14:textId="147AA19B" w:rsidR="00363CD9" w:rsidRDefault="00363CD9">
      <w:pPr>
        <w:pStyle w:val="CommentText"/>
      </w:pPr>
      <w:r>
        <w:rPr>
          <w:rStyle w:val="CommentReference"/>
        </w:rPr>
        <w:annotationRef/>
      </w:r>
      <w:r>
        <w:t xml:space="preserve">Can change this to address reviewer </w:t>
      </w:r>
    </w:p>
  </w:comment>
  <w:comment w:id="433" w:author="Zachary Gold" w:date="2020-11-10T17:59:00Z" w:initials="ZG">
    <w:p w14:paraId="6A939D08" w14:textId="7699A6C3" w:rsidR="00363CD9" w:rsidRDefault="00363CD9">
      <w:pPr>
        <w:pStyle w:val="CommentText"/>
      </w:pPr>
      <w:r>
        <w:rPr>
          <w:rStyle w:val="CommentReference"/>
        </w:rPr>
        <w:annotationRef/>
      </w:r>
      <w:r>
        <w:t>Need to address this issue highlighted by the reviewer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48A891" w15:done="0"/>
  <w15:commentEx w15:paraId="473B6649" w15:paraIdParent="2B48A891" w15:done="0"/>
  <w15:commentEx w15:paraId="72E6A890" w15:done="0"/>
  <w15:commentEx w15:paraId="224E7836" w15:paraIdParent="72E6A890" w15:done="0"/>
  <w15:commentEx w15:paraId="10E29DB2" w15:done="0"/>
  <w15:commentEx w15:paraId="287DED24" w15:paraIdParent="10E29DB2" w15:done="0"/>
  <w15:commentEx w15:paraId="72DD97FF" w15:paraIdParent="10E29DB2" w15:done="0"/>
  <w15:commentEx w15:paraId="7BA08926" w15:done="0"/>
  <w15:commentEx w15:paraId="32EDA241" w15:done="0"/>
  <w15:commentEx w15:paraId="64C50F09" w15:done="0"/>
  <w15:commentEx w15:paraId="1EE6CDAD" w15:done="0"/>
  <w15:commentEx w15:paraId="6A939D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553FF" w16cex:dateUtc="2020-11-11T02:01:00Z"/>
  <w16cex:commentExtensible w16cex:durableId="2355542C" w16cex:dateUtc="2020-11-11T02:02:00Z"/>
  <w16cex:commentExtensible w16cex:durableId="2355485F" w16cex:dateUtc="2020-11-11T01:11:00Z"/>
  <w16cex:commentExtensible w16cex:durableId="23558A50" w16cex:dateUtc="2020-11-11T05:53:00Z"/>
  <w16cex:commentExtensible w16cex:durableId="235548DD" w16cex:dateUtc="2020-11-11T01:14:00Z"/>
  <w16cex:commentExtensible w16cex:durableId="235552BC" w16cex:dateUtc="2020-11-11T01:56:00Z"/>
  <w16cex:commentExtensible w16cex:durableId="235552BD" w16cex:dateUtc="2020-11-11T01:56:00Z"/>
  <w16cex:commentExtensible w16cex:durableId="23554881" w16cex:dateUtc="2020-11-11T01:12:00Z"/>
  <w16cex:commentExtensible w16cex:durableId="235557EC" w16cex:dateUtc="2020-11-11T02:18:00Z"/>
  <w16cex:commentExtensible w16cex:durableId="235558A5" w16cex:dateUtc="2020-11-11T02:21:00Z"/>
  <w16cex:commentExtensible w16cex:durableId="2355539B" w16cex:dateUtc="2020-11-11T01:59:00Z"/>
  <w16cex:commentExtensible w16cex:durableId="2355536E" w16cex:dateUtc="2020-11-11T0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48A891" w16cid:durableId="235553FF"/>
  <w16cid:commentId w16cid:paraId="473B6649" w16cid:durableId="2355542C"/>
  <w16cid:commentId w16cid:paraId="72E6A890" w16cid:durableId="2355485F"/>
  <w16cid:commentId w16cid:paraId="224E7836" w16cid:durableId="23558A50"/>
  <w16cid:commentId w16cid:paraId="10E29DB2" w16cid:durableId="235548DD"/>
  <w16cid:commentId w16cid:paraId="287DED24" w16cid:durableId="235552BC"/>
  <w16cid:commentId w16cid:paraId="72DD97FF" w16cid:durableId="235552BD"/>
  <w16cid:commentId w16cid:paraId="7BA08926" w16cid:durableId="23554881"/>
  <w16cid:commentId w16cid:paraId="32EDA241" w16cid:durableId="235557EC"/>
  <w16cid:commentId w16cid:paraId="64C50F09" w16cid:durableId="235558A5"/>
  <w16cid:commentId w16cid:paraId="1EE6CDAD" w16cid:durableId="2355539B"/>
  <w16cid:commentId w16cid:paraId="6A939D08" w16cid:durableId="235553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5E0C9" w14:textId="77777777" w:rsidR="00F84F16" w:rsidRDefault="00F84F16">
      <w:pPr>
        <w:spacing w:line="240" w:lineRule="auto"/>
      </w:pPr>
      <w:r>
        <w:separator/>
      </w:r>
    </w:p>
  </w:endnote>
  <w:endnote w:type="continuationSeparator" w:id="0">
    <w:p w14:paraId="1D1B50C4" w14:textId="77777777" w:rsidR="00F84F16" w:rsidRDefault="00F84F16">
      <w:pPr>
        <w:spacing w:line="240" w:lineRule="auto"/>
      </w:pPr>
      <w:r>
        <w:continuationSeparator/>
      </w:r>
    </w:p>
  </w:endnote>
  <w:endnote w:type="continuationNotice" w:id="1">
    <w:p w14:paraId="717FA6A0" w14:textId="77777777" w:rsidR="00F84F16" w:rsidRDefault="00F84F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1556334"/>
      <w:docPartObj>
        <w:docPartGallery w:val="Page Numbers (Bottom of Page)"/>
        <w:docPartUnique/>
      </w:docPartObj>
    </w:sdtPr>
    <w:sdtContent>
      <w:p w14:paraId="5CE48712" w14:textId="22E3A4E6" w:rsidR="00363CD9" w:rsidRDefault="00363CD9" w:rsidP="009A15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C30005" w14:textId="77777777" w:rsidR="00363CD9" w:rsidRDefault="00363CD9" w:rsidP="009A15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10389115"/>
      <w:docPartObj>
        <w:docPartGallery w:val="Page Numbers (Bottom of Page)"/>
        <w:docPartUnique/>
      </w:docPartObj>
    </w:sdtPr>
    <w:sdtContent>
      <w:p w14:paraId="32F4C4BD" w14:textId="6A7D39F2" w:rsidR="00363CD9" w:rsidRDefault="00363CD9" w:rsidP="009A15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0CE7F8" w14:textId="77777777" w:rsidR="00363CD9" w:rsidRPr="00786E35" w:rsidRDefault="00363CD9" w:rsidP="009A155B">
    <w:pPr>
      <w:pStyle w:val="Footer"/>
      <w:spacing w:line="240" w:lineRule="auto"/>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C341D" w14:textId="19E4946E" w:rsidR="00363CD9" w:rsidRPr="00372FCD" w:rsidRDefault="00363CD9" w:rsidP="0053024D">
    <w:pPr>
      <w:tabs>
        <w:tab w:val="right" w:pos="8844"/>
      </w:tabs>
      <w:adjustRightInd w:val="0"/>
      <w:snapToGrid w:val="0"/>
      <w:spacing w:before="120" w:line="240" w:lineRule="auto"/>
      <w:rPr>
        <w:rFonts w:ascii="Palatino Linotype" w:hAnsi="Palatino Linotype"/>
        <w:sz w:val="16"/>
        <w:szCs w:val="16"/>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4D4A1" w14:textId="77777777" w:rsidR="00F84F16" w:rsidRDefault="00F84F16">
      <w:pPr>
        <w:spacing w:line="240" w:lineRule="auto"/>
      </w:pPr>
      <w:r>
        <w:separator/>
      </w:r>
    </w:p>
  </w:footnote>
  <w:footnote w:type="continuationSeparator" w:id="0">
    <w:p w14:paraId="6F922BA8" w14:textId="77777777" w:rsidR="00F84F16" w:rsidRDefault="00F84F16">
      <w:pPr>
        <w:spacing w:line="240" w:lineRule="auto"/>
      </w:pPr>
      <w:r>
        <w:continuationSeparator/>
      </w:r>
    </w:p>
  </w:footnote>
  <w:footnote w:type="continuationNotice" w:id="1">
    <w:p w14:paraId="37287961" w14:textId="77777777" w:rsidR="00F84F16" w:rsidRDefault="00F84F1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F8817" w14:textId="77777777" w:rsidR="00363CD9" w:rsidRDefault="00363CD9" w:rsidP="00E84705">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98C5A" w14:textId="6A37D86F" w:rsidR="00363CD9" w:rsidRPr="001F6022" w:rsidRDefault="00363CD9" w:rsidP="0053024D">
    <w:pPr>
      <w:tabs>
        <w:tab w:val="right" w:pos="8844"/>
      </w:tabs>
      <w:adjustRightInd w:val="0"/>
      <w:snapToGrid w:val="0"/>
      <w:spacing w:after="240" w:line="240" w:lineRule="auto"/>
      <w:rPr>
        <w:rFonts w:ascii="Palatino Linotype" w:hAnsi="Palatino Linotype"/>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6B67B0C"/>
    <w:multiLevelType w:val="hybridMultilevel"/>
    <w:tmpl w:val="0E5A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B78C6"/>
    <w:multiLevelType w:val="hybridMultilevel"/>
    <w:tmpl w:val="422267A2"/>
    <w:lvl w:ilvl="0" w:tplc="7E9812D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achary Gold">
    <w15:presenceInfo w15:providerId="AD" w15:userId="S::zjgold@personalmicrosoftsoftware.ucla.edu::88ea5811-7541-4fce-be18-e57f36485b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70"/>
    <w:rsid w:val="00001B94"/>
    <w:rsid w:val="00001C49"/>
    <w:rsid w:val="00016EA7"/>
    <w:rsid w:val="00020DF5"/>
    <w:rsid w:val="00023DA2"/>
    <w:rsid w:val="00024485"/>
    <w:rsid w:val="000251BD"/>
    <w:rsid w:val="000259C9"/>
    <w:rsid w:val="000333C1"/>
    <w:rsid w:val="0003541F"/>
    <w:rsid w:val="000357FD"/>
    <w:rsid w:val="00036E40"/>
    <w:rsid w:val="00045385"/>
    <w:rsid w:val="000473E5"/>
    <w:rsid w:val="00050022"/>
    <w:rsid w:val="000551CF"/>
    <w:rsid w:val="00061769"/>
    <w:rsid w:val="000653AC"/>
    <w:rsid w:val="00065DED"/>
    <w:rsid w:val="000714E6"/>
    <w:rsid w:val="00073AE8"/>
    <w:rsid w:val="00082C73"/>
    <w:rsid w:val="00082F42"/>
    <w:rsid w:val="000834E2"/>
    <w:rsid w:val="000870B0"/>
    <w:rsid w:val="0009645E"/>
    <w:rsid w:val="00096A27"/>
    <w:rsid w:val="000A0DE1"/>
    <w:rsid w:val="000A354A"/>
    <w:rsid w:val="000A7384"/>
    <w:rsid w:val="000B064F"/>
    <w:rsid w:val="000B1848"/>
    <w:rsid w:val="000B1983"/>
    <w:rsid w:val="000B2F46"/>
    <w:rsid w:val="000B35BE"/>
    <w:rsid w:val="000B3C03"/>
    <w:rsid w:val="000B5C60"/>
    <w:rsid w:val="000B6C7B"/>
    <w:rsid w:val="000D0C43"/>
    <w:rsid w:val="000D54F2"/>
    <w:rsid w:val="000D669D"/>
    <w:rsid w:val="000D7172"/>
    <w:rsid w:val="000D7C3D"/>
    <w:rsid w:val="000E09B1"/>
    <w:rsid w:val="000E27FB"/>
    <w:rsid w:val="000E2D85"/>
    <w:rsid w:val="000E7052"/>
    <w:rsid w:val="000F1EA9"/>
    <w:rsid w:val="000F2398"/>
    <w:rsid w:val="000F411F"/>
    <w:rsid w:val="000F4627"/>
    <w:rsid w:val="000F494D"/>
    <w:rsid w:val="000F4DC0"/>
    <w:rsid w:val="0010613F"/>
    <w:rsid w:val="00106FA6"/>
    <w:rsid w:val="0011025A"/>
    <w:rsid w:val="00114ACA"/>
    <w:rsid w:val="00117230"/>
    <w:rsid w:val="00122CD1"/>
    <w:rsid w:val="001237D9"/>
    <w:rsid w:val="00134526"/>
    <w:rsid w:val="001346C1"/>
    <w:rsid w:val="00135E64"/>
    <w:rsid w:val="00141C6D"/>
    <w:rsid w:val="00147A56"/>
    <w:rsid w:val="00147D46"/>
    <w:rsid w:val="00156F15"/>
    <w:rsid w:val="00174E0C"/>
    <w:rsid w:val="00184BC9"/>
    <w:rsid w:val="00185B4B"/>
    <w:rsid w:val="001861CB"/>
    <w:rsid w:val="0018674E"/>
    <w:rsid w:val="001878EC"/>
    <w:rsid w:val="00190511"/>
    <w:rsid w:val="00190B43"/>
    <w:rsid w:val="00190CA3"/>
    <w:rsid w:val="00191983"/>
    <w:rsid w:val="001920C9"/>
    <w:rsid w:val="001A220E"/>
    <w:rsid w:val="001A2B79"/>
    <w:rsid w:val="001A3BA5"/>
    <w:rsid w:val="001A7395"/>
    <w:rsid w:val="001A7D03"/>
    <w:rsid w:val="001B094D"/>
    <w:rsid w:val="001B3A88"/>
    <w:rsid w:val="001C7298"/>
    <w:rsid w:val="001D1127"/>
    <w:rsid w:val="001D73A5"/>
    <w:rsid w:val="001D7EF5"/>
    <w:rsid w:val="001E08D1"/>
    <w:rsid w:val="001E2AEB"/>
    <w:rsid w:val="001E5B7A"/>
    <w:rsid w:val="001E7196"/>
    <w:rsid w:val="001E7FF4"/>
    <w:rsid w:val="001F40F9"/>
    <w:rsid w:val="001F42C9"/>
    <w:rsid w:val="001F487F"/>
    <w:rsid w:val="00200E80"/>
    <w:rsid w:val="00201812"/>
    <w:rsid w:val="0020577E"/>
    <w:rsid w:val="002065F1"/>
    <w:rsid w:val="00212ECF"/>
    <w:rsid w:val="002142BA"/>
    <w:rsid w:val="00217A2A"/>
    <w:rsid w:val="00226844"/>
    <w:rsid w:val="002275B5"/>
    <w:rsid w:val="00233D4D"/>
    <w:rsid w:val="00234C82"/>
    <w:rsid w:val="00237A3A"/>
    <w:rsid w:val="00240981"/>
    <w:rsid w:val="00241827"/>
    <w:rsid w:val="00241FD8"/>
    <w:rsid w:val="002451CD"/>
    <w:rsid w:val="0024793A"/>
    <w:rsid w:val="002545A4"/>
    <w:rsid w:val="00262AA9"/>
    <w:rsid w:val="00263309"/>
    <w:rsid w:val="00264383"/>
    <w:rsid w:val="0026520D"/>
    <w:rsid w:val="002669DE"/>
    <w:rsid w:val="002674BA"/>
    <w:rsid w:val="00271BB1"/>
    <w:rsid w:val="00275CD8"/>
    <w:rsid w:val="00290C01"/>
    <w:rsid w:val="002A1295"/>
    <w:rsid w:val="002A13E2"/>
    <w:rsid w:val="002C0BB3"/>
    <w:rsid w:val="002C482F"/>
    <w:rsid w:val="002C5BDD"/>
    <w:rsid w:val="002D503F"/>
    <w:rsid w:val="002D60EC"/>
    <w:rsid w:val="002E251C"/>
    <w:rsid w:val="002E69E9"/>
    <w:rsid w:val="002E6EBA"/>
    <w:rsid w:val="002F0BCB"/>
    <w:rsid w:val="002F44CE"/>
    <w:rsid w:val="00307ED3"/>
    <w:rsid w:val="003102B3"/>
    <w:rsid w:val="003132C0"/>
    <w:rsid w:val="00316C1A"/>
    <w:rsid w:val="00326141"/>
    <w:rsid w:val="00331AD6"/>
    <w:rsid w:val="003328B9"/>
    <w:rsid w:val="003349BC"/>
    <w:rsid w:val="00335901"/>
    <w:rsid w:val="0033659C"/>
    <w:rsid w:val="003372A6"/>
    <w:rsid w:val="00343311"/>
    <w:rsid w:val="00351C52"/>
    <w:rsid w:val="00363CD9"/>
    <w:rsid w:val="00371E1F"/>
    <w:rsid w:val="0037760F"/>
    <w:rsid w:val="00377A09"/>
    <w:rsid w:val="003829F6"/>
    <w:rsid w:val="00383CCB"/>
    <w:rsid w:val="00383D43"/>
    <w:rsid w:val="00384444"/>
    <w:rsid w:val="00393A79"/>
    <w:rsid w:val="00393F1C"/>
    <w:rsid w:val="00397474"/>
    <w:rsid w:val="003A444C"/>
    <w:rsid w:val="003B28AE"/>
    <w:rsid w:val="003C0C6F"/>
    <w:rsid w:val="003C1FEE"/>
    <w:rsid w:val="003C3178"/>
    <w:rsid w:val="003C5BB9"/>
    <w:rsid w:val="003D0288"/>
    <w:rsid w:val="003D6ADF"/>
    <w:rsid w:val="003E6ACE"/>
    <w:rsid w:val="003F09C0"/>
    <w:rsid w:val="003F2D46"/>
    <w:rsid w:val="004014D0"/>
    <w:rsid w:val="00401D30"/>
    <w:rsid w:val="004049EB"/>
    <w:rsid w:val="00406146"/>
    <w:rsid w:val="004063FE"/>
    <w:rsid w:val="00415E95"/>
    <w:rsid w:val="00420D8A"/>
    <w:rsid w:val="00422386"/>
    <w:rsid w:val="00422F95"/>
    <w:rsid w:val="00423E7D"/>
    <w:rsid w:val="004304B1"/>
    <w:rsid w:val="00431303"/>
    <w:rsid w:val="00431ACB"/>
    <w:rsid w:val="004344F1"/>
    <w:rsid w:val="00436763"/>
    <w:rsid w:val="00445547"/>
    <w:rsid w:val="004508AF"/>
    <w:rsid w:val="004519CB"/>
    <w:rsid w:val="004542A7"/>
    <w:rsid w:val="00461C12"/>
    <w:rsid w:val="0046415C"/>
    <w:rsid w:val="00464163"/>
    <w:rsid w:val="004710EC"/>
    <w:rsid w:val="00471541"/>
    <w:rsid w:val="00472474"/>
    <w:rsid w:val="0047672F"/>
    <w:rsid w:val="004849A9"/>
    <w:rsid w:val="00491CAA"/>
    <w:rsid w:val="004925D2"/>
    <w:rsid w:val="00493A8C"/>
    <w:rsid w:val="00494760"/>
    <w:rsid w:val="0049607F"/>
    <w:rsid w:val="004A05AB"/>
    <w:rsid w:val="004A3536"/>
    <w:rsid w:val="004A5EBF"/>
    <w:rsid w:val="004A74D1"/>
    <w:rsid w:val="004B557B"/>
    <w:rsid w:val="004B610A"/>
    <w:rsid w:val="004B666D"/>
    <w:rsid w:val="004B7519"/>
    <w:rsid w:val="004C574F"/>
    <w:rsid w:val="004D1780"/>
    <w:rsid w:val="004D2DA8"/>
    <w:rsid w:val="004D3E07"/>
    <w:rsid w:val="004D4780"/>
    <w:rsid w:val="004D51BB"/>
    <w:rsid w:val="004D55D7"/>
    <w:rsid w:val="004D6FF2"/>
    <w:rsid w:val="004E1740"/>
    <w:rsid w:val="004E4428"/>
    <w:rsid w:val="004F137E"/>
    <w:rsid w:val="004F1A87"/>
    <w:rsid w:val="004F3A92"/>
    <w:rsid w:val="004F3D65"/>
    <w:rsid w:val="004F68C4"/>
    <w:rsid w:val="004F716B"/>
    <w:rsid w:val="00504253"/>
    <w:rsid w:val="00512843"/>
    <w:rsid w:val="0051291E"/>
    <w:rsid w:val="00514BA0"/>
    <w:rsid w:val="005156C1"/>
    <w:rsid w:val="0051608D"/>
    <w:rsid w:val="00516EC5"/>
    <w:rsid w:val="00522646"/>
    <w:rsid w:val="0053021C"/>
    <w:rsid w:val="0053024D"/>
    <w:rsid w:val="00531520"/>
    <w:rsid w:val="005332F1"/>
    <w:rsid w:val="00533DAE"/>
    <w:rsid w:val="00540188"/>
    <w:rsid w:val="0055104F"/>
    <w:rsid w:val="00551613"/>
    <w:rsid w:val="00553ECC"/>
    <w:rsid w:val="005564FA"/>
    <w:rsid w:val="005603E0"/>
    <w:rsid w:val="00562548"/>
    <w:rsid w:val="00562FC4"/>
    <w:rsid w:val="00563D62"/>
    <w:rsid w:val="00570D20"/>
    <w:rsid w:val="00571456"/>
    <w:rsid w:val="005773CF"/>
    <w:rsid w:val="00577B6F"/>
    <w:rsid w:val="00581926"/>
    <w:rsid w:val="00587D91"/>
    <w:rsid w:val="00591A9B"/>
    <w:rsid w:val="005937A8"/>
    <w:rsid w:val="00595564"/>
    <w:rsid w:val="00596110"/>
    <w:rsid w:val="005970C7"/>
    <w:rsid w:val="005A1E9C"/>
    <w:rsid w:val="005A587D"/>
    <w:rsid w:val="005A7DA9"/>
    <w:rsid w:val="005B5604"/>
    <w:rsid w:val="005D11C5"/>
    <w:rsid w:val="005D2851"/>
    <w:rsid w:val="005D362E"/>
    <w:rsid w:val="005D3C9C"/>
    <w:rsid w:val="005D5C01"/>
    <w:rsid w:val="005D5FBD"/>
    <w:rsid w:val="005D613B"/>
    <w:rsid w:val="005D6568"/>
    <w:rsid w:val="005D7629"/>
    <w:rsid w:val="005D79BB"/>
    <w:rsid w:val="005E461F"/>
    <w:rsid w:val="005F2826"/>
    <w:rsid w:val="005F46AE"/>
    <w:rsid w:val="00600C2F"/>
    <w:rsid w:val="006030D7"/>
    <w:rsid w:val="006050D0"/>
    <w:rsid w:val="006061BA"/>
    <w:rsid w:val="00614960"/>
    <w:rsid w:val="00621018"/>
    <w:rsid w:val="006224BB"/>
    <w:rsid w:val="00623226"/>
    <w:rsid w:val="00626378"/>
    <w:rsid w:val="00631E86"/>
    <w:rsid w:val="006379E2"/>
    <w:rsid w:val="00642837"/>
    <w:rsid w:val="006432D2"/>
    <w:rsid w:val="00644268"/>
    <w:rsid w:val="006443DC"/>
    <w:rsid w:val="00645D6C"/>
    <w:rsid w:val="00661286"/>
    <w:rsid w:val="00663F15"/>
    <w:rsid w:val="00667B2A"/>
    <w:rsid w:val="00676DCC"/>
    <w:rsid w:val="0068422B"/>
    <w:rsid w:val="00685399"/>
    <w:rsid w:val="00686D84"/>
    <w:rsid w:val="00692393"/>
    <w:rsid w:val="00692A0A"/>
    <w:rsid w:val="00693199"/>
    <w:rsid w:val="00694132"/>
    <w:rsid w:val="006A1145"/>
    <w:rsid w:val="006A277F"/>
    <w:rsid w:val="006A37FA"/>
    <w:rsid w:val="006A3AC4"/>
    <w:rsid w:val="006A4D65"/>
    <w:rsid w:val="006B1651"/>
    <w:rsid w:val="006B1E89"/>
    <w:rsid w:val="006B221D"/>
    <w:rsid w:val="006C257D"/>
    <w:rsid w:val="006C7CA8"/>
    <w:rsid w:val="006D02B8"/>
    <w:rsid w:val="006E4349"/>
    <w:rsid w:val="006E5356"/>
    <w:rsid w:val="006E7F9F"/>
    <w:rsid w:val="006F5B4F"/>
    <w:rsid w:val="006F67D8"/>
    <w:rsid w:val="006F77F8"/>
    <w:rsid w:val="00700DB9"/>
    <w:rsid w:val="00702109"/>
    <w:rsid w:val="00703002"/>
    <w:rsid w:val="00720F70"/>
    <w:rsid w:val="00723011"/>
    <w:rsid w:val="00723097"/>
    <w:rsid w:val="0072792E"/>
    <w:rsid w:val="00730AED"/>
    <w:rsid w:val="0073743C"/>
    <w:rsid w:val="00741460"/>
    <w:rsid w:val="00744756"/>
    <w:rsid w:val="00745FC1"/>
    <w:rsid w:val="00756C67"/>
    <w:rsid w:val="00762A48"/>
    <w:rsid w:val="0076343F"/>
    <w:rsid w:val="00763711"/>
    <w:rsid w:val="00763AED"/>
    <w:rsid w:val="007648CE"/>
    <w:rsid w:val="007668D8"/>
    <w:rsid w:val="00766B41"/>
    <w:rsid w:val="00773FB6"/>
    <w:rsid w:val="007806AB"/>
    <w:rsid w:val="00782942"/>
    <w:rsid w:val="007853FC"/>
    <w:rsid w:val="007919D1"/>
    <w:rsid w:val="00791DB3"/>
    <w:rsid w:val="00792230"/>
    <w:rsid w:val="00797D6E"/>
    <w:rsid w:val="007B0DF4"/>
    <w:rsid w:val="007B1618"/>
    <w:rsid w:val="007B2CC8"/>
    <w:rsid w:val="007B4C2F"/>
    <w:rsid w:val="007B50A3"/>
    <w:rsid w:val="007B7312"/>
    <w:rsid w:val="007D2127"/>
    <w:rsid w:val="007D26BF"/>
    <w:rsid w:val="007D6AC6"/>
    <w:rsid w:val="007D75D3"/>
    <w:rsid w:val="007E1593"/>
    <w:rsid w:val="007E35EB"/>
    <w:rsid w:val="007E36A4"/>
    <w:rsid w:val="007E6DC8"/>
    <w:rsid w:val="007E7CCF"/>
    <w:rsid w:val="007F0A7D"/>
    <w:rsid w:val="007F448B"/>
    <w:rsid w:val="007F547A"/>
    <w:rsid w:val="007F649C"/>
    <w:rsid w:val="00800EE1"/>
    <w:rsid w:val="0080352B"/>
    <w:rsid w:val="00813A61"/>
    <w:rsid w:val="00822CE4"/>
    <w:rsid w:val="0082421C"/>
    <w:rsid w:val="00825131"/>
    <w:rsid w:val="008269A2"/>
    <w:rsid w:val="0083346E"/>
    <w:rsid w:val="00840C5A"/>
    <w:rsid w:val="00847F4D"/>
    <w:rsid w:val="00853C33"/>
    <w:rsid w:val="00862B87"/>
    <w:rsid w:val="00866180"/>
    <w:rsid w:val="008674E5"/>
    <w:rsid w:val="00867744"/>
    <w:rsid w:val="00877BD6"/>
    <w:rsid w:val="00881002"/>
    <w:rsid w:val="008921DF"/>
    <w:rsid w:val="0089377E"/>
    <w:rsid w:val="00893877"/>
    <w:rsid w:val="008A5C7F"/>
    <w:rsid w:val="008B27B8"/>
    <w:rsid w:val="008C03CD"/>
    <w:rsid w:val="008C1F9C"/>
    <w:rsid w:val="008C445A"/>
    <w:rsid w:val="008D1AA5"/>
    <w:rsid w:val="008D2617"/>
    <w:rsid w:val="008D41E6"/>
    <w:rsid w:val="008D62E6"/>
    <w:rsid w:val="008D65FC"/>
    <w:rsid w:val="008D76DD"/>
    <w:rsid w:val="008D77E2"/>
    <w:rsid w:val="008E3CA3"/>
    <w:rsid w:val="008F1517"/>
    <w:rsid w:val="0090060C"/>
    <w:rsid w:val="00905310"/>
    <w:rsid w:val="009055F7"/>
    <w:rsid w:val="009210DE"/>
    <w:rsid w:val="00926DAD"/>
    <w:rsid w:val="00927C43"/>
    <w:rsid w:val="00932189"/>
    <w:rsid w:val="0093698B"/>
    <w:rsid w:val="00937497"/>
    <w:rsid w:val="009377C0"/>
    <w:rsid w:val="0094019B"/>
    <w:rsid w:val="00942B56"/>
    <w:rsid w:val="00942DAF"/>
    <w:rsid w:val="009463D6"/>
    <w:rsid w:val="00951021"/>
    <w:rsid w:val="00955360"/>
    <w:rsid w:val="00962814"/>
    <w:rsid w:val="009714E4"/>
    <w:rsid w:val="00972510"/>
    <w:rsid w:val="00975E86"/>
    <w:rsid w:val="00982E5D"/>
    <w:rsid w:val="0099272B"/>
    <w:rsid w:val="0099649D"/>
    <w:rsid w:val="0099753D"/>
    <w:rsid w:val="00997B89"/>
    <w:rsid w:val="009A0BBA"/>
    <w:rsid w:val="009A155B"/>
    <w:rsid w:val="009A6681"/>
    <w:rsid w:val="009B1CDB"/>
    <w:rsid w:val="009C25F4"/>
    <w:rsid w:val="009C3337"/>
    <w:rsid w:val="009D0FC5"/>
    <w:rsid w:val="009D154F"/>
    <w:rsid w:val="009D19EE"/>
    <w:rsid w:val="009D3317"/>
    <w:rsid w:val="009D48A6"/>
    <w:rsid w:val="009D5F39"/>
    <w:rsid w:val="009E4CA1"/>
    <w:rsid w:val="009F575D"/>
    <w:rsid w:val="009F70E6"/>
    <w:rsid w:val="00A02186"/>
    <w:rsid w:val="00A02303"/>
    <w:rsid w:val="00A028BD"/>
    <w:rsid w:val="00A03267"/>
    <w:rsid w:val="00A124A8"/>
    <w:rsid w:val="00A13BD0"/>
    <w:rsid w:val="00A229CD"/>
    <w:rsid w:val="00A26B03"/>
    <w:rsid w:val="00A27341"/>
    <w:rsid w:val="00A30FC2"/>
    <w:rsid w:val="00A312EF"/>
    <w:rsid w:val="00A33E34"/>
    <w:rsid w:val="00A36D0B"/>
    <w:rsid w:val="00A42D4C"/>
    <w:rsid w:val="00A46008"/>
    <w:rsid w:val="00A463A1"/>
    <w:rsid w:val="00A46873"/>
    <w:rsid w:val="00A468CD"/>
    <w:rsid w:val="00A50ED8"/>
    <w:rsid w:val="00A5217A"/>
    <w:rsid w:val="00A61C8C"/>
    <w:rsid w:val="00A6694C"/>
    <w:rsid w:val="00A701C3"/>
    <w:rsid w:val="00A74A52"/>
    <w:rsid w:val="00A754C2"/>
    <w:rsid w:val="00A7557F"/>
    <w:rsid w:val="00A76BC0"/>
    <w:rsid w:val="00A7761E"/>
    <w:rsid w:val="00A825DA"/>
    <w:rsid w:val="00A82DBF"/>
    <w:rsid w:val="00A83FD6"/>
    <w:rsid w:val="00A84D36"/>
    <w:rsid w:val="00A87AD9"/>
    <w:rsid w:val="00A91E5A"/>
    <w:rsid w:val="00A95968"/>
    <w:rsid w:val="00A95C71"/>
    <w:rsid w:val="00AA2ED5"/>
    <w:rsid w:val="00AA6A8B"/>
    <w:rsid w:val="00AA6D77"/>
    <w:rsid w:val="00AB1EEC"/>
    <w:rsid w:val="00AB3A08"/>
    <w:rsid w:val="00AB4667"/>
    <w:rsid w:val="00AB5A89"/>
    <w:rsid w:val="00AC088F"/>
    <w:rsid w:val="00AC3EBC"/>
    <w:rsid w:val="00AC6C74"/>
    <w:rsid w:val="00AD0792"/>
    <w:rsid w:val="00AD2727"/>
    <w:rsid w:val="00AD3EF5"/>
    <w:rsid w:val="00AD42CE"/>
    <w:rsid w:val="00AD4E34"/>
    <w:rsid w:val="00AE3082"/>
    <w:rsid w:val="00AE791F"/>
    <w:rsid w:val="00AF2682"/>
    <w:rsid w:val="00AF6962"/>
    <w:rsid w:val="00B0295D"/>
    <w:rsid w:val="00B04272"/>
    <w:rsid w:val="00B1068B"/>
    <w:rsid w:val="00B11EEC"/>
    <w:rsid w:val="00B2173F"/>
    <w:rsid w:val="00B23CAD"/>
    <w:rsid w:val="00B27817"/>
    <w:rsid w:val="00B31A8E"/>
    <w:rsid w:val="00B31EB8"/>
    <w:rsid w:val="00B33D93"/>
    <w:rsid w:val="00B40043"/>
    <w:rsid w:val="00B455C9"/>
    <w:rsid w:val="00B51763"/>
    <w:rsid w:val="00B53BA3"/>
    <w:rsid w:val="00B57549"/>
    <w:rsid w:val="00B57CBB"/>
    <w:rsid w:val="00B62A64"/>
    <w:rsid w:val="00B66546"/>
    <w:rsid w:val="00B72680"/>
    <w:rsid w:val="00B75115"/>
    <w:rsid w:val="00B80239"/>
    <w:rsid w:val="00B838FD"/>
    <w:rsid w:val="00B8453F"/>
    <w:rsid w:val="00B875C2"/>
    <w:rsid w:val="00B902B6"/>
    <w:rsid w:val="00B91804"/>
    <w:rsid w:val="00B92058"/>
    <w:rsid w:val="00BA1178"/>
    <w:rsid w:val="00BA5EAF"/>
    <w:rsid w:val="00BA67A3"/>
    <w:rsid w:val="00BB5FF6"/>
    <w:rsid w:val="00BB6D0D"/>
    <w:rsid w:val="00BC0DCE"/>
    <w:rsid w:val="00BC4428"/>
    <w:rsid w:val="00BC52EE"/>
    <w:rsid w:val="00BD066D"/>
    <w:rsid w:val="00BD1366"/>
    <w:rsid w:val="00BD18C6"/>
    <w:rsid w:val="00BD30D6"/>
    <w:rsid w:val="00BD726C"/>
    <w:rsid w:val="00BE5B15"/>
    <w:rsid w:val="00BE650E"/>
    <w:rsid w:val="00BE6737"/>
    <w:rsid w:val="00BE6813"/>
    <w:rsid w:val="00BF15C4"/>
    <w:rsid w:val="00BF3C30"/>
    <w:rsid w:val="00BF67BD"/>
    <w:rsid w:val="00BF6961"/>
    <w:rsid w:val="00C0005F"/>
    <w:rsid w:val="00C0354E"/>
    <w:rsid w:val="00C04DE7"/>
    <w:rsid w:val="00C060E6"/>
    <w:rsid w:val="00C06D82"/>
    <w:rsid w:val="00C06F22"/>
    <w:rsid w:val="00C12A88"/>
    <w:rsid w:val="00C13AA5"/>
    <w:rsid w:val="00C15090"/>
    <w:rsid w:val="00C17CE3"/>
    <w:rsid w:val="00C20C70"/>
    <w:rsid w:val="00C23B0C"/>
    <w:rsid w:val="00C252BB"/>
    <w:rsid w:val="00C25BB7"/>
    <w:rsid w:val="00C3114B"/>
    <w:rsid w:val="00C3382C"/>
    <w:rsid w:val="00C41CDB"/>
    <w:rsid w:val="00C428E0"/>
    <w:rsid w:val="00C450A8"/>
    <w:rsid w:val="00C4707C"/>
    <w:rsid w:val="00C60C44"/>
    <w:rsid w:val="00C664D0"/>
    <w:rsid w:val="00C719CB"/>
    <w:rsid w:val="00C72536"/>
    <w:rsid w:val="00C746A5"/>
    <w:rsid w:val="00C75358"/>
    <w:rsid w:val="00C75F75"/>
    <w:rsid w:val="00C81FF9"/>
    <w:rsid w:val="00C9000F"/>
    <w:rsid w:val="00C95AB5"/>
    <w:rsid w:val="00C97311"/>
    <w:rsid w:val="00CA1DCC"/>
    <w:rsid w:val="00CA3753"/>
    <w:rsid w:val="00CA3CA9"/>
    <w:rsid w:val="00CB24BC"/>
    <w:rsid w:val="00CB25EA"/>
    <w:rsid w:val="00CC0270"/>
    <w:rsid w:val="00CC5BE3"/>
    <w:rsid w:val="00CC646C"/>
    <w:rsid w:val="00CC6F7D"/>
    <w:rsid w:val="00CD05F8"/>
    <w:rsid w:val="00CD11E4"/>
    <w:rsid w:val="00CD200C"/>
    <w:rsid w:val="00CD27A3"/>
    <w:rsid w:val="00CD3E3C"/>
    <w:rsid w:val="00CD58D4"/>
    <w:rsid w:val="00CD5ED4"/>
    <w:rsid w:val="00CD5FED"/>
    <w:rsid w:val="00CD7233"/>
    <w:rsid w:val="00CD73CF"/>
    <w:rsid w:val="00CE27C0"/>
    <w:rsid w:val="00CE4F5D"/>
    <w:rsid w:val="00CF7A5A"/>
    <w:rsid w:val="00D00AD7"/>
    <w:rsid w:val="00D0254D"/>
    <w:rsid w:val="00D04F34"/>
    <w:rsid w:val="00D112BC"/>
    <w:rsid w:val="00D114D2"/>
    <w:rsid w:val="00D115D3"/>
    <w:rsid w:val="00D13B3A"/>
    <w:rsid w:val="00D15CCB"/>
    <w:rsid w:val="00D20464"/>
    <w:rsid w:val="00D2701A"/>
    <w:rsid w:val="00D3790E"/>
    <w:rsid w:val="00D37A56"/>
    <w:rsid w:val="00D42308"/>
    <w:rsid w:val="00D51F6B"/>
    <w:rsid w:val="00D6435A"/>
    <w:rsid w:val="00D67045"/>
    <w:rsid w:val="00D6743D"/>
    <w:rsid w:val="00D679F6"/>
    <w:rsid w:val="00D7676C"/>
    <w:rsid w:val="00D805D6"/>
    <w:rsid w:val="00D82DD2"/>
    <w:rsid w:val="00D84668"/>
    <w:rsid w:val="00D854D5"/>
    <w:rsid w:val="00D86381"/>
    <w:rsid w:val="00D926BA"/>
    <w:rsid w:val="00D946D3"/>
    <w:rsid w:val="00D95300"/>
    <w:rsid w:val="00D96326"/>
    <w:rsid w:val="00D976B9"/>
    <w:rsid w:val="00DA4365"/>
    <w:rsid w:val="00DA75D0"/>
    <w:rsid w:val="00DA7A7A"/>
    <w:rsid w:val="00DB547A"/>
    <w:rsid w:val="00DC15A5"/>
    <w:rsid w:val="00DC1C66"/>
    <w:rsid w:val="00DC3307"/>
    <w:rsid w:val="00DC396F"/>
    <w:rsid w:val="00DC3C4C"/>
    <w:rsid w:val="00DC4891"/>
    <w:rsid w:val="00DC6A49"/>
    <w:rsid w:val="00DC7B83"/>
    <w:rsid w:val="00DD32B3"/>
    <w:rsid w:val="00DD4CD0"/>
    <w:rsid w:val="00DE4C63"/>
    <w:rsid w:val="00DE4EF1"/>
    <w:rsid w:val="00DE6339"/>
    <w:rsid w:val="00DF00B2"/>
    <w:rsid w:val="00DF3405"/>
    <w:rsid w:val="00DF361D"/>
    <w:rsid w:val="00DF5596"/>
    <w:rsid w:val="00E00FA3"/>
    <w:rsid w:val="00E0420B"/>
    <w:rsid w:val="00E06E6E"/>
    <w:rsid w:val="00E1063F"/>
    <w:rsid w:val="00E146C0"/>
    <w:rsid w:val="00E16EB6"/>
    <w:rsid w:val="00E174AE"/>
    <w:rsid w:val="00E21713"/>
    <w:rsid w:val="00E22150"/>
    <w:rsid w:val="00E3414D"/>
    <w:rsid w:val="00E36074"/>
    <w:rsid w:val="00E376AE"/>
    <w:rsid w:val="00E54E8E"/>
    <w:rsid w:val="00E635E6"/>
    <w:rsid w:val="00E7399E"/>
    <w:rsid w:val="00E73E7D"/>
    <w:rsid w:val="00E75768"/>
    <w:rsid w:val="00E81C89"/>
    <w:rsid w:val="00E84705"/>
    <w:rsid w:val="00E956B9"/>
    <w:rsid w:val="00E97158"/>
    <w:rsid w:val="00EA2FBA"/>
    <w:rsid w:val="00EA4DAC"/>
    <w:rsid w:val="00EA7B8C"/>
    <w:rsid w:val="00EB0079"/>
    <w:rsid w:val="00EB1E63"/>
    <w:rsid w:val="00EB3463"/>
    <w:rsid w:val="00EB358D"/>
    <w:rsid w:val="00EB3C96"/>
    <w:rsid w:val="00EB7DB6"/>
    <w:rsid w:val="00EC1268"/>
    <w:rsid w:val="00EC14E6"/>
    <w:rsid w:val="00EC194F"/>
    <w:rsid w:val="00ED3ECD"/>
    <w:rsid w:val="00ED66A7"/>
    <w:rsid w:val="00EE43E1"/>
    <w:rsid w:val="00EE52B0"/>
    <w:rsid w:val="00EF103C"/>
    <w:rsid w:val="00EF2FB0"/>
    <w:rsid w:val="00F10E2A"/>
    <w:rsid w:val="00F123B7"/>
    <w:rsid w:val="00F12E46"/>
    <w:rsid w:val="00F145C4"/>
    <w:rsid w:val="00F23423"/>
    <w:rsid w:val="00F26313"/>
    <w:rsid w:val="00F26F30"/>
    <w:rsid w:val="00F35A36"/>
    <w:rsid w:val="00F41D1D"/>
    <w:rsid w:val="00F42763"/>
    <w:rsid w:val="00F463EB"/>
    <w:rsid w:val="00F53521"/>
    <w:rsid w:val="00F5743A"/>
    <w:rsid w:val="00F62609"/>
    <w:rsid w:val="00F65A21"/>
    <w:rsid w:val="00F7361A"/>
    <w:rsid w:val="00F74F90"/>
    <w:rsid w:val="00F84F16"/>
    <w:rsid w:val="00F855F9"/>
    <w:rsid w:val="00F85EA9"/>
    <w:rsid w:val="00F953E7"/>
    <w:rsid w:val="00FA0D45"/>
    <w:rsid w:val="00FA44C3"/>
    <w:rsid w:val="00FA6183"/>
    <w:rsid w:val="00FA7531"/>
    <w:rsid w:val="00FB038E"/>
    <w:rsid w:val="00FB11C0"/>
    <w:rsid w:val="00FB3A0C"/>
    <w:rsid w:val="00FB418C"/>
    <w:rsid w:val="00FC20AC"/>
    <w:rsid w:val="00FC3FAE"/>
    <w:rsid w:val="00FC4057"/>
    <w:rsid w:val="00FC6122"/>
    <w:rsid w:val="00FD22F1"/>
    <w:rsid w:val="00FD6BBB"/>
    <w:rsid w:val="00FF1705"/>
    <w:rsid w:val="00FF2F16"/>
    <w:rsid w:val="00FF3028"/>
    <w:rsid w:val="00FF6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675AC"/>
  <w15:docId w15:val="{B9CF0FF9-DDD3-1C4A-B501-9C2E911C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18"/>
    <w:pPr>
      <w:spacing w:line="340" w:lineRule="atLeast"/>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7B1618"/>
    <w:pPr>
      <w:spacing w:before="240" w:line="240" w:lineRule="auto"/>
      <w:ind w:firstLine="0"/>
      <w:jc w:val="left"/>
    </w:pPr>
    <w:rPr>
      <w:i/>
    </w:rPr>
  </w:style>
  <w:style w:type="paragraph" w:customStyle="1" w:styleId="MDPI12title">
    <w:name w:val="MDPI_1.2_title"/>
    <w:next w:val="MDPI13authornames"/>
    <w:qFormat/>
    <w:rsid w:val="007B1618"/>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7B1618"/>
    <w:pPr>
      <w:spacing w:after="120"/>
      <w:ind w:firstLine="0"/>
      <w:jc w:val="left"/>
    </w:pPr>
    <w:rPr>
      <w:b/>
      <w:snapToGrid/>
    </w:rPr>
  </w:style>
  <w:style w:type="paragraph" w:customStyle="1" w:styleId="MDPI14history">
    <w:name w:val="MDPI_1.4_history"/>
    <w:basedOn w:val="MDPI62Acknowledgments"/>
    <w:next w:val="Normal"/>
    <w:qFormat/>
    <w:rsid w:val="007B1618"/>
    <w:pPr>
      <w:ind w:left="113"/>
      <w:jc w:val="left"/>
    </w:pPr>
    <w:rPr>
      <w:snapToGrid/>
    </w:rPr>
  </w:style>
  <w:style w:type="paragraph" w:customStyle="1" w:styleId="MDPI16affiliation">
    <w:name w:val="MDPI_1.6_affiliation"/>
    <w:basedOn w:val="MDPI62Acknowledgments"/>
    <w:qFormat/>
    <w:rsid w:val="007B1618"/>
    <w:pPr>
      <w:spacing w:before="0"/>
      <w:ind w:left="311" w:hanging="198"/>
      <w:jc w:val="left"/>
    </w:pPr>
    <w:rPr>
      <w:snapToGrid/>
      <w:szCs w:val="18"/>
    </w:rPr>
  </w:style>
  <w:style w:type="paragraph" w:customStyle="1" w:styleId="MDPI17abstract">
    <w:name w:val="MDPI_1.7_abstract"/>
    <w:basedOn w:val="MDPI31text"/>
    <w:next w:val="MDPI18keywords"/>
    <w:qFormat/>
    <w:rsid w:val="007B1618"/>
    <w:pPr>
      <w:spacing w:before="240"/>
      <w:ind w:left="113" w:firstLine="0"/>
    </w:pPr>
    <w:rPr>
      <w:snapToGrid/>
    </w:rPr>
  </w:style>
  <w:style w:type="paragraph" w:customStyle="1" w:styleId="MDPI18keywords">
    <w:name w:val="MDPI_1.8_keywords"/>
    <w:basedOn w:val="MDPI31text"/>
    <w:next w:val="Normal"/>
    <w:qFormat/>
    <w:rsid w:val="007B1618"/>
    <w:pPr>
      <w:spacing w:before="240"/>
      <w:ind w:left="113" w:firstLine="0"/>
    </w:pPr>
  </w:style>
  <w:style w:type="paragraph" w:customStyle="1" w:styleId="MDPI19line">
    <w:name w:val="MDPI_1.9_line"/>
    <w:basedOn w:val="MDPI31text"/>
    <w:qFormat/>
    <w:rsid w:val="007B1618"/>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7B1618"/>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7B161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7B1618"/>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7B1618"/>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7B161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7B1618"/>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7B1618"/>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7B1618"/>
    <w:pPr>
      <w:ind w:firstLine="0"/>
    </w:pPr>
  </w:style>
  <w:style w:type="paragraph" w:customStyle="1" w:styleId="MDPI33textspaceafter">
    <w:name w:val="MDPI_3.3_text_space_after"/>
    <w:basedOn w:val="MDPI31text"/>
    <w:qFormat/>
    <w:rsid w:val="007B1618"/>
    <w:pPr>
      <w:spacing w:after="240"/>
    </w:pPr>
  </w:style>
  <w:style w:type="paragraph" w:customStyle="1" w:styleId="MDPI35textbeforelist">
    <w:name w:val="MDPI_3.5_text_before_list"/>
    <w:basedOn w:val="MDPI31text"/>
    <w:qFormat/>
    <w:rsid w:val="007B1618"/>
    <w:pPr>
      <w:spacing w:after="120"/>
    </w:pPr>
  </w:style>
  <w:style w:type="paragraph" w:customStyle="1" w:styleId="MDPI36textafterlist">
    <w:name w:val="MDPI_3.6_text_after_list"/>
    <w:basedOn w:val="MDPI31text"/>
    <w:qFormat/>
    <w:rsid w:val="007B1618"/>
    <w:pPr>
      <w:spacing w:before="120"/>
    </w:pPr>
  </w:style>
  <w:style w:type="paragraph" w:customStyle="1" w:styleId="MDPI37itemize">
    <w:name w:val="MDPI_3.7_itemize"/>
    <w:basedOn w:val="MDPI31text"/>
    <w:qFormat/>
    <w:rsid w:val="007B1618"/>
    <w:pPr>
      <w:numPr>
        <w:numId w:val="1"/>
      </w:numPr>
      <w:ind w:left="425" w:hanging="425"/>
    </w:pPr>
  </w:style>
  <w:style w:type="paragraph" w:customStyle="1" w:styleId="MDPI38bullet">
    <w:name w:val="MDPI_3.8_bullet"/>
    <w:basedOn w:val="MDPI31text"/>
    <w:qFormat/>
    <w:rsid w:val="007B1618"/>
    <w:pPr>
      <w:numPr>
        <w:numId w:val="2"/>
      </w:numPr>
      <w:ind w:left="425" w:hanging="425"/>
    </w:pPr>
  </w:style>
  <w:style w:type="paragraph" w:customStyle="1" w:styleId="MDPI39equation">
    <w:name w:val="MDPI_3.9_equation"/>
    <w:basedOn w:val="MDPI31text"/>
    <w:qFormat/>
    <w:rsid w:val="007B1618"/>
    <w:pPr>
      <w:spacing w:before="120" w:after="120"/>
      <w:ind w:left="709" w:firstLine="0"/>
      <w:jc w:val="center"/>
    </w:pPr>
  </w:style>
  <w:style w:type="paragraph" w:customStyle="1" w:styleId="MDPI3aequationnumber">
    <w:name w:val="MDPI_3.a_equation_number"/>
    <w:basedOn w:val="MDPI31text"/>
    <w:qFormat/>
    <w:rsid w:val="007B1618"/>
    <w:pPr>
      <w:spacing w:before="120" w:after="120" w:line="240" w:lineRule="auto"/>
      <w:ind w:firstLine="0"/>
      <w:jc w:val="right"/>
    </w:pPr>
  </w:style>
  <w:style w:type="paragraph" w:customStyle="1" w:styleId="MDPI62Acknowledgments">
    <w:name w:val="MDPI_6.2_Acknowledgments"/>
    <w:qFormat/>
    <w:rsid w:val="007B1618"/>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7B1618"/>
    <w:pPr>
      <w:spacing w:before="240" w:after="120" w:line="260" w:lineRule="atLeast"/>
      <w:ind w:left="425" w:right="425"/>
    </w:pPr>
    <w:rPr>
      <w:snapToGrid/>
      <w:szCs w:val="22"/>
    </w:rPr>
  </w:style>
  <w:style w:type="paragraph" w:customStyle="1" w:styleId="MDPI42tablebody">
    <w:name w:val="MDPI_4.2_table_body"/>
    <w:qFormat/>
    <w:rsid w:val="009B1CD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7B1618"/>
    <w:pPr>
      <w:spacing w:before="0"/>
      <w:ind w:left="0" w:right="0"/>
    </w:pPr>
  </w:style>
  <w:style w:type="paragraph" w:customStyle="1" w:styleId="MDPI51figurecaption">
    <w:name w:val="MDPI_5.1_figure_caption"/>
    <w:basedOn w:val="MDPI62Acknowledgments"/>
    <w:qFormat/>
    <w:rsid w:val="007B1618"/>
    <w:pPr>
      <w:spacing w:after="240" w:line="260" w:lineRule="atLeast"/>
      <w:ind w:left="425" w:right="425"/>
    </w:pPr>
    <w:rPr>
      <w:snapToGrid/>
    </w:rPr>
  </w:style>
  <w:style w:type="paragraph" w:customStyle="1" w:styleId="MDPI52figure">
    <w:name w:val="MDPI_5.2_figure"/>
    <w:qFormat/>
    <w:rsid w:val="007B1618"/>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7B1618"/>
    <w:pPr>
      <w:spacing w:before="240"/>
    </w:pPr>
    <w:rPr>
      <w:lang w:eastAsia="en-US"/>
    </w:rPr>
  </w:style>
  <w:style w:type="paragraph" w:customStyle="1" w:styleId="MDPI63AuthorContributions">
    <w:name w:val="MDPI_6.3_AuthorContributions"/>
    <w:basedOn w:val="MDPI62Acknowledgments"/>
    <w:qFormat/>
    <w:rsid w:val="007B1618"/>
    <w:rPr>
      <w:rFonts w:eastAsia="SimSun"/>
      <w:color w:val="auto"/>
      <w:lang w:eastAsia="en-US"/>
    </w:rPr>
  </w:style>
  <w:style w:type="paragraph" w:customStyle="1" w:styleId="MDPI64CoI">
    <w:name w:val="MDPI_6.4_CoI"/>
    <w:basedOn w:val="MDPI62Acknowledgments"/>
    <w:qFormat/>
    <w:rsid w:val="007B1618"/>
  </w:style>
  <w:style w:type="paragraph" w:customStyle="1" w:styleId="MDPI31text">
    <w:name w:val="MDPI_3.1_text"/>
    <w:qFormat/>
    <w:rsid w:val="007B1618"/>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7B1618"/>
    <w:pPr>
      <w:spacing w:before="240" w:after="120"/>
      <w:ind w:firstLine="0"/>
      <w:jc w:val="left"/>
      <w:outlineLvl w:val="2"/>
    </w:pPr>
  </w:style>
  <w:style w:type="paragraph" w:customStyle="1" w:styleId="MDPI21heading1">
    <w:name w:val="MDPI_2.1_heading1"/>
    <w:basedOn w:val="MDPI23heading3"/>
    <w:qFormat/>
    <w:rsid w:val="007B1618"/>
    <w:pPr>
      <w:outlineLvl w:val="0"/>
    </w:pPr>
    <w:rPr>
      <w:b/>
    </w:rPr>
  </w:style>
  <w:style w:type="paragraph" w:customStyle="1" w:styleId="MDPI22heading2">
    <w:name w:val="MDPI_2.2_heading2"/>
    <w:basedOn w:val="Normal"/>
    <w:qFormat/>
    <w:rsid w:val="007B1618"/>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7B1618"/>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7B1618"/>
    <w:pPr>
      <w:spacing w:line="240" w:lineRule="auto"/>
    </w:pPr>
    <w:rPr>
      <w:sz w:val="18"/>
      <w:szCs w:val="18"/>
    </w:rPr>
  </w:style>
  <w:style w:type="character" w:customStyle="1" w:styleId="BalloonTextChar">
    <w:name w:val="Balloon Text Char"/>
    <w:link w:val="BalloonText"/>
    <w:uiPriority w:val="99"/>
    <w:semiHidden/>
    <w:rsid w:val="007B1618"/>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7B1618"/>
  </w:style>
  <w:style w:type="table" w:customStyle="1" w:styleId="MDPI41threelinetable">
    <w:name w:val="MDPI_4.1_three_line_table"/>
    <w:basedOn w:val="TableNormal"/>
    <w:uiPriority w:val="99"/>
    <w:rsid w:val="009B1CDB"/>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BE6813"/>
    <w:rPr>
      <w:color w:val="0563C1"/>
      <w:u w:val="single"/>
    </w:rPr>
  </w:style>
  <w:style w:type="character" w:customStyle="1" w:styleId="UnresolvedMention1">
    <w:name w:val="Unresolved Mention1"/>
    <w:uiPriority w:val="99"/>
    <w:semiHidden/>
    <w:unhideWhenUsed/>
    <w:rsid w:val="00393F1C"/>
    <w:rPr>
      <w:color w:val="605E5C"/>
      <w:shd w:val="clear" w:color="auto" w:fill="E1DFDD"/>
    </w:rPr>
  </w:style>
  <w:style w:type="table" w:customStyle="1" w:styleId="PlainTable41">
    <w:name w:val="Plain Table 41"/>
    <w:basedOn w:val="TableNormal"/>
    <w:uiPriority w:val="44"/>
    <w:rsid w:val="00D670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5D11C5"/>
    <w:rPr>
      <w:sz w:val="16"/>
      <w:szCs w:val="16"/>
    </w:rPr>
  </w:style>
  <w:style w:type="paragraph" w:styleId="CommentText">
    <w:name w:val="annotation text"/>
    <w:basedOn w:val="Normal"/>
    <w:link w:val="CommentTextChar"/>
    <w:uiPriority w:val="99"/>
    <w:semiHidden/>
    <w:unhideWhenUsed/>
    <w:rsid w:val="005D11C5"/>
    <w:pPr>
      <w:spacing w:line="240" w:lineRule="auto"/>
      <w:jc w:val="left"/>
    </w:pPr>
    <w:rPr>
      <w:rFonts w:asciiTheme="minorHAnsi" w:eastAsiaTheme="minorHAnsi" w:hAnsiTheme="minorHAnsi" w:cstheme="minorBidi"/>
      <w:color w:val="auto"/>
      <w:sz w:val="20"/>
      <w:lang w:eastAsia="en-US"/>
    </w:rPr>
  </w:style>
  <w:style w:type="character" w:customStyle="1" w:styleId="CommentTextChar">
    <w:name w:val="Comment Text Char"/>
    <w:basedOn w:val="DefaultParagraphFont"/>
    <w:link w:val="CommentText"/>
    <w:uiPriority w:val="99"/>
    <w:semiHidden/>
    <w:rsid w:val="005D11C5"/>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050022"/>
    <w:pPr>
      <w:jc w:val="both"/>
    </w:pPr>
    <w:rPr>
      <w:rFonts w:ascii="Times New Roman" w:eastAsia="Times New Roman" w:hAnsi="Times New Roman" w:cs="Times New Roman"/>
      <w:b/>
      <w:bCs/>
      <w:color w:val="000000"/>
      <w:lang w:eastAsia="de-DE"/>
    </w:rPr>
  </w:style>
  <w:style w:type="character" w:customStyle="1" w:styleId="CommentSubjectChar">
    <w:name w:val="Comment Subject Char"/>
    <w:basedOn w:val="CommentTextChar"/>
    <w:link w:val="CommentSubject"/>
    <w:uiPriority w:val="99"/>
    <w:semiHidden/>
    <w:rsid w:val="00050022"/>
    <w:rPr>
      <w:rFonts w:ascii="Times New Roman" w:eastAsia="Times New Roman" w:hAnsi="Times New Roman" w:cstheme="minorBidi"/>
      <w:b/>
      <w:bCs/>
      <w:color w:val="000000"/>
      <w:lang w:eastAsia="de-DE"/>
    </w:rPr>
  </w:style>
  <w:style w:type="paragraph" w:styleId="Revision">
    <w:name w:val="Revision"/>
    <w:hidden/>
    <w:uiPriority w:val="99"/>
    <w:semiHidden/>
    <w:rsid w:val="00B62A64"/>
    <w:rPr>
      <w:rFonts w:ascii="Times New Roman" w:eastAsia="Times New Roman" w:hAnsi="Times New Roman"/>
      <w:color w:val="000000"/>
      <w:sz w:val="24"/>
      <w:lang w:eastAsia="de-DE"/>
    </w:rPr>
  </w:style>
  <w:style w:type="character" w:styleId="PageNumber">
    <w:name w:val="page number"/>
    <w:basedOn w:val="DefaultParagraphFont"/>
    <w:uiPriority w:val="99"/>
    <w:semiHidden/>
    <w:unhideWhenUsed/>
    <w:rsid w:val="009A155B"/>
  </w:style>
  <w:style w:type="character" w:styleId="Emphasis">
    <w:name w:val="Emphasis"/>
    <w:basedOn w:val="DefaultParagraphFont"/>
    <w:uiPriority w:val="20"/>
    <w:qFormat/>
    <w:rsid w:val="00E54E8E"/>
    <w:rPr>
      <w:i/>
      <w:iCs/>
    </w:rPr>
  </w:style>
  <w:style w:type="character" w:styleId="Strong">
    <w:name w:val="Strong"/>
    <w:basedOn w:val="DefaultParagraphFont"/>
    <w:uiPriority w:val="22"/>
    <w:qFormat/>
    <w:rsid w:val="00E54E8E"/>
    <w:rPr>
      <w:b/>
      <w:bCs/>
    </w:rPr>
  </w:style>
  <w:style w:type="character" w:styleId="FollowedHyperlink">
    <w:name w:val="FollowedHyperlink"/>
    <w:basedOn w:val="DefaultParagraphFont"/>
    <w:uiPriority w:val="99"/>
    <w:semiHidden/>
    <w:unhideWhenUsed/>
    <w:rsid w:val="005D6568"/>
    <w:rPr>
      <w:color w:val="954F72" w:themeColor="followedHyperlink"/>
      <w:u w:val="single"/>
    </w:rPr>
  </w:style>
  <w:style w:type="paragraph" w:styleId="ListParagraph">
    <w:name w:val="List Paragraph"/>
    <w:basedOn w:val="Normal"/>
    <w:uiPriority w:val="34"/>
    <w:qFormat/>
    <w:rsid w:val="00CE2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5653">
      <w:bodyDiv w:val="1"/>
      <w:marLeft w:val="0"/>
      <w:marRight w:val="0"/>
      <w:marTop w:val="0"/>
      <w:marBottom w:val="0"/>
      <w:divBdr>
        <w:top w:val="none" w:sz="0" w:space="0" w:color="auto"/>
        <w:left w:val="none" w:sz="0" w:space="0" w:color="auto"/>
        <w:bottom w:val="none" w:sz="0" w:space="0" w:color="auto"/>
        <w:right w:val="none" w:sz="0" w:space="0" w:color="auto"/>
      </w:divBdr>
    </w:div>
    <w:div w:id="196698988">
      <w:bodyDiv w:val="1"/>
      <w:marLeft w:val="0"/>
      <w:marRight w:val="0"/>
      <w:marTop w:val="0"/>
      <w:marBottom w:val="0"/>
      <w:divBdr>
        <w:top w:val="none" w:sz="0" w:space="0" w:color="auto"/>
        <w:left w:val="none" w:sz="0" w:space="0" w:color="auto"/>
        <w:bottom w:val="none" w:sz="0" w:space="0" w:color="auto"/>
        <w:right w:val="none" w:sz="0" w:space="0" w:color="auto"/>
      </w:divBdr>
    </w:div>
    <w:div w:id="222765341">
      <w:bodyDiv w:val="1"/>
      <w:marLeft w:val="0"/>
      <w:marRight w:val="0"/>
      <w:marTop w:val="0"/>
      <w:marBottom w:val="0"/>
      <w:divBdr>
        <w:top w:val="none" w:sz="0" w:space="0" w:color="auto"/>
        <w:left w:val="none" w:sz="0" w:space="0" w:color="auto"/>
        <w:bottom w:val="none" w:sz="0" w:space="0" w:color="auto"/>
        <w:right w:val="none" w:sz="0" w:space="0" w:color="auto"/>
      </w:divBdr>
    </w:div>
    <w:div w:id="327710956">
      <w:bodyDiv w:val="1"/>
      <w:marLeft w:val="0"/>
      <w:marRight w:val="0"/>
      <w:marTop w:val="0"/>
      <w:marBottom w:val="0"/>
      <w:divBdr>
        <w:top w:val="none" w:sz="0" w:space="0" w:color="auto"/>
        <w:left w:val="none" w:sz="0" w:space="0" w:color="auto"/>
        <w:bottom w:val="none" w:sz="0" w:space="0" w:color="auto"/>
        <w:right w:val="none" w:sz="0" w:space="0" w:color="auto"/>
      </w:divBdr>
    </w:div>
    <w:div w:id="446587562">
      <w:bodyDiv w:val="1"/>
      <w:marLeft w:val="0"/>
      <w:marRight w:val="0"/>
      <w:marTop w:val="0"/>
      <w:marBottom w:val="0"/>
      <w:divBdr>
        <w:top w:val="none" w:sz="0" w:space="0" w:color="auto"/>
        <w:left w:val="none" w:sz="0" w:space="0" w:color="auto"/>
        <w:bottom w:val="none" w:sz="0" w:space="0" w:color="auto"/>
        <w:right w:val="none" w:sz="0" w:space="0" w:color="auto"/>
      </w:divBdr>
    </w:div>
    <w:div w:id="627443325">
      <w:bodyDiv w:val="1"/>
      <w:marLeft w:val="0"/>
      <w:marRight w:val="0"/>
      <w:marTop w:val="0"/>
      <w:marBottom w:val="0"/>
      <w:divBdr>
        <w:top w:val="none" w:sz="0" w:space="0" w:color="auto"/>
        <w:left w:val="none" w:sz="0" w:space="0" w:color="auto"/>
        <w:bottom w:val="none" w:sz="0" w:space="0" w:color="auto"/>
        <w:right w:val="none" w:sz="0" w:space="0" w:color="auto"/>
      </w:divBdr>
    </w:div>
    <w:div w:id="1282761249">
      <w:bodyDiv w:val="1"/>
      <w:marLeft w:val="0"/>
      <w:marRight w:val="0"/>
      <w:marTop w:val="0"/>
      <w:marBottom w:val="0"/>
      <w:divBdr>
        <w:top w:val="none" w:sz="0" w:space="0" w:color="auto"/>
        <w:left w:val="none" w:sz="0" w:space="0" w:color="auto"/>
        <w:bottom w:val="none" w:sz="0" w:space="0" w:color="auto"/>
        <w:right w:val="none" w:sz="0" w:space="0" w:color="auto"/>
      </w:divBdr>
    </w:div>
    <w:div w:id="1320688646">
      <w:bodyDiv w:val="1"/>
      <w:marLeft w:val="0"/>
      <w:marRight w:val="0"/>
      <w:marTop w:val="0"/>
      <w:marBottom w:val="0"/>
      <w:divBdr>
        <w:top w:val="none" w:sz="0" w:space="0" w:color="auto"/>
        <w:left w:val="none" w:sz="0" w:space="0" w:color="auto"/>
        <w:bottom w:val="none" w:sz="0" w:space="0" w:color="auto"/>
        <w:right w:val="none" w:sz="0" w:space="0" w:color="auto"/>
      </w:divBdr>
    </w:div>
    <w:div w:id="1331954281">
      <w:bodyDiv w:val="1"/>
      <w:marLeft w:val="0"/>
      <w:marRight w:val="0"/>
      <w:marTop w:val="0"/>
      <w:marBottom w:val="0"/>
      <w:divBdr>
        <w:top w:val="none" w:sz="0" w:space="0" w:color="auto"/>
        <w:left w:val="none" w:sz="0" w:space="0" w:color="auto"/>
        <w:bottom w:val="none" w:sz="0" w:space="0" w:color="auto"/>
        <w:right w:val="none" w:sz="0" w:space="0" w:color="auto"/>
      </w:divBdr>
    </w:div>
    <w:div w:id="1332415861">
      <w:bodyDiv w:val="1"/>
      <w:marLeft w:val="0"/>
      <w:marRight w:val="0"/>
      <w:marTop w:val="0"/>
      <w:marBottom w:val="0"/>
      <w:divBdr>
        <w:top w:val="none" w:sz="0" w:space="0" w:color="auto"/>
        <w:left w:val="none" w:sz="0" w:space="0" w:color="auto"/>
        <w:bottom w:val="none" w:sz="0" w:space="0" w:color="auto"/>
        <w:right w:val="none" w:sz="0" w:space="0" w:color="auto"/>
      </w:divBdr>
    </w:div>
    <w:div w:id="1554002485">
      <w:bodyDiv w:val="1"/>
      <w:marLeft w:val="0"/>
      <w:marRight w:val="0"/>
      <w:marTop w:val="0"/>
      <w:marBottom w:val="0"/>
      <w:divBdr>
        <w:top w:val="none" w:sz="0" w:space="0" w:color="auto"/>
        <w:left w:val="none" w:sz="0" w:space="0" w:color="auto"/>
        <w:bottom w:val="none" w:sz="0" w:space="0" w:color="auto"/>
        <w:right w:val="none" w:sz="0" w:space="0" w:color="auto"/>
      </w:divBdr>
    </w:div>
    <w:div w:id="1896427745">
      <w:bodyDiv w:val="1"/>
      <w:marLeft w:val="0"/>
      <w:marRight w:val="0"/>
      <w:marTop w:val="0"/>
      <w:marBottom w:val="0"/>
      <w:divBdr>
        <w:top w:val="none" w:sz="0" w:space="0" w:color="auto"/>
        <w:left w:val="none" w:sz="0" w:space="0" w:color="auto"/>
        <w:bottom w:val="none" w:sz="0" w:space="0" w:color="auto"/>
        <w:right w:val="none" w:sz="0" w:space="0" w:color="auto"/>
      </w:divBdr>
    </w:div>
    <w:div w:id="1958873455">
      <w:bodyDiv w:val="1"/>
      <w:marLeft w:val="0"/>
      <w:marRight w:val="0"/>
      <w:marTop w:val="0"/>
      <w:marBottom w:val="0"/>
      <w:divBdr>
        <w:top w:val="none" w:sz="0" w:space="0" w:color="auto"/>
        <w:left w:val="none" w:sz="0" w:space="0" w:color="auto"/>
        <w:bottom w:val="none" w:sz="0" w:space="0" w:color="auto"/>
        <w:right w:val="none" w:sz="0" w:space="0" w:color="auto"/>
      </w:divBdr>
    </w:div>
    <w:div w:id="2020497458">
      <w:bodyDiv w:val="1"/>
      <w:marLeft w:val="0"/>
      <w:marRight w:val="0"/>
      <w:marTop w:val="0"/>
      <w:marBottom w:val="0"/>
      <w:divBdr>
        <w:top w:val="none" w:sz="0" w:space="0" w:color="auto"/>
        <w:left w:val="none" w:sz="0" w:space="0" w:color="auto"/>
        <w:bottom w:val="none" w:sz="0" w:space="0" w:color="auto"/>
        <w:right w:val="none" w:sz="0" w:space="0" w:color="auto"/>
      </w:divBdr>
    </w:div>
    <w:div w:id="208301653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FE558-6790-8E49-94A2-D6A92272C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31</Pages>
  <Words>44335</Words>
  <Characters>252715</Characters>
  <Application>Microsoft Office Word</Application>
  <DocSecurity>0</DocSecurity>
  <Lines>2105</Lines>
  <Paragraphs>592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296458</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Gold</dc:creator>
  <cp:keywords/>
  <dc:description/>
  <cp:lastModifiedBy>Zachary Gold</cp:lastModifiedBy>
  <cp:revision>7</cp:revision>
  <dcterms:created xsi:type="dcterms:W3CDTF">2020-11-11T00:58:00Z</dcterms:created>
  <dcterms:modified xsi:type="dcterms:W3CDTF">2020-11-13T15:08:00Z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http://www.zotero.org/styles/conservation-genetics</vt:lpwstr>
  </property>
  <property fmtid="{D5CDD505-2E9C-101B-9397-08002B2CF9AE}" pid="5" name="Mendeley Recent Style Name 1_1">
    <vt:lpwstr>Conservation Genetics</vt:lpwstr>
  </property>
  <property fmtid="{D5CDD505-2E9C-101B-9397-08002B2CF9AE}" pid="6" name="Mendeley Recent Style Id 2_1">
    <vt:lpwstr>http://www.zotero.org/styles/conservation-genetics-resources</vt:lpwstr>
  </property>
  <property fmtid="{D5CDD505-2E9C-101B-9397-08002B2CF9AE}" pid="7" name="Mendeley Recent Style Name 2_1">
    <vt:lpwstr>Conservation Genetics Resources</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http://www.zotero.org/styles/plos-biology</vt:lpwstr>
  </property>
  <property fmtid="{D5CDD505-2E9C-101B-9397-08002B2CF9AE}" pid="15" name="Mendeley Recent Style Name 6_1">
    <vt:lpwstr>PLOS Biology</vt:lpwstr>
  </property>
  <property fmtid="{D5CDD505-2E9C-101B-9397-08002B2CF9AE}" pid="16" name="Mendeley Recent Style Id 7_1">
    <vt:lpwstr>http://www.zotero.org/styles/plos-one</vt:lpwstr>
  </property>
  <property fmtid="{D5CDD505-2E9C-101B-9397-08002B2CF9AE}" pid="17" name="Mendeley Recent Style Name 7_1">
    <vt:lpwstr>PLOS ONE</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36705857-f911-3d59-87c6-44a470f113d8</vt:lpwstr>
  </property>
  <property fmtid="{D5CDD505-2E9C-101B-9397-08002B2CF9AE}" pid="24" name="Mendeley Citation Style_1">
    <vt:lpwstr>http://www.zotero.org/styles/plos-biology</vt:lpwstr>
  </property>
</Properties>
</file>