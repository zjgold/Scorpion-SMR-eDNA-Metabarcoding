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E0C30" w14:textId="77777777" w:rsidR="000F1EA9" w:rsidRDefault="000F1EA9" w:rsidP="00A95C71">
      <w:pPr>
        <w:pStyle w:val="MDPI12title"/>
        <w:tabs>
          <w:tab w:val="left" w:pos="2687"/>
        </w:tabs>
        <w:spacing w:line="480" w:lineRule="auto"/>
        <w:rPr>
          <w:rFonts w:ascii="Times New Roman" w:hAnsi="Times New Roman"/>
          <w:sz w:val="24"/>
          <w:szCs w:val="24"/>
        </w:rPr>
      </w:pPr>
    </w:p>
    <w:p w14:paraId="329ADF10" w14:textId="77777777" w:rsidR="000F1EA9" w:rsidRDefault="000F1EA9" w:rsidP="00A95C71">
      <w:pPr>
        <w:pStyle w:val="MDPI12title"/>
        <w:tabs>
          <w:tab w:val="left" w:pos="2687"/>
        </w:tabs>
        <w:spacing w:line="480" w:lineRule="auto"/>
        <w:rPr>
          <w:rFonts w:ascii="Times New Roman" w:hAnsi="Times New Roman"/>
          <w:sz w:val="24"/>
          <w:szCs w:val="24"/>
        </w:rPr>
      </w:pPr>
    </w:p>
    <w:p w14:paraId="1B2A911C" w14:textId="77777777" w:rsidR="000F1EA9" w:rsidRDefault="000F1EA9" w:rsidP="00A95C71">
      <w:pPr>
        <w:pStyle w:val="MDPI12title"/>
        <w:tabs>
          <w:tab w:val="left" w:pos="2687"/>
        </w:tabs>
        <w:spacing w:line="480" w:lineRule="auto"/>
        <w:rPr>
          <w:rFonts w:ascii="Times New Roman" w:hAnsi="Times New Roman"/>
          <w:sz w:val="24"/>
          <w:szCs w:val="24"/>
        </w:rPr>
      </w:pPr>
    </w:p>
    <w:p w14:paraId="2F13125D" w14:textId="637F0689" w:rsidR="00C20C70" w:rsidRPr="00A95C71" w:rsidRDefault="00C20C70" w:rsidP="00F1724E">
      <w:pPr>
        <w:pStyle w:val="MDPI12title"/>
        <w:tabs>
          <w:tab w:val="left" w:pos="2687"/>
        </w:tabs>
        <w:spacing w:line="480" w:lineRule="auto"/>
        <w:jc w:val="center"/>
        <w:rPr>
          <w:rFonts w:ascii="Times New Roman" w:hAnsi="Times New Roman"/>
          <w:sz w:val="24"/>
          <w:szCs w:val="24"/>
        </w:rPr>
      </w:pPr>
      <w:r w:rsidRPr="00A95C71">
        <w:rPr>
          <w:rFonts w:ascii="Times New Roman" w:hAnsi="Times New Roman"/>
          <w:sz w:val="24"/>
          <w:szCs w:val="24"/>
        </w:rPr>
        <w:t xml:space="preserve">eDNA </w:t>
      </w:r>
      <w:r w:rsidR="001A7395">
        <w:rPr>
          <w:rFonts w:ascii="Times New Roman" w:hAnsi="Times New Roman"/>
          <w:sz w:val="24"/>
          <w:szCs w:val="24"/>
        </w:rPr>
        <w:t>m</w:t>
      </w:r>
      <w:r w:rsidRPr="00A95C71">
        <w:rPr>
          <w:rFonts w:ascii="Times New Roman" w:hAnsi="Times New Roman"/>
          <w:sz w:val="24"/>
          <w:szCs w:val="24"/>
        </w:rPr>
        <w:t xml:space="preserve">etabarcoding as a </w:t>
      </w:r>
      <w:r w:rsidR="001A7395">
        <w:rPr>
          <w:rFonts w:ascii="Times New Roman" w:hAnsi="Times New Roman"/>
          <w:sz w:val="24"/>
          <w:szCs w:val="24"/>
        </w:rPr>
        <w:t>b</w:t>
      </w:r>
      <w:r w:rsidRPr="00A95C71">
        <w:rPr>
          <w:rFonts w:ascii="Times New Roman" w:hAnsi="Times New Roman"/>
          <w:sz w:val="24"/>
          <w:szCs w:val="24"/>
        </w:rPr>
        <w:t xml:space="preserve">iomonitoring </w:t>
      </w:r>
      <w:r w:rsidR="001A7395">
        <w:rPr>
          <w:rFonts w:ascii="Times New Roman" w:hAnsi="Times New Roman"/>
          <w:sz w:val="24"/>
          <w:szCs w:val="24"/>
        </w:rPr>
        <w:t>t</w:t>
      </w:r>
      <w:r w:rsidRPr="00A95C71">
        <w:rPr>
          <w:rFonts w:ascii="Times New Roman" w:hAnsi="Times New Roman"/>
          <w:sz w:val="24"/>
          <w:szCs w:val="24"/>
        </w:rPr>
        <w:t xml:space="preserve">ool for </w:t>
      </w:r>
      <w:r w:rsidR="001A7395">
        <w:rPr>
          <w:rFonts w:ascii="Times New Roman" w:hAnsi="Times New Roman"/>
          <w:sz w:val="24"/>
          <w:szCs w:val="24"/>
        </w:rPr>
        <w:t>m</w:t>
      </w:r>
      <w:r w:rsidRPr="00A95C71">
        <w:rPr>
          <w:rFonts w:ascii="Times New Roman" w:hAnsi="Times New Roman"/>
          <w:sz w:val="24"/>
          <w:szCs w:val="24"/>
        </w:rPr>
        <w:t xml:space="preserve">arine </w:t>
      </w:r>
      <w:r w:rsidR="001A7395">
        <w:rPr>
          <w:rFonts w:ascii="Times New Roman" w:hAnsi="Times New Roman"/>
          <w:sz w:val="24"/>
          <w:szCs w:val="24"/>
        </w:rPr>
        <w:t>p</w:t>
      </w:r>
      <w:r w:rsidRPr="00A95C71">
        <w:rPr>
          <w:rFonts w:ascii="Times New Roman" w:hAnsi="Times New Roman"/>
          <w:sz w:val="24"/>
          <w:szCs w:val="24"/>
        </w:rPr>
        <w:t xml:space="preserve">rotected </w:t>
      </w:r>
      <w:r w:rsidR="001A7395">
        <w:rPr>
          <w:rFonts w:ascii="Times New Roman" w:hAnsi="Times New Roman"/>
          <w:sz w:val="24"/>
          <w:szCs w:val="24"/>
        </w:rPr>
        <w:t>a</w:t>
      </w:r>
      <w:r w:rsidRPr="00A95C71">
        <w:rPr>
          <w:rFonts w:ascii="Times New Roman" w:hAnsi="Times New Roman"/>
          <w:sz w:val="24"/>
          <w:szCs w:val="24"/>
        </w:rPr>
        <w:t>reas</w:t>
      </w:r>
    </w:p>
    <w:p w14:paraId="09B44458" w14:textId="77777777" w:rsidR="007B1618" w:rsidRPr="00A95C71" w:rsidRDefault="007B1618" w:rsidP="00A95C71">
      <w:pPr>
        <w:pStyle w:val="MDPI12title"/>
        <w:tabs>
          <w:tab w:val="left" w:pos="2687"/>
        </w:tabs>
        <w:spacing w:line="480" w:lineRule="auto"/>
        <w:rPr>
          <w:rFonts w:ascii="Times New Roman" w:hAnsi="Times New Roman"/>
          <w:sz w:val="24"/>
          <w:szCs w:val="24"/>
        </w:rPr>
      </w:pPr>
    </w:p>
    <w:p w14:paraId="7554DA14" w14:textId="31FFC598" w:rsidR="005603E0" w:rsidRPr="00C06F22" w:rsidRDefault="00C20C70" w:rsidP="00A95C71">
      <w:pPr>
        <w:pStyle w:val="MDPI13authornames"/>
        <w:spacing w:line="480" w:lineRule="auto"/>
        <w:rPr>
          <w:rFonts w:ascii="Times New Roman" w:hAnsi="Times New Roman"/>
          <w:b w:val="0"/>
          <w:bCs/>
          <w:sz w:val="24"/>
          <w:szCs w:val="24"/>
          <w:vertAlign w:val="superscript"/>
        </w:rPr>
      </w:pPr>
      <w:r w:rsidRPr="00C06F22">
        <w:rPr>
          <w:rFonts w:ascii="Times New Roman" w:hAnsi="Times New Roman"/>
          <w:b w:val="0"/>
          <w:bCs/>
          <w:sz w:val="24"/>
          <w:szCs w:val="24"/>
        </w:rPr>
        <w:t>Zachary</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Gold</w:t>
      </w:r>
      <w:r w:rsidR="007B1618" w:rsidRPr="00C06F22">
        <w:rPr>
          <w:rFonts w:ascii="Times New Roman" w:hAnsi="Times New Roman"/>
          <w:b w:val="0"/>
          <w:bCs/>
          <w:sz w:val="24"/>
          <w:szCs w:val="24"/>
        </w:rPr>
        <w:t xml:space="preserve"> </w:t>
      </w:r>
      <w:r w:rsidR="007B1618" w:rsidRPr="00C06F22">
        <w:rPr>
          <w:rFonts w:ascii="Times New Roman" w:hAnsi="Times New Roman"/>
          <w:b w:val="0"/>
          <w:bCs/>
          <w:sz w:val="24"/>
          <w:szCs w:val="24"/>
          <w:vertAlign w:val="superscript"/>
        </w:rPr>
        <w:t>1</w:t>
      </w:r>
      <w:r w:rsidRPr="00C06F22">
        <w:rPr>
          <w:rFonts w:ascii="Times New Roman" w:hAnsi="Times New Roman"/>
          <w:b w:val="0"/>
          <w:bCs/>
          <w:sz w:val="24"/>
          <w:szCs w:val="24"/>
          <w:vertAlign w:val="superscript"/>
        </w:rPr>
        <w:t>,</w:t>
      </w:r>
      <w:r w:rsidRPr="00C06F22">
        <w:rPr>
          <w:rFonts w:ascii="Times New Roman" w:hAnsi="Times New Roman"/>
          <w:b w:val="0"/>
          <w:bCs/>
          <w:sz w:val="24"/>
          <w:szCs w:val="24"/>
        </w:rPr>
        <w:t>*</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Joshua</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Sprague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David </w:t>
      </w:r>
      <w:r w:rsidR="00383D43" w:rsidRPr="00C06F22">
        <w:rPr>
          <w:rFonts w:ascii="Times New Roman" w:hAnsi="Times New Roman"/>
          <w:b w:val="0"/>
          <w:bCs/>
          <w:sz w:val="24"/>
          <w:szCs w:val="24"/>
        </w:rPr>
        <w:t xml:space="preserve">J. </w:t>
      </w:r>
      <w:r w:rsidRPr="00C06F22">
        <w:rPr>
          <w:rFonts w:ascii="Times New Roman" w:hAnsi="Times New Roman"/>
          <w:b w:val="0"/>
          <w:bCs/>
          <w:sz w:val="24"/>
          <w:szCs w:val="24"/>
        </w:rPr>
        <w:t>Kushner</w:t>
      </w:r>
      <w:r w:rsidR="007B1618" w:rsidRPr="00C06F22">
        <w:rPr>
          <w:rFonts w:ascii="Times New Roman" w:hAnsi="Times New Roman"/>
          <w:b w:val="0"/>
          <w:bCs/>
          <w:sz w:val="24"/>
          <w:szCs w:val="24"/>
        </w:rPr>
        <w:t xml:space="preserv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w:t>
      </w:r>
      <w:r w:rsidR="00AD4E34" w:rsidRPr="00C06F22">
        <w:rPr>
          <w:rFonts w:ascii="Times New Roman" w:hAnsi="Times New Roman"/>
          <w:b w:val="0"/>
          <w:bCs/>
          <w:sz w:val="24"/>
          <w:szCs w:val="24"/>
        </w:rPr>
        <w:t>Erick Zerecero</w:t>
      </w:r>
      <w:r w:rsidR="00AD4E34" w:rsidRPr="00C06F22">
        <w:rPr>
          <w:rFonts w:ascii="Times New Roman" w:hAnsi="Times New Roman"/>
          <w:b w:val="0"/>
          <w:bCs/>
          <w:sz w:val="24"/>
          <w:szCs w:val="24"/>
          <w:vertAlign w:val="superscript"/>
        </w:rPr>
        <w:t>1</w:t>
      </w:r>
      <w:r w:rsidR="00AD4E34"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Paul </w:t>
      </w:r>
      <w:r w:rsidR="00AC3EBC" w:rsidRPr="00C06F22">
        <w:rPr>
          <w:rFonts w:ascii="Times New Roman" w:hAnsi="Times New Roman"/>
          <w:b w:val="0"/>
          <w:bCs/>
          <w:sz w:val="24"/>
          <w:szCs w:val="24"/>
        </w:rPr>
        <w:t xml:space="preserve">H. </w:t>
      </w:r>
      <w:r w:rsidRPr="00C06F22">
        <w:rPr>
          <w:rFonts w:ascii="Times New Roman" w:hAnsi="Times New Roman"/>
          <w:b w:val="0"/>
          <w:bCs/>
          <w:sz w:val="24"/>
          <w:szCs w:val="24"/>
        </w:rPr>
        <w:t xml:space="preserve">Barber </w:t>
      </w:r>
      <w:r w:rsidRPr="00C06F22">
        <w:rPr>
          <w:rFonts w:ascii="Times New Roman" w:hAnsi="Times New Roman"/>
          <w:b w:val="0"/>
          <w:bCs/>
          <w:sz w:val="24"/>
          <w:szCs w:val="24"/>
          <w:vertAlign w:val="superscript"/>
        </w:rPr>
        <w:t>1</w:t>
      </w:r>
    </w:p>
    <w:p w14:paraId="40C32DC2"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1663517D"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3A6AF3CE" w14:textId="7E951790"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1</w:t>
      </w:r>
      <w:r w:rsidR="00C20C70" w:rsidRPr="00A95C71">
        <w:rPr>
          <w:rFonts w:ascii="Times New Roman" w:hAnsi="Times New Roman"/>
          <w:sz w:val="24"/>
          <w:szCs w:val="24"/>
        </w:rPr>
        <w:t>Department of Ecology and Evolutionary Biology, University of California – Los Angeles</w:t>
      </w:r>
    </w:p>
    <w:p w14:paraId="3417F45D" w14:textId="39FB0CFD"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2</w:t>
      </w:r>
      <w:r w:rsidR="00C20C70" w:rsidRPr="00A95C71">
        <w:rPr>
          <w:rFonts w:ascii="Times New Roman" w:hAnsi="Times New Roman"/>
          <w:sz w:val="24"/>
          <w:szCs w:val="24"/>
        </w:rPr>
        <w:t>Channel Islands National Park Service</w:t>
      </w:r>
    </w:p>
    <w:p w14:paraId="39E4EF52"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D9DF667"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27CEF15"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31EEC249" w14:textId="36CC500B" w:rsidR="000F1EA9" w:rsidRDefault="007B1618" w:rsidP="00A95C71">
      <w:pPr>
        <w:pStyle w:val="MDPI14history"/>
        <w:spacing w:before="0" w:line="480" w:lineRule="auto"/>
        <w:ind w:left="311" w:hanging="198"/>
        <w:rPr>
          <w:rFonts w:ascii="Times New Roman" w:hAnsi="Times New Roman"/>
          <w:sz w:val="24"/>
          <w:szCs w:val="24"/>
        </w:rPr>
      </w:pPr>
      <w:r w:rsidRPr="00A95C71">
        <w:rPr>
          <w:rFonts w:ascii="Times New Roman" w:hAnsi="Times New Roman"/>
          <w:b/>
          <w:sz w:val="24"/>
          <w:szCs w:val="24"/>
        </w:rPr>
        <w:t>*</w:t>
      </w:r>
      <w:r w:rsidRPr="00A95C71">
        <w:rPr>
          <w:rFonts w:ascii="Times New Roman" w:hAnsi="Times New Roman"/>
          <w:sz w:val="24"/>
          <w:szCs w:val="24"/>
        </w:rPr>
        <w:tab/>
      </w:r>
      <w:r w:rsidR="000F1EA9" w:rsidRPr="00A95C71">
        <w:rPr>
          <w:rFonts w:ascii="Times New Roman" w:hAnsi="Times New Roman"/>
          <w:sz w:val="24"/>
          <w:szCs w:val="24"/>
        </w:rPr>
        <w:t>Correspond</w:t>
      </w:r>
      <w:r w:rsidR="000F1EA9">
        <w:rPr>
          <w:rFonts w:ascii="Times New Roman" w:hAnsi="Times New Roman"/>
          <w:sz w:val="24"/>
          <w:szCs w:val="24"/>
        </w:rPr>
        <w:t>ing Author</w:t>
      </w:r>
      <w:r w:rsidRPr="00A95C71">
        <w:rPr>
          <w:rFonts w:ascii="Times New Roman" w:hAnsi="Times New Roman"/>
          <w:sz w:val="24"/>
          <w:szCs w:val="24"/>
        </w:rPr>
        <w:t xml:space="preserve"> </w:t>
      </w:r>
    </w:p>
    <w:p w14:paraId="77DB00C7" w14:textId="17B811D0" w:rsidR="005603E0" w:rsidRPr="00A95C71" w:rsidRDefault="005603E0" w:rsidP="00F1724E">
      <w:pPr>
        <w:pStyle w:val="MDPI14history"/>
        <w:spacing w:before="0" w:line="480" w:lineRule="auto"/>
        <w:ind w:left="311" w:hanging="198"/>
      </w:pPr>
      <w:r w:rsidRPr="00A95C71">
        <w:rPr>
          <w:rFonts w:ascii="Times New Roman" w:hAnsi="Times New Roman"/>
          <w:sz w:val="24"/>
          <w:szCs w:val="24"/>
        </w:rPr>
        <w:t xml:space="preserve">Email: </w:t>
      </w:r>
      <w:r w:rsidR="00C20C70" w:rsidRPr="00A95C71">
        <w:rPr>
          <w:rFonts w:ascii="Times New Roman" w:hAnsi="Times New Roman"/>
          <w:sz w:val="24"/>
          <w:szCs w:val="24"/>
        </w:rPr>
        <w:t>zack.gold@ucla.edu</w:t>
      </w:r>
    </w:p>
    <w:p w14:paraId="055B6701" w14:textId="1220277F" w:rsidR="005603E0" w:rsidRPr="00A95C71" w:rsidRDefault="005603E0" w:rsidP="00A95C71">
      <w:pPr>
        <w:spacing w:line="480" w:lineRule="auto"/>
        <w:rPr>
          <w:szCs w:val="24"/>
          <w:lang w:bidi="en-US"/>
        </w:rPr>
      </w:pPr>
    </w:p>
    <w:p w14:paraId="7C04A346" w14:textId="59ED3D9C" w:rsidR="005603E0" w:rsidRDefault="005603E0" w:rsidP="00A95C71">
      <w:pPr>
        <w:pStyle w:val="MDPI17abstract"/>
        <w:spacing w:after="120" w:line="480" w:lineRule="auto"/>
        <w:ind w:left="0"/>
        <w:jc w:val="left"/>
        <w:rPr>
          <w:rFonts w:ascii="Times New Roman" w:hAnsi="Times New Roman"/>
          <w:b/>
          <w:sz w:val="24"/>
          <w:szCs w:val="24"/>
        </w:rPr>
      </w:pPr>
    </w:p>
    <w:p w14:paraId="7D61677B" w14:textId="405F3492" w:rsidR="001A7395" w:rsidRDefault="001A7395" w:rsidP="001A7395">
      <w:pPr>
        <w:pStyle w:val="MDPI18keywords"/>
      </w:pPr>
    </w:p>
    <w:p w14:paraId="1F70A639" w14:textId="4FDB519C" w:rsidR="001A7395" w:rsidRDefault="001A7395" w:rsidP="001A7395">
      <w:pPr>
        <w:rPr>
          <w:lang w:bidi="en-US"/>
        </w:rPr>
      </w:pPr>
    </w:p>
    <w:p w14:paraId="2BD6A03F" w14:textId="25DBC70F" w:rsidR="001A7395" w:rsidRDefault="001A7395" w:rsidP="001A7395">
      <w:pPr>
        <w:rPr>
          <w:lang w:bidi="en-US"/>
        </w:rPr>
      </w:pPr>
    </w:p>
    <w:p w14:paraId="63A410FE" w14:textId="1D8DF718" w:rsidR="001A7395" w:rsidRDefault="001A7395" w:rsidP="001A7395">
      <w:pPr>
        <w:rPr>
          <w:lang w:bidi="en-US"/>
        </w:rPr>
      </w:pPr>
    </w:p>
    <w:p w14:paraId="6A4D192D" w14:textId="44570B76" w:rsidR="001A7395" w:rsidRDefault="001A7395" w:rsidP="001A7395">
      <w:pPr>
        <w:rPr>
          <w:lang w:bidi="en-US"/>
        </w:rPr>
      </w:pPr>
    </w:p>
    <w:p w14:paraId="5A5F87B4" w14:textId="4512F975" w:rsidR="001A7395" w:rsidRDefault="001A7395" w:rsidP="001A7395">
      <w:pPr>
        <w:rPr>
          <w:lang w:bidi="en-US"/>
        </w:rPr>
      </w:pPr>
    </w:p>
    <w:p w14:paraId="03F8CD02" w14:textId="77777777" w:rsidR="001A7395" w:rsidRPr="001A7395" w:rsidRDefault="001A7395" w:rsidP="001A7395">
      <w:pPr>
        <w:rPr>
          <w:lang w:bidi="en-US"/>
        </w:rPr>
      </w:pPr>
    </w:p>
    <w:p w14:paraId="4DF95F78" w14:textId="038E0FE6" w:rsidR="00ED66A7" w:rsidRPr="000F1EA9" w:rsidRDefault="007B1618" w:rsidP="00A95C71">
      <w:pPr>
        <w:pStyle w:val="MDPI17abstract"/>
        <w:spacing w:after="120" w:line="480" w:lineRule="auto"/>
        <w:ind w:left="0"/>
        <w:jc w:val="left"/>
        <w:rPr>
          <w:rFonts w:ascii="Times New Roman" w:hAnsi="Times New Roman"/>
          <w:b/>
          <w:sz w:val="36"/>
          <w:szCs w:val="36"/>
        </w:rPr>
      </w:pPr>
      <w:r w:rsidRPr="000F1EA9">
        <w:rPr>
          <w:rFonts w:ascii="Times New Roman" w:hAnsi="Times New Roman"/>
          <w:b/>
          <w:sz w:val="36"/>
          <w:szCs w:val="36"/>
        </w:rPr>
        <w:lastRenderedPageBreak/>
        <w:t>Abstract</w:t>
      </w:r>
    </w:p>
    <w:p w14:paraId="6B0B9D37" w14:textId="353A3067" w:rsidR="007B1618" w:rsidRDefault="00383D43" w:rsidP="009377C0">
      <w:pPr>
        <w:pStyle w:val="MDPI17abstract"/>
        <w:spacing w:before="0" w:line="480" w:lineRule="auto"/>
        <w:jc w:val="left"/>
        <w:rPr>
          <w:rFonts w:ascii="Times New Roman" w:hAnsi="Times New Roman"/>
          <w:sz w:val="24"/>
          <w:szCs w:val="24"/>
        </w:rPr>
      </w:pPr>
      <w:r w:rsidRPr="00A95C71">
        <w:rPr>
          <w:rFonts w:ascii="Times New Roman" w:hAnsi="Times New Roman"/>
          <w:sz w:val="24"/>
          <w:szCs w:val="24"/>
        </w:rPr>
        <w:t xml:space="preserve">Monitoring of marine protected areas (MPAs) is </w:t>
      </w:r>
      <w:r w:rsidR="00A76BC0" w:rsidRPr="00A95C71">
        <w:rPr>
          <w:rFonts w:ascii="Times New Roman" w:hAnsi="Times New Roman"/>
          <w:sz w:val="24"/>
          <w:szCs w:val="24"/>
        </w:rPr>
        <w:t xml:space="preserve">critical </w:t>
      </w:r>
      <w:r w:rsidRPr="00A95C71">
        <w:rPr>
          <w:rFonts w:ascii="Times New Roman" w:hAnsi="Times New Roman"/>
          <w:sz w:val="24"/>
          <w:szCs w:val="24"/>
        </w:rPr>
        <w:t>for marine ecosystem management</w:t>
      </w:r>
      <w:r w:rsidR="00A76BC0" w:rsidRPr="00A95C71">
        <w:rPr>
          <w:rFonts w:ascii="Times New Roman" w:hAnsi="Times New Roman"/>
          <w:sz w:val="24"/>
          <w:szCs w:val="24"/>
        </w:rPr>
        <w:t>, yet c</w:t>
      </w:r>
      <w:r w:rsidR="00E06E6E" w:rsidRPr="00A95C71">
        <w:rPr>
          <w:rFonts w:ascii="Times New Roman" w:hAnsi="Times New Roman"/>
          <w:sz w:val="24"/>
          <w:szCs w:val="24"/>
        </w:rPr>
        <w:t xml:space="preserve">urrent </w:t>
      </w:r>
      <w:r w:rsidR="001D73A5" w:rsidRPr="00A95C71">
        <w:rPr>
          <w:rFonts w:ascii="Times New Roman" w:hAnsi="Times New Roman"/>
          <w:sz w:val="24"/>
          <w:szCs w:val="24"/>
        </w:rPr>
        <w:t xml:space="preserve">protocols </w:t>
      </w:r>
      <w:r w:rsidR="00E06E6E" w:rsidRPr="00A95C71">
        <w:rPr>
          <w:rFonts w:ascii="Times New Roman" w:hAnsi="Times New Roman"/>
          <w:sz w:val="24"/>
          <w:szCs w:val="24"/>
        </w:rPr>
        <w:t>rely on SCUBA</w:t>
      </w:r>
      <w:r w:rsidR="00A36D0B" w:rsidRPr="00A95C71">
        <w:rPr>
          <w:rFonts w:ascii="Times New Roman" w:hAnsi="Times New Roman"/>
          <w:sz w:val="24"/>
          <w:szCs w:val="24"/>
        </w:rPr>
        <w:t>-</w:t>
      </w:r>
      <w:r w:rsidR="00E06E6E" w:rsidRPr="00A95C71">
        <w:rPr>
          <w:rFonts w:ascii="Times New Roman" w:hAnsi="Times New Roman"/>
          <w:sz w:val="24"/>
          <w:szCs w:val="24"/>
        </w:rPr>
        <w:t xml:space="preserve">based visual </w:t>
      </w:r>
      <w:r w:rsidR="00A76BC0" w:rsidRPr="00A95C71">
        <w:rPr>
          <w:rFonts w:ascii="Times New Roman" w:hAnsi="Times New Roman"/>
          <w:sz w:val="24"/>
          <w:szCs w:val="24"/>
        </w:rPr>
        <w:t xml:space="preserve">surveys </w:t>
      </w:r>
      <w:r w:rsidR="00184BC9" w:rsidRPr="00A95C71">
        <w:rPr>
          <w:rFonts w:ascii="Times New Roman" w:hAnsi="Times New Roman"/>
          <w:sz w:val="24"/>
          <w:szCs w:val="24"/>
        </w:rPr>
        <w:t>that</w:t>
      </w:r>
      <w:r w:rsidR="001D73A5" w:rsidRPr="00A95C71">
        <w:rPr>
          <w:rFonts w:ascii="Times New Roman" w:hAnsi="Times New Roman"/>
          <w:sz w:val="24"/>
          <w:szCs w:val="24"/>
        </w:rPr>
        <w:t xml:space="preserve"> </w:t>
      </w:r>
      <w:r w:rsidR="00DC3C4C" w:rsidRPr="00A95C71">
        <w:rPr>
          <w:rFonts w:ascii="Times New Roman" w:hAnsi="Times New Roman"/>
          <w:sz w:val="24"/>
          <w:szCs w:val="24"/>
        </w:rPr>
        <w:t xml:space="preserve">are </w:t>
      </w:r>
      <w:r w:rsidR="00082C73" w:rsidRPr="00A95C71">
        <w:rPr>
          <w:rFonts w:ascii="Times New Roman" w:hAnsi="Times New Roman"/>
          <w:sz w:val="24"/>
          <w:szCs w:val="24"/>
        </w:rPr>
        <w:t>costly</w:t>
      </w:r>
      <w:r w:rsidR="00E06E6E" w:rsidRPr="00A95C71">
        <w:rPr>
          <w:rFonts w:ascii="Times New Roman" w:hAnsi="Times New Roman"/>
          <w:sz w:val="24"/>
          <w:szCs w:val="24"/>
        </w:rPr>
        <w:t xml:space="preserve"> and </w:t>
      </w:r>
      <w:r w:rsidR="00082C73" w:rsidRPr="00A95C71">
        <w:rPr>
          <w:rFonts w:ascii="Times New Roman" w:hAnsi="Times New Roman"/>
          <w:sz w:val="24"/>
          <w:szCs w:val="24"/>
        </w:rPr>
        <w:t>time consuming</w:t>
      </w:r>
      <w:r w:rsidR="00E06E6E" w:rsidRPr="00A95C71">
        <w:rPr>
          <w:rFonts w:ascii="Times New Roman" w:hAnsi="Times New Roman"/>
          <w:sz w:val="24"/>
          <w:szCs w:val="24"/>
        </w:rPr>
        <w:t>, limiting the</w:t>
      </w:r>
      <w:r w:rsidR="00A76BC0" w:rsidRPr="00A95C71">
        <w:rPr>
          <w:rFonts w:ascii="Times New Roman" w:hAnsi="Times New Roman"/>
          <w:sz w:val="24"/>
          <w:szCs w:val="24"/>
        </w:rPr>
        <w:t>ir</w:t>
      </w:r>
      <w:r w:rsidR="00E06E6E" w:rsidRPr="00A95C71">
        <w:rPr>
          <w:rFonts w:ascii="Times New Roman" w:hAnsi="Times New Roman"/>
          <w:sz w:val="24"/>
          <w:szCs w:val="24"/>
        </w:rPr>
        <w:t xml:space="preserve"> scope </w:t>
      </w:r>
      <w:r w:rsidR="00A76BC0" w:rsidRPr="00A95C71">
        <w:rPr>
          <w:rFonts w:ascii="Times New Roman" w:hAnsi="Times New Roman"/>
          <w:sz w:val="24"/>
          <w:szCs w:val="24"/>
        </w:rPr>
        <w:t>and effectiveness</w:t>
      </w:r>
      <w:r w:rsidR="00E06E6E" w:rsidRPr="00A95C71">
        <w:rPr>
          <w:rFonts w:ascii="Times New Roman" w:hAnsi="Times New Roman"/>
          <w:sz w:val="24"/>
          <w:szCs w:val="24"/>
        </w:rPr>
        <w:t xml:space="preserve">. </w:t>
      </w:r>
      <w:r w:rsidR="001D73A5" w:rsidRPr="00A95C71">
        <w:rPr>
          <w:rFonts w:ascii="Times New Roman" w:hAnsi="Times New Roman"/>
          <w:sz w:val="24"/>
          <w:szCs w:val="24"/>
        </w:rPr>
        <w:t xml:space="preserve">Environmental DNA (eDNA) metabarcoding is a </w:t>
      </w:r>
      <w:r w:rsidR="005F2826" w:rsidRPr="00A95C71">
        <w:rPr>
          <w:rFonts w:ascii="Times New Roman" w:hAnsi="Times New Roman"/>
          <w:sz w:val="24"/>
          <w:szCs w:val="24"/>
        </w:rPr>
        <w:t xml:space="preserve">promising </w:t>
      </w:r>
      <w:r w:rsidR="001D73A5" w:rsidRPr="00A95C71">
        <w:rPr>
          <w:rFonts w:ascii="Times New Roman" w:hAnsi="Times New Roman"/>
          <w:sz w:val="24"/>
          <w:szCs w:val="24"/>
        </w:rPr>
        <w:t xml:space="preserve">alternative </w:t>
      </w:r>
      <w:r w:rsidR="005F2826" w:rsidRPr="00A95C71">
        <w:rPr>
          <w:rFonts w:ascii="Times New Roman" w:hAnsi="Times New Roman"/>
          <w:sz w:val="24"/>
          <w:szCs w:val="24"/>
        </w:rPr>
        <w:t xml:space="preserve">for marine ecosystem </w:t>
      </w:r>
      <w:r w:rsidR="001D73A5" w:rsidRPr="00A95C71">
        <w:rPr>
          <w:rFonts w:ascii="Times New Roman" w:hAnsi="Times New Roman"/>
          <w:sz w:val="24"/>
          <w:szCs w:val="24"/>
        </w:rPr>
        <w:t>monitoring</w:t>
      </w:r>
      <w:r w:rsidR="00CD7233" w:rsidRPr="00A95C71">
        <w:rPr>
          <w:rFonts w:ascii="Times New Roman" w:hAnsi="Times New Roman"/>
          <w:sz w:val="24"/>
          <w:szCs w:val="24"/>
        </w:rPr>
        <w:t>, but</w:t>
      </w:r>
      <w:r w:rsidR="001D73A5" w:rsidRPr="00A95C71">
        <w:rPr>
          <w:rFonts w:ascii="Times New Roman" w:hAnsi="Times New Roman"/>
          <w:sz w:val="24"/>
          <w:szCs w:val="24"/>
        </w:rPr>
        <w:t xml:space="preserve"> </w:t>
      </w:r>
      <w:r w:rsidR="004B666D" w:rsidRPr="00A95C71">
        <w:rPr>
          <w:rFonts w:ascii="Times New Roman" w:hAnsi="Times New Roman"/>
          <w:sz w:val="24"/>
          <w:szCs w:val="24"/>
        </w:rPr>
        <w:t xml:space="preserve">more direct comparisons </w:t>
      </w:r>
      <w:r w:rsidR="00FF2F16" w:rsidRPr="00A95C71">
        <w:rPr>
          <w:rFonts w:ascii="Times New Roman" w:hAnsi="Times New Roman"/>
          <w:sz w:val="24"/>
          <w:szCs w:val="24"/>
        </w:rPr>
        <w:t>to visual surveys</w:t>
      </w:r>
      <w:r w:rsidR="004B666D" w:rsidRPr="00A95C71">
        <w:rPr>
          <w:rFonts w:ascii="Times New Roman" w:hAnsi="Times New Roman"/>
          <w:sz w:val="24"/>
          <w:szCs w:val="24"/>
        </w:rPr>
        <w:t xml:space="preserve"> are needed</w:t>
      </w:r>
      <w:r w:rsidR="00184BC9" w:rsidRPr="00A95C71">
        <w:rPr>
          <w:rFonts w:ascii="Times New Roman" w:hAnsi="Times New Roman"/>
          <w:sz w:val="24"/>
          <w:szCs w:val="24"/>
        </w:rPr>
        <w:t xml:space="preserve"> to understand the strengths and limitations of each approach</w:t>
      </w:r>
      <w:r w:rsidR="005F2826" w:rsidRPr="00A95C71">
        <w:rPr>
          <w:rFonts w:ascii="Times New Roman" w:hAnsi="Times New Roman"/>
          <w:sz w:val="24"/>
          <w:szCs w:val="24"/>
        </w:rPr>
        <w:t>.</w:t>
      </w:r>
      <w:r w:rsidR="00E06E6E" w:rsidRPr="00A95C71">
        <w:rPr>
          <w:rFonts w:ascii="Times New Roman" w:hAnsi="Times New Roman"/>
          <w:sz w:val="24"/>
          <w:szCs w:val="24"/>
        </w:rPr>
        <w:t xml:space="preserve"> </w:t>
      </w:r>
      <w:r w:rsidR="00FF2F16" w:rsidRPr="00A95C71">
        <w:rPr>
          <w:rFonts w:ascii="Times New Roman" w:hAnsi="Times New Roman"/>
          <w:sz w:val="24"/>
          <w:szCs w:val="24"/>
        </w:rPr>
        <w:t>This study</w:t>
      </w:r>
      <w:r w:rsidR="00082C73" w:rsidRPr="00A95C71">
        <w:rPr>
          <w:rFonts w:ascii="Times New Roman" w:hAnsi="Times New Roman"/>
          <w:sz w:val="24"/>
          <w:szCs w:val="24"/>
        </w:rPr>
        <w:t xml:space="preserve"> compare</w:t>
      </w:r>
      <w:r w:rsidR="00FF2F16" w:rsidRPr="00A95C71">
        <w:rPr>
          <w:rFonts w:ascii="Times New Roman" w:hAnsi="Times New Roman"/>
          <w:sz w:val="24"/>
          <w:szCs w:val="24"/>
        </w:rPr>
        <w:t>s</w:t>
      </w:r>
      <w:r w:rsidR="00082C73" w:rsidRPr="00A95C71">
        <w:rPr>
          <w:rFonts w:ascii="Times New Roman" w:hAnsi="Times New Roman"/>
          <w:sz w:val="24"/>
          <w:szCs w:val="24"/>
        </w:rPr>
        <w:t xml:space="preserve"> </w:t>
      </w:r>
      <w:r w:rsidR="00184BC9" w:rsidRPr="00A95C71">
        <w:rPr>
          <w:rFonts w:ascii="Times New Roman" w:hAnsi="Times New Roman"/>
          <w:sz w:val="24"/>
          <w:szCs w:val="24"/>
        </w:rPr>
        <w:t xml:space="preserve">fish communities </w:t>
      </w:r>
      <w:r w:rsidR="00082C73" w:rsidRPr="00A95C71">
        <w:rPr>
          <w:rFonts w:ascii="Times New Roman" w:hAnsi="Times New Roman"/>
          <w:sz w:val="24"/>
          <w:szCs w:val="24"/>
        </w:rPr>
        <w:t xml:space="preserve">inside and </w:t>
      </w:r>
      <w:r w:rsidRPr="00A95C71">
        <w:rPr>
          <w:rFonts w:ascii="Times New Roman" w:hAnsi="Times New Roman"/>
          <w:sz w:val="24"/>
          <w:szCs w:val="24"/>
        </w:rPr>
        <w:t>outside</w:t>
      </w:r>
      <w:r w:rsidR="00AB1EEC" w:rsidRPr="00A95C71">
        <w:rPr>
          <w:rFonts w:ascii="Times New Roman" w:hAnsi="Times New Roman"/>
          <w:sz w:val="24"/>
          <w:szCs w:val="24"/>
        </w:rPr>
        <w:t xml:space="preserve"> </w:t>
      </w:r>
      <w:r w:rsidR="00082C73" w:rsidRPr="00A95C71">
        <w:rPr>
          <w:rFonts w:ascii="Times New Roman" w:hAnsi="Times New Roman"/>
          <w:sz w:val="24"/>
          <w:szCs w:val="24"/>
        </w:rPr>
        <w:t>the Scorpion State Marine Reserve o</w:t>
      </w:r>
      <w:r w:rsidR="00BD1366" w:rsidRPr="00A95C71">
        <w:rPr>
          <w:rFonts w:ascii="Times New Roman" w:hAnsi="Times New Roman"/>
          <w:sz w:val="24"/>
          <w:szCs w:val="24"/>
        </w:rPr>
        <w:t xml:space="preserve">ff </w:t>
      </w:r>
      <w:r w:rsidR="00082C73" w:rsidRPr="00A95C71">
        <w:rPr>
          <w:rFonts w:ascii="Times New Roman" w:hAnsi="Times New Roman"/>
          <w:sz w:val="24"/>
          <w:szCs w:val="24"/>
        </w:rPr>
        <w:t>Santa Cruz Island, C</w:t>
      </w:r>
      <w:r w:rsidR="00B8453F" w:rsidRPr="00A95C71">
        <w:rPr>
          <w:rFonts w:ascii="Times New Roman" w:hAnsi="Times New Roman"/>
          <w:sz w:val="24"/>
          <w:szCs w:val="24"/>
        </w:rPr>
        <w:t>A</w:t>
      </w:r>
      <w:r w:rsidR="00184BC9" w:rsidRPr="00A95C71">
        <w:rPr>
          <w:rFonts w:ascii="Times New Roman" w:hAnsi="Times New Roman"/>
          <w:sz w:val="24"/>
          <w:szCs w:val="24"/>
        </w:rPr>
        <w:t xml:space="preserve"> using eDNA metabarcoding and underwater visual census surveys</w:t>
      </w:r>
      <w:r w:rsidR="00082C73" w:rsidRPr="00A95C71">
        <w:rPr>
          <w:rFonts w:ascii="Times New Roman" w:hAnsi="Times New Roman"/>
          <w:sz w:val="24"/>
          <w:szCs w:val="24"/>
        </w:rPr>
        <w:t xml:space="preserve">. </w:t>
      </w:r>
      <w:r w:rsidR="00AD42CE" w:rsidRPr="00A95C71">
        <w:rPr>
          <w:rFonts w:ascii="Times New Roman" w:hAnsi="Times New Roman"/>
          <w:sz w:val="24"/>
          <w:szCs w:val="24"/>
        </w:rPr>
        <w:t xml:space="preserve">Results from </w:t>
      </w:r>
      <w:r w:rsidR="00082C73" w:rsidRPr="00A95C71">
        <w:rPr>
          <w:rFonts w:ascii="Times New Roman" w:hAnsi="Times New Roman"/>
          <w:sz w:val="24"/>
          <w:szCs w:val="24"/>
        </w:rPr>
        <w:t>eDNA capture</w:t>
      </w:r>
      <w:r w:rsidR="005D11C5" w:rsidRPr="00A95C71">
        <w:rPr>
          <w:rFonts w:ascii="Times New Roman" w:hAnsi="Times New Roman"/>
          <w:sz w:val="24"/>
          <w:szCs w:val="24"/>
        </w:rPr>
        <w:t>d</w:t>
      </w:r>
      <w:r w:rsidR="00082C73" w:rsidRPr="00A95C71">
        <w:rPr>
          <w:rFonts w:ascii="Times New Roman" w:hAnsi="Times New Roman"/>
          <w:sz w:val="24"/>
          <w:szCs w:val="24"/>
        </w:rPr>
        <w:t xml:space="preserve"> </w:t>
      </w:r>
      <w:r w:rsidR="00997B89" w:rsidRPr="00A95C71">
        <w:rPr>
          <w:rFonts w:ascii="Times New Roman" w:hAnsi="Times New Roman"/>
          <w:sz w:val="24"/>
          <w:szCs w:val="24"/>
        </w:rPr>
        <w:t>76</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/25)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species and </w:t>
      </w:r>
      <w:r w:rsidR="00997B89" w:rsidRPr="00A95C71">
        <w:rPr>
          <w:rFonts w:ascii="Times New Roman" w:hAnsi="Times New Roman"/>
          <w:sz w:val="24"/>
          <w:szCs w:val="24"/>
        </w:rPr>
        <w:t>95</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/20)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genera </w:t>
      </w:r>
      <w:r w:rsidR="00AD42CE" w:rsidRPr="00A95C71">
        <w:rPr>
          <w:rFonts w:ascii="Times New Roman" w:hAnsi="Times New Roman"/>
          <w:sz w:val="24"/>
          <w:szCs w:val="24"/>
        </w:rPr>
        <w:t>observed during</w:t>
      </w:r>
      <w:r w:rsidR="00082C73" w:rsidRPr="00A95C71">
        <w:rPr>
          <w:rFonts w:ascii="Times New Roman" w:hAnsi="Times New Roman"/>
          <w:sz w:val="24"/>
          <w:szCs w:val="24"/>
        </w:rPr>
        <w:t xml:space="preserve"> </w:t>
      </w:r>
      <w:r w:rsidR="002A1295" w:rsidRPr="00A95C71">
        <w:rPr>
          <w:rFonts w:ascii="Times New Roman" w:hAnsi="Times New Roman"/>
          <w:sz w:val="24"/>
          <w:szCs w:val="24"/>
        </w:rPr>
        <w:t xml:space="preserve">pairwise </w:t>
      </w:r>
      <w:r w:rsidR="00082C73" w:rsidRPr="00A95C71">
        <w:rPr>
          <w:rFonts w:ascii="Times New Roman" w:hAnsi="Times New Roman"/>
          <w:sz w:val="24"/>
          <w:szCs w:val="24"/>
        </w:rPr>
        <w:t>underwater visual census</w:t>
      </w:r>
      <w:r w:rsidR="00E06E6E" w:rsidRPr="00A95C71">
        <w:rPr>
          <w:rFonts w:ascii="Times New Roman" w:hAnsi="Times New Roman"/>
          <w:sz w:val="24"/>
          <w:szCs w:val="24"/>
        </w:rPr>
        <w:t xml:space="preserve">. </w:t>
      </w:r>
      <w:r w:rsidR="00FF2F16" w:rsidRPr="00A95C71">
        <w:rPr>
          <w:rFonts w:ascii="Times New Roman" w:hAnsi="Times New Roman"/>
          <w:sz w:val="24"/>
          <w:szCs w:val="24"/>
        </w:rPr>
        <w:t xml:space="preserve">Species missed by eDNA were due to the inability of MiFish </w:t>
      </w:r>
      <w:r w:rsidR="00FF2F16" w:rsidRPr="00A95C71">
        <w:rPr>
          <w:rFonts w:ascii="Times New Roman" w:hAnsi="Times New Roman"/>
          <w:i/>
          <w:sz w:val="24"/>
          <w:szCs w:val="24"/>
        </w:rPr>
        <w:t>12S</w:t>
      </w:r>
      <w:r w:rsidR="00FF2F16" w:rsidRPr="00A95C71">
        <w:rPr>
          <w:rFonts w:ascii="Times New Roman" w:hAnsi="Times New Roman"/>
          <w:sz w:val="24"/>
          <w:szCs w:val="24"/>
        </w:rPr>
        <w:t xml:space="preserve"> barcodes to differentiate species of rockfishes (</w:t>
      </w:r>
      <w:r w:rsidR="00FF2F16" w:rsidRPr="00A95C71">
        <w:rPr>
          <w:rFonts w:ascii="Times New Roman" w:hAnsi="Times New Roman"/>
          <w:i/>
          <w:sz w:val="24"/>
          <w:szCs w:val="24"/>
        </w:rPr>
        <w:t xml:space="preserve">Sebastes, </w:t>
      </w:r>
      <w:r w:rsidR="00FF2F16" w:rsidRPr="00A95C71">
        <w:rPr>
          <w:rFonts w:ascii="Times New Roman" w:hAnsi="Times New Roman"/>
          <w:iCs/>
          <w:sz w:val="24"/>
          <w:szCs w:val="24"/>
        </w:rPr>
        <w:t>n=4</w:t>
      </w:r>
      <w:r w:rsidR="00FF2F16" w:rsidRPr="00A95C71">
        <w:rPr>
          <w:rFonts w:ascii="Times New Roman" w:hAnsi="Times New Roman"/>
          <w:sz w:val="24"/>
          <w:szCs w:val="24"/>
        </w:rPr>
        <w:t xml:space="preserve">) or </w:t>
      </w:r>
      <w:r w:rsidR="00997B89" w:rsidRPr="00A95C71">
        <w:rPr>
          <w:rFonts w:ascii="Times New Roman" w:hAnsi="Times New Roman"/>
          <w:sz w:val="24"/>
          <w:szCs w:val="24"/>
        </w:rPr>
        <w:t>low site occupancy rates of crevice</w:t>
      </w:r>
      <w:r w:rsidR="002065F1" w:rsidRPr="00A95C71">
        <w:rPr>
          <w:rFonts w:ascii="Times New Roman" w:hAnsi="Times New Roman"/>
          <w:sz w:val="24"/>
          <w:szCs w:val="24"/>
        </w:rPr>
        <w:t>-</w:t>
      </w:r>
      <w:r w:rsidR="00997B89" w:rsidRPr="00A95C71">
        <w:rPr>
          <w:rFonts w:ascii="Times New Roman" w:hAnsi="Times New Roman"/>
          <w:sz w:val="24"/>
          <w:szCs w:val="24"/>
        </w:rPr>
        <w:t xml:space="preserve">dwelling </w:t>
      </w:r>
      <w:r w:rsidR="00997B89" w:rsidRPr="00A95C71">
        <w:rPr>
          <w:rFonts w:ascii="Times New Roman" w:hAnsi="Times New Roman"/>
          <w:i/>
          <w:iCs/>
          <w:sz w:val="24"/>
          <w:szCs w:val="24"/>
        </w:rPr>
        <w:t xml:space="preserve">Lythrypnus </w:t>
      </w:r>
      <w:r w:rsidR="00997B89" w:rsidRPr="00A95C71">
        <w:rPr>
          <w:rFonts w:ascii="Times New Roman" w:hAnsi="Times New Roman"/>
          <w:sz w:val="24"/>
          <w:szCs w:val="24"/>
        </w:rPr>
        <w:t>gobies</w:t>
      </w:r>
      <w:r w:rsidR="00FF2F16" w:rsidRPr="00A95C71">
        <w:rPr>
          <w:rFonts w:ascii="Times New Roman" w:hAnsi="Times New Roman"/>
          <w:sz w:val="24"/>
          <w:szCs w:val="24"/>
        </w:rPr>
        <w:t xml:space="preserve">. </w:t>
      </w:r>
      <w:r w:rsidR="00CD7233" w:rsidRPr="00A95C71">
        <w:rPr>
          <w:rFonts w:ascii="Times New Roman" w:hAnsi="Times New Roman"/>
          <w:sz w:val="24"/>
          <w:szCs w:val="24"/>
        </w:rPr>
        <w:t xml:space="preserve">However, </w:t>
      </w:r>
      <w:r w:rsidR="00E06E6E" w:rsidRPr="00A95C71">
        <w:rPr>
          <w:rFonts w:ascii="Times New Roman" w:hAnsi="Times New Roman"/>
          <w:sz w:val="24"/>
          <w:szCs w:val="24"/>
        </w:rPr>
        <w:t>eDNA detected</w:t>
      </w:r>
      <w:r w:rsidR="00AD42CE" w:rsidRPr="00A95C71">
        <w:rPr>
          <w:rFonts w:ascii="Times New Roman" w:hAnsi="Times New Roman"/>
          <w:sz w:val="24"/>
          <w:szCs w:val="24"/>
        </w:rPr>
        <w:t xml:space="preserve"> an</w:t>
      </w:r>
      <w:r w:rsidR="00E06E6E" w:rsidRPr="00A95C71">
        <w:rPr>
          <w:rFonts w:ascii="Times New Roman" w:hAnsi="Times New Roman"/>
          <w:sz w:val="24"/>
          <w:szCs w:val="24"/>
        </w:rPr>
        <w:t xml:space="preserve"> additional</w:t>
      </w:r>
      <w:r w:rsidR="00AD42CE" w:rsidRPr="00A95C71">
        <w:rPr>
          <w:rFonts w:ascii="Times New Roman" w:hAnsi="Times New Roman"/>
          <w:sz w:val="24"/>
          <w:szCs w:val="24"/>
        </w:rPr>
        <w:t xml:space="preserve"> </w:t>
      </w:r>
      <w:r w:rsidR="001B3A88">
        <w:rPr>
          <w:rFonts w:ascii="Times New Roman" w:hAnsi="Times New Roman"/>
          <w:sz w:val="24"/>
          <w:szCs w:val="24"/>
        </w:rPr>
        <w:t>23</w:t>
      </w:r>
      <w:r w:rsidR="001B3A88" w:rsidRPr="00A95C71">
        <w:rPr>
          <w:rFonts w:ascii="Times New Roman" w:hAnsi="Times New Roman"/>
          <w:sz w:val="24"/>
          <w:szCs w:val="24"/>
        </w:rPr>
        <w:t xml:space="preserve"> </w:t>
      </w:r>
      <w:r w:rsidR="00AD42CE" w:rsidRPr="00A95C71">
        <w:rPr>
          <w:rFonts w:ascii="Times New Roman" w:hAnsi="Times New Roman"/>
          <w:sz w:val="24"/>
          <w:szCs w:val="24"/>
        </w:rPr>
        <w:t>fish</w:t>
      </w:r>
      <w:r w:rsidR="00217A2A" w:rsidRPr="00A95C71">
        <w:rPr>
          <w:rFonts w:ascii="Times New Roman" w:hAnsi="Times New Roman"/>
          <w:sz w:val="24"/>
          <w:szCs w:val="24"/>
        </w:rPr>
        <w:t xml:space="preserve"> </w:t>
      </w:r>
      <w:r w:rsidR="00AD42CE" w:rsidRPr="00A95C71">
        <w:rPr>
          <w:rFonts w:ascii="Times New Roman" w:hAnsi="Times New Roman"/>
          <w:sz w:val="24"/>
          <w:szCs w:val="24"/>
        </w:rPr>
        <w:t xml:space="preserve">species not </w:t>
      </w:r>
      <w:r w:rsidR="00184BC9" w:rsidRPr="00A95C71">
        <w:rPr>
          <w:rFonts w:ascii="Times New Roman" w:hAnsi="Times New Roman"/>
          <w:sz w:val="24"/>
          <w:szCs w:val="24"/>
        </w:rPr>
        <w:t xml:space="preserve">recorded </w:t>
      </w:r>
      <w:r w:rsidR="00AD42CE" w:rsidRPr="00A95C71">
        <w:rPr>
          <w:rFonts w:ascii="Times New Roman" w:hAnsi="Times New Roman"/>
          <w:sz w:val="24"/>
          <w:szCs w:val="24"/>
        </w:rPr>
        <w:t xml:space="preserve">in </w:t>
      </w:r>
      <w:r w:rsidR="00FF2F16" w:rsidRPr="00A95C71">
        <w:rPr>
          <w:rFonts w:ascii="Times New Roman" w:hAnsi="Times New Roman"/>
          <w:sz w:val="24"/>
          <w:szCs w:val="24"/>
        </w:rPr>
        <w:t xml:space="preserve">paired </w:t>
      </w:r>
      <w:r w:rsidR="00AD42CE" w:rsidRPr="00A95C71">
        <w:rPr>
          <w:rFonts w:ascii="Times New Roman" w:hAnsi="Times New Roman"/>
          <w:sz w:val="24"/>
          <w:szCs w:val="24"/>
        </w:rPr>
        <w:t>visual surveys</w:t>
      </w:r>
      <w:r w:rsidR="007D75D3" w:rsidRPr="00A95C71">
        <w:rPr>
          <w:rFonts w:ascii="Times New Roman" w:hAnsi="Times New Roman"/>
          <w:sz w:val="24"/>
          <w:szCs w:val="24"/>
        </w:rPr>
        <w:t xml:space="preserve">, but </w:t>
      </w:r>
      <w:r w:rsidR="002065F1" w:rsidRPr="00A95C71">
        <w:rPr>
          <w:rFonts w:ascii="Times New Roman" w:hAnsi="Times New Roman"/>
          <w:sz w:val="24"/>
          <w:szCs w:val="24"/>
        </w:rPr>
        <w:t>previously</w:t>
      </w:r>
      <w:r w:rsidR="00FF2F16" w:rsidRPr="00A95C71">
        <w:rPr>
          <w:rFonts w:ascii="Times New Roman" w:hAnsi="Times New Roman"/>
          <w:sz w:val="24"/>
          <w:szCs w:val="24"/>
        </w:rPr>
        <w:t xml:space="preserve"> reported from prior </w:t>
      </w:r>
      <w:r w:rsidR="002065F1" w:rsidRPr="00A95C71">
        <w:rPr>
          <w:rFonts w:ascii="Times New Roman" w:hAnsi="Times New Roman"/>
          <w:sz w:val="24"/>
          <w:szCs w:val="24"/>
        </w:rPr>
        <w:t xml:space="preserve">visual </w:t>
      </w:r>
      <w:r w:rsidR="00217A2A" w:rsidRPr="00A95C71">
        <w:rPr>
          <w:rFonts w:ascii="Times New Roman" w:hAnsi="Times New Roman"/>
          <w:sz w:val="24"/>
          <w:szCs w:val="24"/>
        </w:rPr>
        <w:t>surveys</w:t>
      </w:r>
      <w:r w:rsidR="00FF2F16" w:rsidRPr="00A95C71">
        <w:rPr>
          <w:rFonts w:ascii="Times New Roman" w:hAnsi="Times New Roman"/>
          <w:sz w:val="24"/>
          <w:szCs w:val="24"/>
        </w:rPr>
        <w:t xml:space="preserve">, highlighting the sensitivity of eDNA. </w:t>
      </w:r>
      <w:r w:rsidR="00184BC9" w:rsidRPr="00A95C71">
        <w:rPr>
          <w:rFonts w:ascii="Times New Roman" w:hAnsi="Times New Roman"/>
          <w:sz w:val="24"/>
          <w:szCs w:val="24"/>
        </w:rPr>
        <w:t>Significant variation in</w:t>
      </w:r>
      <w:r w:rsidR="004D2DA8" w:rsidRPr="00A95C71">
        <w:rPr>
          <w:rFonts w:ascii="Times New Roman" w:hAnsi="Times New Roman"/>
          <w:sz w:val="24"/>
          <w:szCs w:val="24"/>
        </w:rPr>
        <w:t xml:space="preserve"> </w:t>
      </w:r>
      <w:r w:rsidR="00082C73" w:rsidRPr="00A95C71">
        <w:rPr>
          <w:rFonts w:ascii="Times New Roman" w:hAnsi="Times New Roman"/>
          <w:sz w:val="24"/>
          <w:szCs w:val="24"/>
        </w:rPr>
        <w:t>eDNA signatures by location (50m) and site (~</w:t>
      </w:r>
      <w:r w:rsidR="00B33D93" w:rsidRPr="00A95C71">
        <w:rPr>
          <w:rFonts w:ascii="Times New Roman" w:hAnsi="Times New Roman"/>
          <w:sz w:val="24"/>
          <w:szCs w:val="24"/>
        </w:rPr>
        <w:t>10</w:t>
      </w:r>
      <w:r w:rsidR="00082C73" w:rsidRPr="00A95C71">
        <w:rPr>
          <w:rFonts w:ascii="Times New Roman" w:hAnsi="Times New Roman"/>
          <w:sz w:val="24"/>
          <w:szCs w:val="24"/>
        </w:rPr>
        <w:t>00m)</w:t>
      </w:r>
      <w:r w:rsidR="004D2DA8" w:rsidRPr="00A95C71">
        <w:rPr>
          <w:rFonts w:ascii="Times New Roman" w:hAnsi="Times New Roman"/>
          <w:sz w:val="24"/>
          <w:szCs w:val="24"/>
        </w:rPr>
        <w:t xml:space="preserve"> </w:t>
      </w:r>
      <w:r w:rsidR="00184BC9" w:rsidRPr="00A95C71">
        <w:rPr>
          <w:rFonts w:ascii="Times New Roman" w:hAnsi="Times New Roman"/>
          <w:sz w:val="24"/>
          <w:szCs w:val="24"/>
        </w:rPr>
        <w:t xml:space="preserve">demonstrates </w:t>
      </w:r>
      <w:r w:rsidR="00082C73" w:rsidRPr="00A95C71">
        <w:rPr>
          <w:rFonts w:ascii="Times New Roman" w:hAnsi="Times New Roman"/>
          <w:sz w:val="24"/>
          <w:szCs w:val="24"/>
        </w:rPr>
        <w:t>th</w:t>
      </w:r>
      <w:r w:rsidR="00FF2F16" w:rsidRPr="00A95C71">
        <w:rPr>
          <w:rFonts w:ascii="Times New Roman" w:hAnsi="Times New Roman"/>
          <w:sz w:val="24"/>
          <w:szCs w:val="24"/>
        </w:rPr>
        <w:t xml:space="preserve">e </w:t>
      </w:r>
      <w:r w:rsidR="00CD7233" w:rsidRPr="00A95C71">
        <w:rPr>
          <w:rFonts w:ascii="Times New Roman" w:hAnsi="Times New Roman"/>
          <w:sz w:val="24"/>
          <w:szCs w:val="24"/>
        </w:rPr>
        <w:t xml:space="preserve">sensitivity </w:t>
      </w:r>
      <w:r w:rsidR="00FF2F16" w:rsidRPr="00A95C71">
        <w:rPr>
          <w:rFonts w:ascii="Times New Roman" w:hAnsi="Times New Roman"/>
          <w:sz w:val="24"/>
          <w:szCs w:val="24"/>
        </w:rPr>
        <w:t>of</w:t>
      </w:r>
      <w:r w:rsidR="00082C73" w:rsidRPr="00A95C71">
        <w:rPr>
          <w:rFonts w:ascii="Times New Roman" w:hAnsi="Times New Roman"/>
          <w:sz w:val="24"/>
          <w:szCs w:val="24"/>
        </w:rPr>
        <w:t xml:space="preserve"> eDNA </w:t>
      </w:r>
      <w:r w:rsidR="00FF2F16" w:rsidRPr="00A95C71">
        <w:rPr>
          <w:rFonts w:ascii="Times New Roman" w:hAnsi="Times New Roman"/>
          <w:sz w:val="24"/>
          <w:szCs w:val="24"/>
        </w:rPr>
        <w:t xml:space="preserve">to address key questions such as community composition </w:t>
      </w:r>
      <w:r w:rsidR="007D75D3" w:rsidRPr="00A95C71">
        <w:rPr>
          <w:rFonts w:ascii="Times New Roman" w:hAnsi="Times New Roman"/>
          <w:sz w:val="24"/>
          <w:szCs w:val="24"/>
        </w:rPr>
        <w:t xml:space="preserve">inside and outside </w:t>
      </w:r>
      <w:r w:rsidR="00082C73" w:rsidRPr="00A95C71">
        <w:rPr>
          <w:rFonts w:ascii="Times New Roman" w:hAnsi="Times New Roman"/>
          <w:sz w:val="24"/>
          <w:szCs w:val="24"/>
        </w:rPr>
        <w:t>MPAs</w:t>
      </w:r>
      <w:r w:rsidR="00B33D93" w:rsidRPr="00A95C71">
        <w:rPr>
          <w:rFonts w:ascii="Times New Roman" w:hAnsi="Times New Roman"/>
          <w:sz w:val="24"/>
          <w:szCs w:val="24"/>
        </w:rPr>
        <w:t>.</w:t>
      </w:r>
      <w:r w:rsidR="00082C73" w:rsidRPr="00A95C71">
        <w:rPr>
          <w:rFonts w:ascii="Times New Roman" w:hAnsi="Times New Roman"/>
          <w:sz w:val="24"/>
          <w:szCs w:val="24"/>
        </w:rPr>
        <w:t xml:space="preserve"> </w:t>
      </w:r>
      <w:r w:rsidR="00CD7233" w:rsidRPr="00A95C71">
        <w:rPr>
          <w:rFonts w:ascii="Times New Roman" w:hAnsi="Times New Roman"/>
          <w:sz w:val="24"/>
          <w:szCs w:val="24"/>
        </w:rPr>
        <w:t>R</w:t>
      </w:r>
      <w:r w:rsidR="00082C73" w:rsidRPr="00A95C71">
        <w:rPr>
          <w:rFonts w:ascii="Times New Roman" w:hAnsi="Times New Roman"/>
          <w:sz w:val="24"/>
          <w:szCs w:val="24"/>
        </w:rPr>
        <w:t>esults</w:t>
      </w:r>
      <w:r w:rsidR="00CD7233" w:rsidRPr="00A95C71">
        <w:rPr>
          <w:rFonts w:ascii="Times New Roman" w:hAnsi="Times New Roman"/>
          <w:sz w:val="24"/>
          <w:szCs w:val="24"/>
        </w:rPr>
        <w:t xml:space="preserve"> demonstrate the utility of</w:t>
      </w:r>
      <w:r w:rsidR="00082C73" w:rsidRPr="00A95C71">
        <w:rPr>
          <w:rFonts w:ascii="Times New Roman" w:hAnsi="Times New Roman"/>
          <w:sz w:val="24"/>
          <w:szCs w:val="24"/>
        </w:rPr>
        <w:t xml:space="preserve"> eDNA metabarcoding </w:t>
      </w:r>
      <w:r w:rsidR="00CD7233" w:rsidRPr="00A95C71">
        <w:rPr>
          <w:rFonts w:ascii="Times New Roman" w:hAnsi="Times New Roman"/>
          <w:sz w:val="24"/>
          <w:szCs w:val="24"/>
        </w:rPr>
        <w:t xml:space="preserve">for </w:t>
      </w:r>
      <w:r w:rsidR="00BD1366" w:rsidRPr="00A95C71">
        <w:rPr>
          <w:rFonts w:ascii="Times New Roman" w:hAnsi="Times New Roman"/>
          <w:sz w:val="24"/>
          <w:szCs w:val="24"/>
        </w:rPr>
        <w:t>monitor</w:t>
      </w:r>
      <w:r w:rsidR="007D75D3" w:rsidRPr="00A95C71">
        <w:rPr>
          <w:rFonts w:ascii="Times New Roman" w:hAnsi="Times New Roman"/>
          <w:sz w:val="24"/>
          <w:szCs w:val="24"/>
        </w:rPr>
        <w:t>ing</w:t>
      </w:r>
      <w:r w:rsidR="00082C73" w:rsidRPr="00A95C71">
        <w:rPr>
          <w:rFonts w:ascii="Times New Roman" w:hAnsi="Times New Roman"/>
          <w:sz w:val="24"/>
          <w:szCs w:val="24"/>
        </w:rPr>
        <w:t xml:space="preserve"> </w:t>
      </w:r>
      <w:r w:rsidRPr="00A95C71">
        <w:rPr>
          <w:rFonts w:ascii="Times New Roman" w:hAnsi="Times New Roman"/>
          <w:sz w:val="24"/>
          <w:szCs w:val="24"/>
        </w:rPr>
        <w:t>marine ecosystems</w:t>
      </w:r>
      <w:r w:rsidR="00CD7233" w:rsidRPr="00A95C71">
        <w:rPr>
          <w:rFonts w:ascii="Times New Roman" w:hAnsi="Times New Roman"/>
          <w:sz w:val="24"/>
          <w:szCs w:val="24"/>
        </w:rPr>
        <w:t xml:space="preserve">, providing an important </w:t>
      </w:r>
      <w:r w:rsidR="00B33D93" w:rsidRPr="00A95C71">
        <w:rPr>
          <w:rFonts w:ascii="Times New Roman" w:hAnsi="Times New Roman"/>
          <w:sz w:val="24"/>
          <w:szCs w:val="24"/>
        </w:rPr>
        <w:t>complementary tool</w:t>
      </w:r>
      <w:r w:rsidR="00CD7233" w:rsidRPr="00A95C71">
        <w:rPr>
          <w:rFonts w:ascii="Times New Roman" w:hAnsi="Times New Roman"/>
          <w:sz w:val="24"/>
          <w:szCs w:val="24"/>
        </w:rPr>
        <w:t xml:space="preserve"> to</w:t>
      </w:r>
      <w:r w:rsidR="00B33D93" w:rsidRPr="00A95C71">
        <w:rPr>
          <w:rFonts w:ascii="Times New Roman" w:hAnsi="Times New Roman"/>
          <w:sz w:val="24"/>
          <w:szCs w:val="24"/>
        </w:rPr>
        <w:t xml:space="preserve"> visual methods</w:t>
      </w:r>
      <w:r w:rsidR="009377C0">
        <w:rPr>
          <w:rFonts w:ascii="Times New Roman" w:hAnsi="Times New Roman"/>
          <w:sz w:val="24"/>
          <w:szCs w:val="24"/>
        </w:rPr>
        <w:t>.</w:t>
      </w:r>
    </w:p>
    <w:p w14:paraId="3BD8FBB3" w14:textId="4CCF49F4" w:rsidR="00AD4E34" w:rsidRPr="00A95C71" w:rsidRDefault="007B1618" w:rsidP="00A95C71">
      <w:pPr>
        <w:pStyle w:val="MDPI18keywords"/>
        <w:spacing w:line="480" w:lineRule="auto"/>
        <w:ind w:left="0"/>
        <w:jc w:val="left"/>
        <w:rPr>
          <w:rFonts w:ascii="Times New Roman" w:hAnsi="Times New Roman"/>
          <w:sz w:val="24"/>
          <w:szCs w:val="24"/>
        </w:rPr>
      </w:pPr>
      <w:r w:rsidRPr="00A95C71">
        <w:rPr>
          <w:rFonts w:ascii="Times New Roman" w:hAnsi="Times New Roman"/>
          <w:b/>
          <w:sz w:val="24"/>
          <w:szCs w:val="24"/>
        </w:rPr>
        <w:t xml:space="preserve">Keywords: </w:t>
      </w:r>
      <w:r w:rsidR="00EE43E1" w:rsidRPr="00A95C71">
        <w:rPr>
          <w:rFonts w:ascii="Times New Roman" w:hAnsi="Times New Roman"/>
          <w:sz w:val="24"/>
          <w:szCs w:val="24"/>
        </w:rPr>
        <w:t>biomonitoring;</w:t>
      </w:r>
      <w:r w:rsidR="00EE43E1" w:rsidRPr="00EE43E1">
        <w:rPr>
          <w:rFonts w:ascii="Times New Roman" w:hAnsi="Times New Roman"/>
          <w:sz w:val="24"/>
          <w:szCs w:val="24"/>
        </w:rPr>
        <w:t xml:space="preserve"> </w:t>
      </w:r>
      <w:r w:rsidR="00EE43E1" w:rsidRPr="00A95C71">
        <w:rPr>
          <w:rFonts w:ascii="Times New Roman" w:hAnsi="Times New Roman"/>
          <w:sz w:val="24"/>
          <w:szCs w:val="24"/>
        </w:rPr>
        <w:t>Channel Islands National Par</w:t>
      </w:r>
      <w:r w:rsidR="00EE43E1">
        <w:rPr>
          <w:rFonts w:ascii="Times New Roman" w:hAnsi="Times New Roman"/>
          <w:sz w:val="24"/>
          <w:szCs w:val="24"/>
        </w:rPr>
        <w:t xml:space="preserve">k; </w:t>
      </w:r>
      <w:r w:rsidR="005D11C5" w:rsidRPr="00A95C71">
        <w:rPr>
          <w:rFonts w:ascii="Times New Roman" w:hAnsi="Times New Roman"/>
          <w:sz w:val="24"/>
          <w:szCs w:val="24"/>
        </w:rPr>
        <w:t>eDNA</w:t>
      </w:r>
      <w:r w:rsidRPr="00A95C71">
        <w:rPr>
          <w:rFonts w:ascii="Times New Roman" w:hAnsi="Times New Roman"/>
          <w:sz w:val="24"/>
          <w:szCs w:val="24"/>
        </w:rPr>
        <w:t xml:space="preserve">; </w:t>
      </w:r>
      <w:r w:rsidR="005D11C5" w:rsidRPr="00A95C71">
        <w:rPr>
          <w:rFonts w:ascii="Times New Roman" w:hAnsi="Times New Roman"/>
          <w:sz w:val="24"/>
          <w:szCs w:val="24"/>
        </w:rPr>
        <w:t>environmental DNA</w:t>
      </w:r>
      <w:r w:rsidRPr="00A95C71">
        <w:rPr>
          <w:rFonts w:ascii="Times New Roman" w:hAnsi="Times New Roman"/>
          <w:sz w:val="24"/>
          <w:szCs w:val="24"/>
        </w:rPr>
        <w:t xml:space="preserve">; </w:t>
      </w:r>
      <w:r w:rsidR="005D11C5" w:rsidRPr="00A95C71">
        <w:rPr>
          <w:rFonts w:ascii="Times New Roman" w:hAnsi="Times New Roman"/>
          <w:sz w:val="24"/>
          <w:szCs w:val="24"/>
        </w:rPr>
        <w:t>marine protected areas; MPAs</w:t>
      </w:r>
      <w:r w:rsidR="00EE43E1">
        <w:rPr>
          <w:rFonts w:ascii="Times New Roman" w:hAnsi="Times New Roman"/>
          <w:sz w:val="24"/>
          <w:szCs w:val="24"/>
        </w:rPr>
        <w:t>.</w:t>
      </w:r>
    </w:p>
    <w:p w14:paraId="2D112727" w14:textId="76A8406C" w:rsidR="009A155B"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Introduction</w:t>
      </w:r>
    </w:p>
    <w:p w14:paraId="567C66A4" w14:textId="1AEB4EE4" w:rsidR="005D11C5" w:rsidRPr="00A95C71" w:rsidRDefault="005D11C5" w:rsidP="00A95C71">
      <w:pPr>
        <w:pStyle w:val="MDPI31text"/>
        <w:spacing w:line="480" w:lineRule="auto"/>
        <w:ind w:firstLine="0"/>
        <w:jc w:val="left"/>
        <w:rPr>
          <w:rFonts w:ascii="Times New Roman" w:hAnsi="Times New Roman"/>
          <w:sz w:val="24"/>
          <w:szCs w:val="24"/>
        </w:rPr>
      </w:pPr>
      <w:bookmarkStart w:id="0" w:name="OLE_LINK1"/>
      <w:bookmarkStart w:id="1" w:name="OLE_LINK2"/>
      <w:r w:rsidRPr="00A95C71">
        <w:rPr>
          <w:rFonts w:ascii="Times New Roman" w:hAnsi="Times New Roman"/>
          <w:sz w:val="24"/>
          <w:szCs w:val="24"/>
        </w:rPr>
        <w:t xml:space="preserve">Marine Protected Areas (MPAs) </w:t>
      </w:r>
      <w:r w:rsidR="008D76DD" w:rsidRPr="00A95C71">
        <w:rPr>
          <w:rFonts w:ascii="Times New Roman" w:hAnsi="Times New Roman"/>
          <w:sz w:val="24"/>
          <w:szCs w:val="24"/>
        </w:rPr>
        <w:t>promote</w:t>
      </w:r>
      <w:r w:rsidRPr="00A95C71">
        <w:rPr>
          <w:rFonts w:ascii="Times New Roman" w:hAnsi="Times New Roman"/>
          <w:sz w:val="24"/>
          <w:szCs w:val="24"/>
        </w:rPr>
        <w:t xml:space="preserve"> </w:t>
      </w:r>
      <w:r w:rsidR="00FD22F1" w:rsidRPr="00A95C71">
        <w:rPr>
          <w:rFonts w:ascii="Times New Roman" w:hAnsi="Times New Roman"/>
          <w:sz w:val="24"/>
          <w:szCs w:val="24"/>
        </w:rPr>
        <w:t>sustainab</w:t>
      </w:r>
      <w:r w:rsidR="00383D43" w:rsidRPr="00A95C71">
        <w:rPr>
          <w:rFonts w:ascii="Times New Roman" w:hAnsi="Times New Roman"/>
          <w:sz w:val="24"/>
          <w:szCs w:val="24"/>
        </w:rPr>
        <w:t>ility</w:t>
      </w:r>
      <w:r w:rsidR="00FD22F1" w:rsidRPr="00A95C71">
        <w:rPr>
          <w:rFonts w:ascii="Times New Roman" w:hAnsi="Times New Roman"/>
          <w:sz w:val="24"/>
          <w:szCs w:val="24"/>
        </w:rPr>
        <w:t xml:space="preserve"> </w:t>
      </w:r>
      <w:r w:rsidR="008D76DD" w:rsidRPr="00A95C71">
        <w:rPr>
          <w:rFonts w:ascii="Times New Roman" w:hAnsi="Times New Roman"/>
          <w:sz w:val="24"/>
          <w:szCs w:val="24"/>
        </w:rPr>
        <w:t xml:space="preserve">of </w:t>
      </w:r>
      <w:r w:rsidRPr="00A95C71">
        <w:rPr>
          <w:rFonts w:ascii="Times New Roman" w:hAnsi="Times New Roman"/>
          <w:sz w:val="24"/>
          <w:szCs w:val="24"/>
        </w:rPr>
        <w:t xml:space="preserve">marine ecosystems and the ecological goods and services they provide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xml:space="preserve">. However, ensuring MPA effectiveness </w:t>
      </w:r>
      <w:r w:rsidRPr="00A95C71">
        <w:rPr>
          <w:rFonts w:ascii="Times New Roman" w:hAnsi="Times New Roman"/>
          <w:sz w:val="24"/>
          <w:szCs w:val="24"/>
        </w:rPr>
        <w:lastRenderedPageBreak/>
        <w:t xml:space="preserve">requires regular monitoring to document that ecosystem health is stable or improving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MPA monitoring also provides an essential opportunity to assess the impact of management practices, allowing resource managers to adjust management plans</w:t>
      </w:r>
      <w:r w:rsidR="00DD32B3" w:rsidRPr="00A95C71">
        <w:rPr>
          <w:rFonts w:ascii="Times New Roman" w:hAnsi="Times New Roman"/>
          <w:sz w:val="24"/>
          <w:szCs w:val="24"/>
        </w:rPr>
        <w:t xml:space="preserve"> as required</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w:t>
      </w:r>
      <w:r w:rsidRPr="00A95C71">
        <w:rPr>
          <w:rFonts w:ascii="Times New Roman" w:hAnsi="Times New Roman"/>
          <w:sz w:val="24"/>
          <w:szCs w:val="24"/>
        </w:rPr>
        <w:fldChar w:fldCharType="end"/>
      </w:r>
      <w:r w:rsidRPr="00A95C71">
        <w:rPr>
          <w:rFonts w:ascii="Times New Roman" w:hAnsi="Times New Roman"/>
          <w:sz w:val="24"/>
          <w:szCs w:val="24"/>
        </w:rPr>
        <w:t>.</w:t>
      </w:r>
    </w:p>
    <w:p w14:paraId="3136ABFB" w14:textId="71CC9B29" w:rsidR="001237D9"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Current MPA monitoring protocols </w:t>
      </w:r>
      <w:r w:rsidR="005D5C01" w:rsidRPr="00A95C71">
        <w:rPr>
          <w:rFonts w:ascii="Times New Roman" w:hAnsi="Times New Roman"/>
          <w:sz w:val="24"/>
          <w:szCs w:val="24"/>
        </w:rPr>
        <w:t xml:space="preserve">typically </w:t>
      </w:r>
      <w:r w:rsidRPr="00A95C71">
        <w:rPr>
          <w:rFonts w:ascii="Times New Roman" w:hAnsi="Times New Roman"/>
          <w:sz w:val="24"/>
          <w:szCs w:val="24"/>
        </w:rPr>
        <w:t xml:space="preserve">assess the diversity and abundance of fish and benthic invertebrates, as well as community trophic structure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Much of this assessment is based on underwater visual census surveys conducted on SCUBA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5D5C01" w:rsidRPr="00A95C71">
        <w:rPr>
          <w:rFonts w:ascii="Times New Roman" w:hAnsi="Times New Roman"/>
          <w:sz w:val="24"/>
          <w:szCs w:val="24"/>
        </w:rPr>
        <w:t>which are</w:t>
      </w:r>
      <w:r w:rsidRPr="00A95C71">
        <w:rPr>
          <w:rFonts w:ascii="Times New Roman" w:hAnsi="Times New Roman"/>
          <w:sz w:val="24"/>
          <w:szCs w:val="24"/>
        </w:rPr>
        <w:t xml:space="preserve"> </w:t>
      </w:r>
      <w:r w:rsidR="00FD22F1" w:rsidRPr="00A95C71">
        <w:rPr>
          <w:rFonts w:ascii="Times New Roman" w:hAnsi="Times New Roman"/>
          <w:sz w:val="24"/>
          <w:szCs w:val="24"/>
        </w:rPr>
        <w:t xml:space="preserve">costly, and </w:t>
      </w:r>
      <w:r w:rsidRPr="00A95C71">
        <w:rPr>
          <w:rFonts w:ascii="Times New Roman" w:hAnsi="Times New Roman"/>
          <w:sz w:val="24"/>
          <w:szCs w:val="24"/>
        </w:rPr>
        <w:t>time and labor intensive</w:t>
      </w:r>
      <w:r w:rsidR="004542A7"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005603E0" w:rsidRPr="00A95C71">
        <w:rPr>
          <w:rFonts w:ascii="Times New Roman" w:hAnsi="Times New Roman"/>
          <w:sz w:val="24"/>
          <w:szCs w:val="24"/>
        </w:rPr>
        <w:fldChar w:fldCharType="end"/>
      </w:r>
      <w:r w:rsidR="004542A7" w:rsidRPr="00A95C71">
        <w:rPr>
          <w:rFonts w:ascii="Times New Roman" w:hAnsi="Times New Roman"/>
          <w:sz w:val="24"/>
          <w:szCs w:val="24"/>
        </w:rPr>
        <w:t>. For example</w:t>
      </w:r>
      <w:r w:rsidR="001F487F" w:rsidRPr="00A95C71">
        <w:rPr>
          <w:rFonts w:ascii="Times New Roman" w:hAnsi="Times New Roman"/>
          <w:sz w:val="24"/>
          <w:szCs w:val="24"/>
        </w:rPr>
        <w:t>,</w:t>
      </w:r>
      <w:r w:rsidR="004542A7" w:rsidRPr="00A95C71">
        <w:rPr>
          <w:rFonts w:ascii="Times New Roman" w:hAnsi="Times New Roman"/>
          <w:sz w:val="24"/>
          <w:szCs w:val="24"/>
        </w:rPr>
        <w:t xml:space="preserve"> </w:t>
      </w:r>
      <w:r w:rsidR="008D76DD" w:rsidRPr="00A95C71">
        <w:rPr>
          <w:rFonts w:ascii="Times New Roman" w:hAnsi="Times New Roman"/>
          <w:sz w:val="24"/>
          <w:szCs w:val="24"/>
        </w:rPr>
        <w:t>to survey</w:t>
      </w:r>
      <w:r w:rsidR="00F1724E">
        <w:rPr>
          <w:rFonts w:ascii="Times New Roman" w:hAnsi="Times New Roman"/>
          <w:sz w:val="24"/>
          <w:szCs w:val="24"/>
        </w:rPr>
        <w:t xml:space="preserve"> fish diversity at</w:t>
      </w:r>
      <w:r w:rsidR="008D76DD" w:rsidRPr="00A95C71">
        <w:rPr>
          <w:rFonts w:ascii="Times New Roman" w:hAnsi="Times New Roman"/>
          <w:sz w:val="24"/>
          <w:szCs w:val="24"/>
        </w:rPr>
        <w:t xml:space="preserve"> 33 sites within </w:t>
      </w:r>
      <w:r w:rsidR="004542A7" w:rsidRPr="00A95C71">
        <w:rPr>
          <w:rFonts w:ascii="Times New Roman" w:hAnsi="Times New Roman"/>
          <w:sz w:val="24"/>
          <w:szCs w:val="24"/>
        </w:rPr>
        <w:t xml:space="preserve">the Channel Islands National Park </w:t>
      </w:r>
      <w:r w:rsidR="008D76DD" w:rsidRPr="00A95C71">
        <w:rPr>
          <w:rFonts w:ascii="Times New Roman" w:hAnsi="Times New Roman"/>
          <w:sz w:val="24"/>
          <w:szCs w:val="24"/>
        </w:rPr>
        <w:t xml:space="preserve">once per year, the National Park Service </w:t>
      </w:r>
      <w:r w:rsidR="001F40F9" w:rsidRPr="00A95C71">
        <w:rPr>
          <w:rFonts w:ascii="Times New Roman" w:hAnsi="Times New Roman"/>
          <w:sz w:val="24"/>
          <w:szCs w:val="24"/>
        </w:rPr>
        <w:t>Kelp Forest Monitoring Program</w:t>
      </w:r>
      <w:r w:rsidR="00A36D0B" w:rsidRPr="00A95C71">
        <w:rPr>
          <w:rFonts w:ascii="Times New Roman" w:hAnsi="Times New Roman"/>
          <w:sz w:val="24"/>
          <w:szCs w:val="24"/>
        </w:rPr>
        <w:t xml:space="preserve"> </w:t>
      </w:r>
      <w:r w:rsidR="008D76DD" w:rsidRPr="00A95C71">
        <w:rPr>
          <w:rFonts w:ascii="Times New Roman" w:hAnsi="Times New Roman"/>
          <w:sz w:val="24"/>
          <w:szCs w:val="24"/>
        </w:rPr>
        <w:t xml:space="preserve">spends over </w:t>
      </w:r>
      <w:commentRangeStart w:id="2"/>
      <w:r w:rsidR="008D76DD" w:rsidRPr="00A95C71">
        <w:rPr>
          <w:rFonts w:ascii="Times New Roman" w:hAnsi="Times New Roman"/>
          <w:sz w:val="24"/>
          <w:szCs w:val="24"/>
        </w:rPr>
        <w:t>$</w:t>
      </w:r>
      <w:r w:rsidR="00383D43" w:rsidRPr="00A95C71">
        <w:rPr>
          <w:rFonts w:ascii="Times New Roman" w:hAnsi="Times New Roman"/>
          <w:sz w:val="24"/>
          <w:szCs w:val="24"/>
        </w:rPr>
        <w:t>3</w:t>
      </w:r>
      <w:r w:rsidR="005603E0" w:rsidRPr="00A95C71">
        <w:rPr>
          <w:rFonts w:ascii="Times New Roman" w:hAnsi="Times New Roman"/>
          <w:sz w:val="24"/>
          <w:szCs w:val="24"/>
        </w:rPr>
        <w:t>9</w:t>
      </w:r>
      <w:r w:rsidR="008D76DD" w:rsidRPr="00A95C71">
        <w:rPr>
          <w:rFonts w:ascii="Times New Roman" w:hAnsi="Times New Roman"/>
          <w:sz w:val="24"/>
          <w:szCs w:val="24"/>
        </w:rPr>
        <w:t>,</w:t>
      </w:r>
      <w:r w:rsidR="00F1724E">
        <w:rPr>
          <w:rFonts w:ascii="Times New Roman" w:hAnsi="Times New Roman"/>
          <w:sz w:val="24"/>
          <w:szCs w:val="24"/>
        </w:rPr>
        <w:t>6</w:t>
      </w:r>
      <w:r w:rsidR="008D76DD" w:rsidRPr="00A95C71">
        <w:rPr>
          <w:rFonts w:ascii="Times New Roman" w:hAnsi="Times New Roman"/>
          <w:sz w:val="24"/>
          <w:szCs w:val="24"/>
        </w:rPr>
        <w:t xml:space="preserve">00 on </w:t>
      </w:r>
      <w:r w:rsidR="009A6681" w:rsidRPr="00A95C71">
        <w:rPr>
          <w:rFonts w:ascii="Times New Roman" w:hAnsi="Times New Roman"/>
          <w:sz w:val="24"/>
          <w:szCs w:val="24"/>
        </w:rPr>
        <w:t>~</w:t>
      </w:r>
      <w:r w:rsidR="001F487F" w:rsidRPr="00A95C71">
        <w:rPr>
          <w:rFonts w:ascii="Times New Roman" w:hAnsi="Times New Roman"/>
          <w:sz w:val="24"/>
          <w:szCs w:val="24"/>
        </w:rPr>
        <w:t>1</w:t>
      </w:r>
      <w:r w:rsidR="00F1724E">
        <w:rPr>
          <w:rFonts w:ascii="Times New Roman" w:hAnsi="Times New Roman"/>
          <w:sz w:val="24"/>
          <w:szCs w:val="24"/>
        </w:rPr>
        <w:t>8</w:t>
      </w:r>
      <w:r w:rsidR="001F487F" w:rsidRPr="00A95C71">
        <w:rPr>
          <w:rFonts w:ascii="Times New Roman" w:hAnsi="Times New Roman"/>
          <w:sz w:val="24"/>
          <w:szCs w:val="24"/>
        </w:rPr>
        <w:t>0 hours of dive time</w:t>
      </w:r>
      <w:r w:rsidR="009A6681" w:rsidRPr="00A95C71">
        <w:rPr>
          <w:rFonts w:ascii="Times New Roman" w:hAnsi="Times New Roman"/>
          <w:sz w:val="24"/>
          <w:szCs w:val="24"/>
        </w:rPr>
        <w:t>,</w:t>
      </w:r>
      <w:r w:rsidR="001F487F" w:rsidRPr="00A95C71">
        <w:rPr>
          <w:rFonts w:ascii="Times New Roman" w:hAnsi="Times New Roman"/>
          <w:sz w:val="24"/>
          <w:szCs w:val="24"/>
        </w:rPr>
        <w:t xml:space="preserve"> </w:t>
      </w:r>
      <w:r w:rsidR="009A6681" w:rsidRPr="00A95C71">
        <w:rPr>
          <w:rFonts w:ascii="Times New Roman" w:hAnsi="Times New Roman"/>
          <w:sz w:val="24"/>
          <w:szCs w:val="24"/>
        </w:rPr>
        <w:t>~</w:t>
      </w:r>
      <w:r w:rsidR="00383D43" w:rsidRPr="00A95C71">
        <w:rPr>
          <w:rFonts w:ascii="Times New Roman" w:hAnsi="Times New Roman"/>
          <w:sz w:val="24"/>
          <w:szCs w:val="24"/>
        </w:rPr>
        <w:t>140</w:t>
      </w:r>
      <w:r w:rsidR="001F487F" w:rsidRPr="00A95C71">
        <w:rPr>
          <w:rFonts w:ascii="Times New Roman" w:hAnsi="Times New Roman"/>
          <w:sz w:val="24"/>
          <w:szCs w:val="24"/>
        </w:rPr>
        <w:t xml:space="preserve"> hours of data entry</w:t>
      </w:r>
      <w:commentRangeEnd w:id="2"/>
      <w:r w:rsidR="00F1724E">
        <w:rPr>
          <w:rStyle w:val="CommentReference"/>
          <w:rFonts w:asciiTheme="minorHAnsi" w:eastAsiaTheme="minorHAnsi" w:hAnsiTheme="minorHAnsi" w:cstheme="minorBidi"/>
          <w:snapToGrid/>
          <w:color w:val="auto"/>
          <w:lang w:eastAsia="en-US" w:bidi="ar-SA"/>
        </w:rPr>
        <w:commentReference w:id="2"/>
      </w:r>
      <w:r w:rsidR="00587D91" w:rsidRPr="00A95C71">
        <w:rPr>
          <w:rFonts w:ascii="Times New Roman" w:hAnsi="Times New Roman"/>
          <w:sz w:val="24"/>
          <w:szCs w:val="24"/>
        </w:rPr>
        <w:t xml:space="preserve"> </w:t>
      </w:r>
      <w:r w:rsidR="00AB1EEC" w:rsidRPr="00A95C71">
        <w:rPr>
          <w:rFonts w:ascii="Times New Roman" w:hAnsi="Times New Roman"/>
          <w:sz w:val="24"/>
          <w:szCs w:val="24"/>
        </w:rPr>
        <w:t>(J. Sprague per obs., 2020)</w:t>
      </w:r>
      <w:r w:rsidR="004542A7" w:rsidRPr="00A95C71">
        <w:rPr>
          <w:rFonts w:ascii="Times New Roman" w:hAnsi="Times New Roman"/>
          <w:sz w:val="24"/>
          <w:szCs w:val="24"/>
        </w:rPr>
        <w:t>.</w:t>
      </w:r>
      <w:r w:rsidR="00436763" w:rsidRPr="00A95C71">
        <w:rPr>
          <w:rFonts w:ascii="Times New Roman" w:hAnsi="Times New Roman"/>
          <w:sz w:val="24"/>
          <w:szCs w:val="24"/>
        </w:rPr>
        <w:t xml:space="preserve"> </w:t>
      </w:r>
      <w:r w:rsidR="001F487F" w:rsidRPr="00A95C71">
        <w:rPr>
          <w:rFonts w:ascii="Times New Roman" w:hAnsi="Times New Roman"/>
          <w:sz w:val="24"/>
          <w:szCs w:val="24"/>
        </w:rPr>
        <w:t>Furthermore, SCUBA</w:t>
      </w:r>
      <w:r w:rsidR="00A36D0B" w:rsidRPr="00A95C71">
        <w:rPr>
          <w:rFonts w:ascii="Times New Roman" w:hAnsi="Times New Roman"/>
          <w:sz w:val="24"/>
          <w:szCs w:val="24"/>
        </w:rPr>
        <w:t>-based</w:t>
      </w:r>
      <w:r w:rsidR="001F487F" w:rsidRPr="00A95C71">
        <w:rPr>
          <w:rFonts w:ascii="Times New Roman" w:hAnsi="Times New Roman"/>
          <w:sz w:val="24"/>
          <w:szCs w:val="24"/>
        </w:rPr>
        <w:t xml:space="preserve"> surveys </w:t>
      </w:r>
      <w:r w:rsidRPr="00A95C71">
        <w:rPr>
          <w:rFonts w:ascii="Times New Roman" w:hAnsi="Times New Roman"/>
          <w:sz w:val="24"/>
          <w:szCs w:val="24"/>
        </w:rPr>
        <w:t xml:space="preserve">are constrained by weather, diving conditions, and personnel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{"citationItems":[{"id":"ITEM-1","itemData":{"author":[{"dropping-particle":"","family":"Sprague","given":"Joshua","non-dropping-particle":"","parse-names":false,"suffix":""}],"id":"ITEM-1","issued":{"date-parts":[["2020"]]},"publisher-place":"Ventura, Calfiornia, USA","title":"Personal Observation Joshua Sprague","type":"article-journal"},"uris":["http://www.mendeley.com/documents/?uuid=3d1d25f9-c3e9-4d5b-8fb9-daba67fa0f52"]}],"mendeley":{"formattedCitation":"[4]","manualFormatting":"(J. Sprague per. obs., 2020)","plainTextFormattedCitation":"[4]","previouslyFormattedCitation":"[4]"},"properties":{"noteIndex":0},"schema":"https://github.com/citation-style-language/schema/raw/master/csl-citation.json"}</w:instrText>
      </w:r>
      <w:r w:rsidRPr="00A95C71">
        <w:rPr>
          <w:rFonts w:ascii="Times New Roman" w:hAnsi="Times New Roman"/>
          <w:sz w:val="24"/>
          <w:szCs w:val="24"/>
        </w:rPr>
        <w:fldChar w:fldCharType="separate"/>
      </w:r>
      <w:r w:rsidRPr="00A95C71">
        <w:rPr>
          <w:rFonts w:ascii="Times New Roman" w:hAnsi="Times New Roman"/>
          <w:noProof/>
          <w:sz w:val="24"/>
          <w:szCs w:val="24"/>
        </w:rPr>
        <w:t>(J. Sprague per. obs., 2020)</w:t>
      </w:r>
      <w:r w:rsidRPr="00A95C71">
        <w:rPr>
          <w:rFonts w:ascii="Times New Roman" w:hAnsi="Times New Roman"/>
          <w:sz w:val="24"/>
          <w:szCs w:val="24"/>
        </w:rPr>
        <w:fldChar w:fldCharType="end"/>
      </w:r>
      <w:r w:rsidR="008D76DD" w:rsidRPr="00A95C71">
        <w:rPr>
          <w:rFonts w:ascii="Times New Roman" w:hAnsi="Times New Roman"/>
          <w:sz w:val="24"/>
          <w:szCs w:val="24"/>
        </w:rPr>
        <w:t>, and can</w:t>
      </w:r>
      <w:r w:rsidRPr="00A95C71">
        <w:rPr>
          <w:rFonts w:ascii="Times New Roman" w:hAnsi="Times New Roman"/>
          <w:sz w:val="24"/>
          <w:szCs w:val="24"/>
        </w:rPr>
        <w:t xml:space="preserve"> require extended and repeated dives to accurately document </w:t>
      </w:r>
      <w:r w:rsidR="005D6568" w:rsidRPr="00A95C71">
        <w:rPr>
          <w:rFonts w:ascii="Times New Roman" w:hAnsi="Times New Roman"/>
          <w:sz w:val="24"/>
          <w:szCs w:val="24"/>
        </w:rPr>
        <w:t>marine</w:t>
      </w:r>
      <w:r w:rsidRPr="00A95C71">
        <w:rPr>
          <w:rFonts w:ascii="Times New Roman" w:hAnsi="Times New Roman"/>
          <w:sz w:val="24"/>
          <w:szCs w:val="24"/>
        </w:rPr>
        <w:t xml:space="preserve"> communities</w:t>
      </w:r>
      <w:r w:rsidR="008D76DD" w:rsidRPr="00A95C71">
        <w:rPr>
          <w:rFonts w:ascii="Times New Roman" w:hAnsi="Times New Roman"/>
          <w:sz w:val="24"/>
          <w:szCs w:val="24"/>
        </w:rPr>
        <w:t xml:space="preserve"> that</w:t>
      </w:r>
      <w:r w:rsidRPr="00A95C71">
        <w:rPr>
          <w:rFonts w:ascii="Times New Roman" w:hAnsi="Times New Roman"/>
          <w:sz w:val="24"/>
          <w:szCs w:val="24"/>
        </w:rPr>
        <w:t xml:space="preserve"> plac</w:t>
      </w:r>
      <w:r w:rsidR="008D76DD" w:rsidRPr="00A95C71">
        <w:rPr>
          <w:rFonts w:ascii="Times New Roman" w:hAnsi="Times New Roman"/>
          <w:sz w:val="24"/>
          <w:szCs w:val="24"/>
        </w:rPr>
        <w:t>e</w:t>
      </w:r>
      <w:r w:rsidRPr="00A95C71">
        <w:rPr>
          <w:rFonts w:ascii="Times New Roman" w:hAnsi="Times New Roman"/>
          <w:sz w:val="24"/>
          <w:szCs w:val="24"/>
        </w:rPr>
        <w:t xml:space="preserve"> divers at risk for dive-related injuries.</w:t>
      </w:r>
      <w:r w:rsidR="00FD22F1" w:rsidRPr="00A95C71">
        <w:rPr>
          <w:rFonts w:ascii="Times New Roman" w:hAnsi="Times New Roman"/>
          <w:sz w:val="24"/>
          <w:szCs w:val="24"/>
        </w:rPr>
        <w:t xml:space="preserve"> </w:t>
      </w:r>
      <w:r w:rsidRPr="00A95C71">
        <w:rPr>
          <w:rFonts w:ascii="Times New Roman" w:hAnsi="Times New Roman"/>
          <w:sz w:val="24"/>
          <w:szCs w:val="24"/>
        </w:rPr>
        <w:t xml:space="preserve">SCUBA surveys can </w:t>
      </w:r>
      <w:r w:rsidR="00D946D3" w:rsidRPr="00A95C71">
        <w:rPr>
          <w:rFonts w:ascii="Times New Roman" w:hAnsi="Times New Roman"/>
          <w:sz w:val="24"/>
          <w:szCs w:val="24"/>
        </w:rPr>
        <w:t xml:space="preserve">also </w:t>
      </w:r>
      <w:r w:rsidRPr="00A95C71">
        <w:rPr>
          <w:rFonts w:ascii="Times New Roman" w:hAnsi="Times New Roman"/>
          <w:sz w:val="24"/>
          <w:szCs w:val="24"/>
        </w:rPr>
        <w:t>introduce significant observer bias</w:t>
      </w:r>
      <w:r w:rsidR="001237D9" w:rsidRPr="00A95C71">
        <w:rPr>
          <w:rFonts w:ascii="Times New Roman" w:hAnsi="Times New Roman"/>
          <w:sz w:val="24"/>
          <w:szCs w:val="24"/>
        </w:rPr>
        <w:t xml:space="preserve">, as </w:t>
      </w:r>
      <w:r w:rsidRPr="00A95C71">
        <w:rPr>
          <w:rFonts w:ascii="Times New Roman" w:hAnsi="Times New Roman"/>
          <w:sz w:val="24"/>
          <w:szCs w:val="24"/>
        </w:rPr>
        <w:t xml:space="preserve">fish react differently to divers, particularly inside and outside of MPAs, potentially </w:t>
      </w:r>
      <w:r w:rsidR="008D76DD" w:rsidRPr="00A95C71">
        <w:rPr>
          <w:rFonts w:ascii="Times New Roman" w:hAnsi="Times New Roman"/>
          <w:sz w:val="24"/>
          <w:szCs w:val="24"/>
        </w:rPr>
        <w:t xml:space="preserve">impacting </w:t>
      </w:r>
      <w:r w:rsidR="001237D9" w:rsidRPr="00A95C71">
        <w:rPr>
          <w:rFonts w:ascii="Times New Roman" w:hAnsi="Times New Roman"/>
          <w:sz w:val="24"/>
          <w:szCs w:val="24"/>
        </w:rPr>
        <w:t>survey results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{"citationItems":[{"id":"ITEM-1","itemData":{"DOI":"10.1111/2041-210X.12262","ISSN":"2041210X","author":[{"dropping-particle":"","family":"Lindfield","given":"Steven J.","non-dropping-particle":"","parse-names":false,"suffix":""},{"dropping-particle":"","family":"Harvey","given":"Euan S.","non-dropping-particle":"","parse-names":false,"suffix":""},{"dropping-particle":"","family":"McIlwain","given":"Jennifer L.","non-dropping-particle":"","parse-names":false,"suffix":""},{"dropping-particle":"","family":"Halford","given":"Andrew R.","non-dropping-particle":"","parse-names":false,"suffix":""}],"container-title":"Methods in Ecology and Evolution","editor":[{"dropping-particle":"","family":"Börger","given":"Luca","non-dropping-particle":"","parse-names":false,"suffix":""}],"id":"ITEM-1","issue":"10","issued":{"date-parts":[["2014","10","1"]]},"page":"1061-1069","title":"Silent fish surveys: bubble-free diving highlights inaccuracies associated with SCUBA-based surveys in heavily fished areas","type":"article-journal","volume":"5"},"uris":["http://www.mendeley.com/documents/?uuid=2a0d4ae4-86b7-3cf7-85b8-713dbd09000c"]}],"mendeley":{"formattedCitation":"[5]","plainTextFormattedCitation":"[5]","previouslyFormattedCitation":"[5]"},"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[5]</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633BB73C" w14:textId="51DBAEA2" w:rsidR="005D11C5" w:rsidRPr="00A95C71" w:rsidRDefault="00C450A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Given</w:t>
      </w:r>
      <w:r w:rsidR="001237D9" w:rsidRPr="00A95C71">
        <w:rPr>
          <w:rFonts w:ascii="Times New Roman" w:hAnsi="Times New Roman"/>
          <w:sz w:val="24"/>
          <w:szCs w:val="24"/>
        </w:rPr>
        <w:t xml:space="preserve"> the above</w:t>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logistical </w:t>
      </w:r>
      <w:r w:rsidR="00AF2682" w:rsidRPr="00A95C71">
        <w:rPr>
          <w:rFonts w:ascii="Times New Roman" w:hAnsi="Times New Roman"/>
          <w:sz w:val="24"/>
          <w:szCs w:val="24"/>
        </w:rPr>
        <w:t xml:space="preserve">and methodological </w:t>
      </w:r>
      <w:r w:rsidR="005D11C5" w:rsidRPr="00A95C71">
        <w:rPr>
          <w:rFonts w:ascii="Times New Roman" w:hAnsi="Times New Roman"/>
          <w:sz w:val="24"/>
          <w:szCs w:val="24"/>
        </w:rPr>
        <w:t>constraints</w:t>
      </w:r>
      <w:r w:rsidR="001237D9" w:rsidRPr="00A95C71">
        <w:rPr>
          <w:rFonts w:ascii="Times New Roman" w:hAnsi="Times New Roman"/>
          <w:sz w:val="24"/>
          <w:szCs w:val="24"/>
        </w:rPr>
        <w:t xml:space="preserve">, </w:t>
      </w:r>
      <w:r w:rsidR="005D11C5" w:rsidRPr="00A95C71">
        <w:rPr>
          <w:rFonts w:ascii="Times New Roman" w:hAnsi="Times New Roman"/>
          <w:sz w:val="24"/>
          <w:szCs w:val="24"/>
        </w:rPr>
        <w:t xml:space="preserve">MPA monitoring efforts </w:t>
      </w:r>
      <w:r w:rsidR="001237D9" w:rsidRPr="00A95C71">
        <w:rPr>
          <w:rFonts w:ascii="Times New Roman" w:hAnsi="Times New Roman"/>
          <w:sz w:val="24"/>
          <w:szCs w:val="24"/>
        </w:rPr>
        <w:t xml:space="preserve">are largely limited </w:t>
      </w:r>
      <w:ins w:id="3" w:author="Zachary Gold" w:date="2020-11-10T18:02:00Z">
        <w:r w:rsidR="00C97311">
          <w:rPr>
            <w:rFonts w:ascii="Times New Roman" w:hAnsi="Times New Roman"/>
            <w:sz w:val="24"/>
            <w:szCs w:val="24"/>
          </w:rPr>
          <w:t>t</w:t>
        </w:r>
      </w:ins>
      <w:r w:rsidR="005603E0" w:rsidRPr="00A95C71">
        <w:rPr>
          <w:rFonts w:ascii="Times New Roman" w:hAnsi="Times New Roman"/>
          <w:sz w:val="24"/>
          <w:szCs w:val="24"/>
        </w:rPr>
        <w:t xml:space="preserve">o shallow depths (e.g. &lt;30m) and </w:t>
      </w:r>
      <w:r w:rsidR="00926DAD" w:rsidRPr="00A95C71">
        <w:rPr>
          <w:rFonts w:ascii="Times New Roman" w:hAnsi="Times New Roman"/>
          <w:sz w:val="24"/>
          <w:szCs w:val="24"/>
        </w:rPr>
        <w:t xml:space="preserve">the most </w:t>
      </w:r>
      <w:r w:rsidR="005D11C5" w:rsidRPr="00A95C71">
        <w:rPr>
          <w:rFonts w:ascii="Times New Roman" w:hAnsi="Times New Roman"/>
          <w:sz w:val="24"/>
          <w:szCs w:val="24"/>
        </w:rPr>
        <w:t xml:space="preserve">economically or ecologically important taxa as proxies for ecosystem health </w:t>
      </w:r>
      <w:r w:rsidR="005D11C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5D11C5" w:rsidRPr="00A95C71">
        <w:rPr>
          <w:rFonts w:ascii="Times New Roman" w:hAnsi="Times New Roman"/>
          <w:sz w:val="24"/>
          <w:szCs w:val="24"/>
        </w:rPr>
        <w:fldChar w:fldCharType="separate"/>
      </w:r>
      <w:r w:rsidR="000F1EA9" w:rsidRPr="000F1EA9">
        <w:rPr>
          <w:rFonts w:ascii="Times New Roman" w:hAnsi="Times New Roman"/>
          <w:noProof/>
          <w:sz w:val="24"/>
          <w:szCs w:val="24"/>
        </w:rPr>
        <w:t>[6]</w:t>
      </w:r>
      <w:r w:rsidR="005D11C5" w:rsidRPr="00A95C71">
        <w:rPr>
          <w:rFonts w:ascii="Times New Roman" w:hAnsi="Times New Roman"/>
          <w:sz w:val="24"/>
          <w:szCs w:val="24"/>
        </w:rPr>
        <w:fldChar w:fldCharType="end"/>
      </w:r>
      <w:r w:rsidR="001237D9" w:rsidRPr="00A95C71">
        <w:rPr>
          <w:rFonts w:ascii="Times New Roman" w:hAnsi="Times New Roman"/>
          <w:sz w:val="24"/>
          <w:szCs w:val="24"/>
        </w:rPr>
        <w:t xml:space="preserve">. </w:t>
      </w:r>
      <w:r w:rsidR="00644268" w:rsidRPr="00A95C71">
        <w:rPr>
          <w:rFonts w:ascii="Times New Roman" w:hAnsi="Times New Roman"/>
          <w:sz w:val="24"/>
          <w:szCs w:val="24"/>
        </w:rPr>
        <w:t xml:space="preserve">Moreover, examining </w:t>
      </w:r>
      <w:r w:rsidR="001237D9" w:rsidRPr="00A95C71">
        <w:rPr>
          <w:rFonts w:ascii="Times New Roman" w:hAnsi="Times New Roman"/>
          <w:sz w:val="24"/>
          <w:szCs w:val="24"/>
        </w:rPr>
        <w:t>a predetermined subset of community diversity</w:t>
      </w:r>
      <w:r w:rsidR="005D11C5" w:rsidRPr="00A95C71">
        <w:rPr>
          <w:rFonts w:ascii="Times New Roman" w:hAnsi="Times New Roman"/>
          <w:sz w:val="24"/>
          <w:szCs w:val="24"/>
        </w:rPr>
        <w:t xml:space="preserve"> </w:t>
      </w:r>
      <w:r w:rsidR="004A05AB" w:rsidRPr="00A95C71">
        <w:rPr>
          <w:rFonts w:ascii="Times New Roman" w:hAnsi="Times New Roman"/>
          <w:sz w:val="24"/>
          <w:szCs w:val="24"/>
        </w:rPr>
        <w:t xml:space="preserve">potentially </w:t>
      </w:r>
      <w:r w:rsidR="001237D9" w:rsidRPr="00A95C71">
        <w:rPr>
          <w:rFonts w:ascii="Times New Roman" w:hAnsi="Times New Roman"/>
          <w:sz w:val="24"/>
          <w:szCs w:val="24"/>
        </w:rPr>
        <w:t xml:space="preserve">excludes </w:t>
      </w:r>
      <w:r w:rsidR="005D11C5" w:rsidRPr="00A95C71">
        <w:rPr>
          <w:rFonts w:ascii="Times New Roman" w:hAnsi="Times New Roman"/>
          <w:sz w:val="24"/>
          <w:szCs w:val="24"/>
        </w:rPr>
        <w:t>crucial functional groups</w:t>
      </w:r>
      <w:r w:rsidR="001237D9" w:rsidRPr="00A95C71">
        <w:rPr>
          <w:rFonts w:ascii="Times New Roman" w:hAnsi="Times New Roman"/>
          <w:sz w:val="24"/>
          <w:szCs w:val="24"/>
        </w:rPr>
        <w:t>,</w:t>
      </w:r>
      <w:r w:rsidR="005D11C5" w:rsidRPr="00A95C71">
        <w:rPr>
          <w:rFonts w:ascii="Times New Roman" w:hAnsi="Times New Roman"/>
          <w:sz w:val="24"/>
          <w:szCs w:val="24"/>
        </w:rPr>
        <w:t xml:space="preserve"> biasing ecosystem assessment </w:t>
      </w:r>
      <w:r w:rsidR="005D11C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jembe.2013.02.039","ISSN":"00220981","author":[{"dropping-particle":"","family":"Bernard","given":"A.T.F.","non-dropping-particle":"","parse-names":false,"suffix":""},{"dropping-particle":"","family":"Götz","given":"A.","non-dropping-particle":"","parse-names":false,"suffix":""},{"dropping-particle":"","family":"Kerwath","given":"S.E.","non-dropping-particle":"","parse-names":false,"suffix":""},{"dropping-particle":"","family":"Wilke","given":"C.G.","non-dropping-particle":"","parse-names":false,"suffix":""}],"container-title":"Journal of Experimental Marine Biology and Ecology","id":"ITEM-1","issued":{"date-parts":[["2013","5"]]},"page":"75-84","title":"Observer bias and detection probability in underwater visual census of fish assemblages measured with independent double-observers","type":"article-journal","volume":"443"},"uris":["http://www.mendeley.com/documents/?uuid=59d0ef62-12a1-321a-b5cf-add12bea9d9f"]}],"mendeley":{"formattedCitation":"[7]","plainTextFormattedCitation":"[7]","previouslyFormattedCitation":"[7]"},"properties":{"noteIndex":0},"schema":"https://github.com/citation-style-language/schema/raw/master/csl-citation.json"}</w:instrText>
      </w:r>
      <w:r w:rsidR="005D11C5" w:rsidRPr="00A95C71">
        <w:rPr>
          <w:rFonts w:ascii="Times New Roman" w:hAnsi="Times New Roman"/>
          <w:sz w:val="24"/>
          <w:szCs w:val="24"/>
        </w:rPr>
        <w:fldChar w:fldCharType="separate"/>
      </w:r>
      <w:r w:rsidR="000F1EA9" w:rsidRPr="000F1EA9">
        <w:rPr>
          <w:rFonts w:ascii="Times New Roman" w:hAnsi="Times New Roman"/>
          <w:noProof/>
          <w:sz w:val="24"/>
          <w:szCs w:val="24"/>
        </w:rPr>
        <w:t>[7]</w:t>
      </w:r>
      <w:r w:rsidR="005D11C5"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Combined, these </w:t>
      </w:r>
      <w:r w:rsidR="00587D91" w:rsidRPr="00A95C71">
        <w:rPr>
          <w:rFonts w:ascii="Times New Roman" w:hAnsi="Times New Roman"/>
          <w:sz w:val="24"/>
          <w:szCs w:val="24"/>
        </w:rPr>
        <w:t xml:space="preserve">issues </w:t>
      </w:r>
      <w:r w:rsidR="00016EA7" w:rsidRPr="00A95C71">
        <w:rPr>
          <w:rFonts w:ascii="Times New Roman" w:hAnsi="Times New Roman"/>
          <w:sz w:val="24"/>
          <w:szCs w:val="24"/>
        </w:rPr>
        <w:t xml:space="preserve">restrict the scope, scale, and frequency of visual surveys, </w:t>
      </w:r>
      <w:r w:rsidR="005D11C5" w:rsidRPr="00A95C71">
        <w:rPr>
          <w:rFonts w:ascii="Times New Roman" w:hAnsi="Times New Roman"/>
          <w:sz w:val="24"/>
          <w:szCs w:val="24"/>
        </w:rPr>
        <w:t>limit</w:t>
      </w:r>
      <w:r w:rsidR="00016EA7" w:rsidRPr="00A95C71">
        <w:rPr>
          <w:rFonts w:ascii="Times New Roman" w:hAnsi="Times New Roman"/>
          <w:sz w:val="24"/>
          <w:szCs w:val="24"/>
        </w:rPr>
        <w:t>ing</w:t>
      </w:r>
      <w:r w:rsidR="005D11C5" w:rsidRPr="00A95C71">
        <w:rPr>
          <w:rFonts w:ascii="Times New Roman" w:hAnsi="Times New Roman"/>
          <w:sz w:val="24"/>
          <w:szCs w:val="24"/>
        </w:rPr>
        <w:t xml:space="preserve"> the utility of SCUBA-based MPA surveys to quantify </w:t>
      </w:r>
      <w:r w:rsidR="00383D43" w:rsidRPr="00A95C71">
        <w:rPr>
          <w:rFonts w:ascii="Times New Roman" w:hAnsi="Times New Roman"/>
          <w:sz w:val="24"/>
          <w:szCs w:val="24"/>
        </w:rPr>
        <w:t>bio</w:t>
      </w:r>
      <w:r w:rsidR="005D11C5" w:rsidRPr="00A95C71">
        <w:rPr>
          <w:rFonts w:ascii="Times New Roman" w:hAnsi="Times New Roman"/>
          <w:sz w:val="24"/>
          <w:szCs w:val="24"/>
        </w:rPr>
        <w:t xml:space="preserve">diversity and trophic structure, </w:t>
      </w:r>
      <w:r w:rsidR="005D11C5" w:rsidRPr="00A95C71">
        <w:rPr>
          <w:rFonts w:ascii="Times New Roman" w:hAnsi="Times New Roman"/>
          <w:i/>
          <w:sz w:val="24"/>
          <w:szCs w:val="24"/>
        </w:rPr>
        <w:fldChar w:fldCharType="begin" w:fldLock="1"/>
      </w:r>
      <w:r w:rsidR="00A13BD0">
        <w:rPr>
          <w:rFonts w:ascii="Times New Roman" w:hAnsi="Times New Roman"/>
          <w:i/>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D11C5" w:rsidRPr="00A95C71">
        <w:rPr>
          <w:rFonts w:ascii="Times New Roman" w:hAnsi="Times New Roman"/>
          <w:i/>
          <w:sz w:val="24"/>
          <w:szCs w:val="24"/>
        </w:rPr>
        <w:fldChar w:fldCharType="separate"/>
      </w:r>
      <w:r w:rsidR="000F1EA9" w:rsidRPr="000F1EA9">
        <w:rPr>
          <w:rFonts w:ascii="Times New Roman" w:hAnsi="Times New Roman"/>
          <w:noProof/>
          <w:sz w:val="24"/>
          <w:szCs w:val="24"/>
        </w:rPr>
        <w:t>[3]</w:t>
      </w:r>
      <w:r w:rsidR="005D11C5" w:rsidRPr="00A95C71">
        <w:rPr>
          <w:rFonts w:ascii="Times New Roman" w:hAnsi="Times New Roman"/>
          <w:sz w:val="24"/>
          <w:szCs w:val="24"/>
        </w:rPr>
        <w:fldChar w:fldCharType="end"/>
      </w:r>
      <w:r w:rsidR="005D11C5" w:rsidRPr="00A95C71">
        <w:rPr>
          <w:rFonts w:ascii="Times New Roman" w:hAnsi="Times New Roman"/>
          <w:i/>
          <w:sz w:val="24"/>
          <w:szCs w:val="24"/>
        </w:rPr>
        <w:t xml:space="preserve">, </w:t>
      </w:r>
      <w:r w:rsidR="005D11C5" w:rsidRPr="00A95C71">
        <w:rPr>
          <w:rFonts w:ascii="Times New Roman" w:hAnsi="Times New Roman"/>
          <w:sz w:val="24"/>
          <w:szCs w:val="24"/>
        </w:rPr>
        <w:t>data essential for assessing MPA effectiveness</w:t>
      </w:r>
      <w:r w:rsidR="005D11C5" w:rsidRPr="00A95C71">
        <w:rPr>
          <w:rFonts w:ascii="Times New Roman" w:hAnsi="Times New Roman"/>
          <w:i/>
          <w:sz w:val="24"/>
          <w:szCs w:val="24"/>
        </w:rPr>
        <w:t>.</w:t>
      </w:r>
      <w:r w:rsidR="005D11C5" w:rsidRPr="00A95C71">
        <w:rPr>
          <w:rFonts w:ascii="Times New Roman" w:hAnsi="Times New Roman"/>
          <w:sz w:val="24"/>
          <w:szCs w:val="24"/>
        </w:rPr>
        <w:t xml:space="preserve"> </w:t>
      </w:r>
    </w:p>
    <w:p w14:paraId="04F15A6F" w14:textId="1AD5C18E"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One promising new approach for assessing and monitoring marine ecosystems is environmental DNA</w:t>
      </w:r>
      <w:r w:rsidR="00B75115" w:rsidRPr="00A95C71">
        <w:rPr>
          <w:rFonts w:ascii="Times New Roman" w:hAnsi="Times New Roman"/>
          <w:sz w:val="24"/>
          <w:szCs w:val="24"/>
        </w:rPr>
        <w:t>, or “eDNA”</w:t>
      </w:r>
      <w:r w:rsidR="00AF2682" w:rsidRPr="00A95C71">
        <w:rPr>
          <w:rFonts w:ascii="Times New Roman" w:hAnsi="Times New Roman"/>
          <w:sz w:val="24"/>
          <w:szCs w:val="24"/>
        </w:rPr>
        <w:t xml:space="preserve">, </w:t>
      </w:r>
      <w:bookmarkStart w:id="4" w:name="OLE_LINK13"/>
      <w:bookmarkStart w:id="5" w:name="OLE_LINK14"/>
      <w:r w:rsidR="00644268" w:rsidRPr="00A95C71">
        <w:rPr>
          <w:rFonts w:ascii="Times New Roman" w:hAnsi="Times New Roman"/>
          <w:sz w:val="24"/>
          <w:szCs w:val="24"/>
        </w:rPr>
        <w:t xml:space="preserve">a technique based on isolation </w:t>
      </w:r>
      <w:r w:rsidR="00B75115" w:rsidRPr="00A95C71">
        <w:rPr>
          <w:rFonts w:ascii="Times New Roman" w:hAnsi="Times New Roman"/>
          <w:sz w:val="24"/>
          <w:szCs w:val="24"/>
        </w:rPr>
        <w:t>and sequenc</w:t>
      </w:r>
      <w:r w:rsidR="00644268" w:rsidRPr="00A95C71">
        <w:rPr>
          <w:rFonts w:ascii="Times New Roman" w:hAnsi="Times New Roman"/>
          <w:sz w:val="24"/>
          <w:szCs w:val="24"/>
        </w:rPr>
        <w:t>ing of</w:t>
      </w:r>
      <w:r w:rsidR="00B75115" w:rsidRPr="00A95C71">
        <w:rPr>
          <w:rFonts w:ascii="Times New Roman" w:hAnsi="Times New Roman"/>
          <w:sz w:val="24"/>
          <w:szCs w:val="24"/>
        </w:rPr>
        <w:t xml:space="preserve"> </w:t>
      </w:r>
      <w:r w:rsidR="00AF2682" w:rsidRPr="00A95C71">
        <w:rPr>
          <w:rFonts w:ascii="Times New Roman" w:hAnsi="Times New Roman"/>
          <w:sz w:val="24"/>
          <w:szCs w:val="24"/>
        </w:rPr>
        <w:t xml:space="preserve">freely associated </w:t>
      </w:r>
      <w:r w:rsidR="0068422B" w:rsidRPr="00A95C71">
        <w:rPr>
          <w:rFonts w:ascii="Times New Roman" w:hAnsi="Times New Roman"/>
          <w:sz w:val="24"/>
          <w:szCs w:val="24"/>
        </w:rPr>
        <w:t>DNA</w:t>
      </w:r>
      <w:r w:rsidR="00B75115" w:rsidRPr="00A95C71">
        <w:rPr>
          <w:rFonts w:ascii="Times New Roman" w:hAnsi="Times New Roman"/>
          <w:sz w:val="24"/>
          <w:szCs w:val="24"/>
        </w:rPr>
        <w:t xml:space="preserve"> from soil or water samples</w:t>
      </w:r>
      <w:r w:rsidR="00AD4E34" w:rsidRPr="00A95C71">
        <w:rPr>
          <w:rFonts w:ascii="Times New Roman" w:hAnsi="Times New Roman"/>
          <w:sz w:val="24"/>
          <w:szCs w:val="24"/>
        </w:rPr>
        <w:t xml:space="preserve"> </w:t>
      </w:r>
      <w:bookmarkEnd w:id="4"/>
      <w:bookmarkEnd w:id="5"/>
      <w:r w:rsidR="00AD4E3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AD4E34"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AD4E34" w:rsidRPr="00A95C71">
        <w:rPr>
          <w:rFonts w:ascii="Times New Roman" w:hAnsi="Times New Roman"/>
          <w:sz w:val="24"/>
          <w:szCs w:val="24"/>
        </w:rPr>
        <w:fldChar w:fldCharType="end"/>
      </w:r>
      <w:r w:rsidR="003C5BB9" w:rsidRPr="00A95C71">
        <w:rPr>
          <w:rFonts w:ascii="Times New Roman" w:hAnsi="Times New Roman"/>
          <w:sz w:val="24"/>
          <w:szCs w:val="24"/>
        </w:rPr>
        <w:t>.</w:t>
      </w:r>
      <w:r w:rsidR="00B75115" w:rsidRPr="00A95C71">
        <w:rPr>
          <w:rFonts w:ascii="Times New Roman" w:hAnsi="Times New Roman"/>
          <w:sz w:val="24"/>
          <w:szCs w:val="24"/>
        </w:rPr>
        <w:t xml:space="preserve"> </w:t>
      </w:r>
      <w:r w:rsidR="003C5BB9" w:rsidRPr="00A95C71">
        <w:rPr>
          <w:rFonts w:ascii="Times New Roman" w:hAnsi="Times New Roman"/>
          <w:sz w:val="24"/>
          <w:szCs w:val="24"/>
        </w:rPr>
        <w:t>Through</w:t>
      </w:r>
      <w:r w:rsidRPr="00A95C71">
        <w:rPr>
          <w:rFonts w:ascii="Times New Roman" w:hAnsi="Times New Roman"/>
          <w:sz w:val="24"/>
          <w:szCs w:val="24"/>
        </w:rPr>
        <w:t xml:space="preserve"> metabarcoding and</w:t>
      </w:r>
      <w:r w:rsidR="003C5BB9" w:rsidRPr="00A95C71">
        <w:rPr>
          <w:rFonts w:ascii="Times New Roman" w:hAnsi="Times New Roman"/>
          <w:sz w:val="24"/>
          <w:szCs w:val="24"/>
        </w:rPr>
        <w:t xml:space="preserve"> high-throughput</w:t>
      </w:r>
      <w:r w:rsidRPr="00A95C71">
        <w:rPr>
          <w:rFonts w:ascii="Times New Roman" w:hAnsi="Times New Roman"/>
          <w:sz w:val="24"/>
          <w:szCs w:val="24"/>
        </w:rPr>
        <w:t xml:space="preserve"> next generation sequencing, eDNA can </w:t>
      </w:r>
      <w:r w:rsidR="00AF2682" w:rsidRPr="00A95C71">
        <w:rPr>
          <w:rFonts w:ascii="Times New Roman" w:hAnsi="Times New Roman"/>
          <w:sz w:val="24"/>
          <w:szCs w:val="24"/>
        </w:rPr>
        <w:t xml:space="preserve">broadly </w:t>
      </w:r>
      <w:r w:rsidRPr="00A95C71">
        <w:rPr>
          <w:rFonts w:ascii="Times New Roman" w:hAnsi="Times New Roman"/>
          <w:sz w:val="24"/>
          <w:szCs w:val="24"/>
        </w:rPr>
        <w:t xml:space="preserve">survey </w:t>
      </w:r>
      <w:r w:rsidR="00AF2682" w:rsidRPr="00A95C71">
        <w:rPr>
          <w:rFonts w:ascii="Times New Roman" w:hAnsi="Times New Roman"/>
          <w:sz w:val="24"/>
          <w:szCs w:val="24"/>
        </w:rPr>
        <w:t>community</w:t>
      </w:r>
      <w:r w:rsidR="0068422B" w:rsidRPr="00A95C71">
        <w:rPr>
          <w:rFonts w:ascii="Times New Roman" w:hAnsi="Times New Roman"/>
          <w:sz w:val="24"/>
          <w:szCs w:val="24"/>
        </w:rPr>
        <w:t xml:space="preserve"> </w:t>
      </w:r>
      <w:r w:rsidRPr="00A95C71">
        <w:rPr>
          <w:rFonts w:ascii="Times New Roman" w:hAnsi="Times New Roman"/>
          <w:sz w:val="24"/>
          <w:szCs w:val="24"/>
        </w:rPr>
        <w:t xml:space="preserve">biodiversity </w:t>
      </w:r>
      <w:r w:rsidRPr="00A95C71">
        <w:rPr>
          <w:rFonts w:ascii="Times New Roman" w:hAnsi="Times New Roman"/>
          <w:sz w:val="24"/>
          <w:szCs w:val="24"/>
        </w:rPr>
        <w:lastRenderedPageBreak/>
        <w:t xml:space="preserve">in a rapid, repeatable, and affordable manner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As such, eDNA </w:t>
      </w:r>
      <w:r w:rsidR="00B80239" w:rsidRPr="00A95C71">
        <w:rPr>
          <w:rFonts w:ascii="Times New Roman" w:hAnsi="Times New Roman"/>
          <w:sz w:val="24"/>
          <w:szCs w:val="24"/>
        </w:rPr>
        <w:t>is</w:t>
      </w:r>
      <w:r w:rsidRPr="00A95C71">
        <w:rPr>
          <w:rFonts w:ascii="Times New Roman" w:hAnsi="Times New Roman"/>
          <w:sz w:val="24"/>
          <w:szCs w:val="24"/>
        </w:rPr>
        <w:t xml:space="preserve"> ideally suited to </w:t>
      </w:r>
      <w:r w:rsidR="00406EE8">
        <w:rPr>
          <w:rFonts w:ascii="Times New Roman" w:hAnsi="Times New Roman"/>
          <w:sz w:val="24"/>
          <w:szCs w:val="24"/>
        </w:rPr>
        <w:t xml:space="preserve">measure the biodiversity for </w:t>
      </w:r>
      <w:r w:rsidRPr="00A95C71">
        <w:rPr>
          <w:rFonts w:ascii="Times New Roman" w:hAnsi="Times New Roman"/>
          <w:sz w:val="24"/>
          <w:szCs w:val="24"/>
        </w:rPr>
        <w:t xml:space="preserve">intensive monitoring programs, such as </w:t>
      </w:r>
      <w:r w:rsidR="00B80239" w:rsidRPr="00A95C71">
        <w:rPr>
          <w:rFonts w:ascii="Times New Roman" w:hAnsi="Times New Roman"/>
          <w:sz w:val="24"/>
          <w:szCs w:val="24"/>
        </w:rPr>
        <w:t>those required for</w:t>
      </w:r>
      <w:r w:rsidRPr="00A95C71">
        <w:rPr>
          <w:rFonts w:ascii="Times New Roman" w:hAnsi="Times New Roman"/>
          <w:sz w:val="24"/>
          <w:szCs w:val="24"/>
        </w:rPr>
        <w:t xml:space="preserve"> </w:t>
      </w:r>
      <w:r w:rsidR="00644268" w:rsidRPr="00A95C71">
        <w:rPr>
          <w:rFonts w:ascii="Times New Roman" w:hAnsi="Times New Roman"/>
          <w:sz w:val="24"/>
          <w:szCs w:val="24"/>
        </w:rPr>
        <w:t>MPAs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Pr="00A95C71">
        <w:rPr>
          <w:rFonts w:ascii="Times New Roman" w:hAnsi="Times New Roman"/>
          <w:sz w:val="24"/>
          <w:szCs w:val="24"/>
        </w:rPr>
        <w:fldChar w:fldCharType="end"/>
      </w:r>
      <w:r w:rsidRPr="00A95C71">
        <w:rPr>
          <w:rFonts w:ascii="Times New Roman" w:hAnsi="Times New Roman"/>
          <w:sz w:val="24"/>
          <w:szCs w:val="24"/>
        </w:rPr>
        <w:t>.</w:t>
      </w:r>
    </w:p>
    <w:p w14:paraId="3A26FB70" w14:textId="6E1B90F4"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eDNA has </w:t>
      </w:r>
      <w:r w:rsidR="009A6681" w:rsidRPr="00A95C71">
        <w:rPr>
          <w:rFonts w:ascii="Times New Roman" w:hAnsi="Times New Roman"/>
          <w:sz w:val="24"/>
          <w:szCs w:val="24"/>
        </w:rPr>
        <w:t xml:space="preserve">some </w:t>
      </w:r>
      <w:r w:rsidR="004A05AB" w:rsidRPr="00A95C71">
        <w:rPr>
          <w:rFonts w:ascii="Times New Roman" w:hAnsi="Times New Roman"/>
          <w:sz w:val="24"/>
          <w:szCs w:val="24"/>
        </w:rPr>
        <w:t xml:space="preserve">key </w:t>
      </w:r>
      <w:r w:rsidRPr="00A95C71">
        <w:rPr>
          <w:rFonts w:ascii="Times New Roman" w:hAnsi="Times New Roman"/>
          <w:sz w:val="24"/>
          <w:szCs w:val="24"/>
        </w:rPr>
        <w:t>advantages over traditional SCUBA-based survey methods</w:t>
      </w:r>
      <w:r w:rsidR="00406EE8">
        <w:rPr>
          <w:rFonts w:ascii="Times New Roman" w:hAnsi="Times New Roman"/>
          <w:sz w:val="24"/>
          <w:szCs w:val="24"/>
        </w:rPr>
        <w:t xml:space="preserve"> for biodiversity </w:t>
      </w:r>
      <w:r w:rsidR="00F1724E">
        <w:rPr>
          <w:rFonts w:ascii="Times New Roman" w:hAnsi="Times New Roman"/>
          <w:sz w:val="24"/>
          <w:szCs w:val="24"/>
        </w:rPr>
        <w:t>measurements</w:t>
      </w:r>
      <w:r w:rsidRPr="00A95C71">
        <w:rPr>
          <w:rFonts w:ascii="Times New Roman" w:hAnsi="Times New Roman"/>
          <w:sz w:val="24"/>
          <w:szCs w:val="24"/>
        </w:rPr>
        <w:t xml:space="preserve">. First, eDNA </w:t>
      </w:r>
      <w:r w:rsidR="003C5BB9" w:rsidRPr="00A95C71">
        <w:rPr>
          <w:rFonts w:ascii="Times New Roman" w:hAnsi="Times New Roman"/>
          <w:sz w:val="24"/>
          <w:szCs w:val="24"/>
        </w:rPr>
        <w:t xml:space="preserve">can </w:t>
      </w:r>
      <w:r w:rsidRPr="00A95C71">
        <w:rPr>
          <w:rFonts w:ascii="Times New Roman" w:hAnsi="Times New Roman"/>
          <w:sz w:val="24"/>
          <w:szCs w:val="24"/>
        </w:rPr>
        <w:t>capture a wide diversity of marine vertebrate taxa</w:t>
      </w:r>
      <w:r w:rsidR="004A05AB" w:rsidRPr="00A95C71">
        <w:rPr>
          <w:rFonts w:ascii="Times New Roman" w:hAnsi="Times New Roman"/>
          <w:sz w:val="24"/>
          <w:szCs w:val="24"/>
        </w:rPr>
        <w:t>,</w:t>
      </w:r>
      <w:r w:rsidRPr="00A95C71">
        <w:rPr>
          <w:rFonts w:ascii="Times New Roman" w:hAnsi="Times New Roman"/>
          <w:sz w:val="24"/>
          <w:szCs w:val="24"/>
        </w:rPr>
        <w:t xml:space="preserve"> </w:t>
      </w:r>
      <w:r w:rsidR="00B33D93" w:rsidRPr="00A95C71">
        <w:rPr>
          <w:rFonts w:ascii="Times New Roman" w:hAnsi="Times New Roman"/>
          <w:sz w:val="24"/>
          <w:szCs w:val="24"/>
        </w:rPr>
        <w:t>frequently</w:t>
      </w:r>
      <w:r w:rsidRPr="00A95C71">
        <w:rPr>
          <w:rFonts w:ascii="Times New Roman" w:hAnsi="Times New Roman"/>
          <w:sz w:val="24"/>
          <w:szCs w:val="24"/>
        </w:rPr>
        <w:t xml:space="preserve"> </w:t>
      </w:r>
      <w:r w:rsidR="00B33D93" w:rsidRPr="00A95C71">
        <w:rPr>
          <w:rFonts w:ascii="Times New Roman" w:hAnsi="Times New Roman"/>
          <w:sz w:val="24"/>
          <w:szCs w:val="24"/>
        </w:rPr>
        <w:t xml:space="preserve">detecting more species than </w:t>
      </w:r>
      <w:r w:rsidRPr="00A95C71">
        <w:rPr>
          <w:rFonts w:ascii="Times New Roman" w:hAnsi="Times New Roman"/>
          <w:sz w:val="24"/>
          <w:szCs w:val="24"/>
        </w:rPr>
        <w:t xml:space="preserve">traditional fish survey methods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[10]</w:t>
      </w:r>
      <w:r w:rsidRPr="00A95C71">
        <w:rPr>
          <w:rFonts w:ascii="Times New Roman" w:hAnsi="Times New Roman"/>
          <w:sz w:val="24"/>
          <w:szCs w:val="24"/>
        </w:rPr>
        <w:fldChar w:fldCharType="end"/>
      </w:r>
      <w:r w:rsidRPr="00A95C71">
        <w:rPr>
          <w:rFonts w:ascii="Times New Roman" w:hAnsi="Times New Roman"/>
          <w:sz w:val="24"/>
          <w:szCs w:val="24"/>
        </w:rPr>
        <w:t xml:space="preserve">. Second, eDNA detects rare and cryptic species that are </w:t>
      </w:r>
      <w:r w:rsidR="003C5BB9" w:rsidRPr="00A95C71">
        <w:rPr>
          <w:rFonts w:ascii="Times New Roman" w:hAnsi="Times New Roman"/>
          <w:sz w:val="24"/>
          <w:szCs w:val="24"/>
        </w:rPr>
        <w:t xml:space="preserve">frequently overlooked or ignored </w:t>
      </w:r>
      <w:r w:rsidRPr="00A95C71">
        <w:rPr>
          <w:rFonts w:ascii="Times New Roman" w:hAnsi="Times New Roman"/>
          <w:sz w:val="24"/>
          <w:szCs w:val="24"/>
        </w:rPr>
        <w:t xml:space="preserve">in traditional survey methods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{"citationItems":[{"id":"ITEM-1","itemData":{"DOI":"https://doi.org/10.1111/j.1095-8649.2001.tb00202.x","ISSN":"1095-8649","author":[{"dropping-particle":"","family":"Willis","given":"Trevor J","non-dropping-particle":"","parse-names":false,"suffix":""}],"container-title":"Journal of Fish Biology","id":"ITEM-1","issue":"5","issued":{"date-parts":[["2001"]]},"page":"1408-1411","publisher":"Wiley Online Library","title":"Visual census methods underestimate density and diversity of cryptic reef fishes","type":"article-journal","volume":"59"},"uris":["http://www.mendeley.com/documents/?uuid=da3afc46-0c8d-4fe8-a4cd-9bee06e65d9b"]},{"id":"ITEM-2","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ecology","id":"ITEM-2","issued":{"date-parts":[["2015"]]},"publisher":"Wiley Online Library","title":"Assessing vertebrate biodiversity in a kelp forest ecosystem using environmental DNA","type":"article-journal"},"uris":["http://www.mendeley.com/documents/?uuid=5dcae887-4fb9-4950-8d80-55ca89e9dc21"]}],"mendeley":{"formattedCitation":"[11,12]","plainTextFormattedCitation":"[11,12]","previouslyFormattedCitation":"[11,12]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[11,12]</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99649D" w:rsidRPr="00A95C71">
        <w:rPr>
          <w:rFonts w:ascii="Times New Roman" w:hAnsi="Times New Roman"/>
          <w:sz w:val="24"/>
          <w:szCs w:val="24"/>
        </w:rPr>
        <w:t>i</w:t>
      </w:r>
      <w:r w:rsidRPr="00A95C71">
        <w:rPr>
          <w:rFonts w:ascii="Times New Roman" w:hAnsi="Times New Roman"/>
          <w:sz w:val="24"/>
          <w:szCs w:val="24"/>
        </w:rPr>
        <w:t>ncluding both endangered and invasive species</w:t>
      </w:r>
      <w:r w:rsidR="003C5BB9"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Third, eDNA collection is relatively simple</w:t>
      </w:r>
      <w:r w:rsidR="00644268" w:rsidRPr="00A95C71">
        <w:rPr>
          <w:rFonts w:ascii="Times New Roman" w:hAnsi="Times New Roman"/>
          <w:sz w:val="24"/>
          <w:szCs w:val="24"/>
        </w:rPr>
        <w:t>,</w:t>
      </w:r>
      <w:r w:rsidRPr="00A95C71">
        <w:rPr>
          <w:rFonts w:ascii="Times New Roman" w:hAnsi="Times New Roman"/>
          <w:sz w:val="24"/>
          <w:szCs w:val="24"/>
        </w:rPr>
        <w:t xml:space="preserve"> </w:t>
      </w:r>
      <w:r w:rsidR="00644268" w:rsidRPr="00A95C71">
        <w:rPr>
          <w:rFonts w:ascii="Times New Roman" w:hAnsi="Times New Roman"/>
          <w:sz w:val="24"/>
          <w:szCs w:val="24"/>
        </w:rPr>
        <w:t xml:space="preserve">requiring only </w:t>
      </w:r>
      <w:r w:rsidRPr="00A95C71">
        <w:rPr>
          <w:rFonts w:ascii="Times New Roman" w:hAnsi="Times New Roman"/>
          <w:sz w:val="24"/>
          <w:szCs w:val="24"/>
        </w:rPr>
        <w:t xml:space="preserve">small volumes of seawater (&lt; 3L) and </w:t>
      </w:r>
      <w:r w:rsidR="003C5BB9" w:rsidRPr="00A95C71">
        <w:rPr>
          <w:rFonts w:ascii="Times New Roman" w:hAnsi="Times New Roman"/>
          <w:sz w:val="24"/>
          <w:szCs w:val="24"/>
        </w:rPr>
        <w:t>simple</w:t>
      </w:r>
      <w:r w:rsidRPr="00A95C71">
        <w:rPr>
          <w:rFonts w:ascii="Times New Roman" w:hAnsi="Times New Roman"/>
          <w:sz w:val="24"/>
          <w:szCs w:val="24"/>
        </w:rPr>
        <w:t xml:space="preserve"> filtering techniques, allowing sampling by individuals with limited training, even in remote locations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Pr="00A95C71">
        <w:rPr>
          <w:rFonts w:ascii="Times New Roman" w:hAnsi="Times New Roman"/>
          <w:sz w:val="24"/>
          <w:szCs w:val="24"/>
        </w:rPr>
        <w:fldChar w:fldCharType="separate"/>
      </w:r>
      <w:r w:rsidR="005603E0" w:rsidRPr="00A95C71">
        <w:rPr>
          <w:rFonts w:ascii="Times New Roman" w:hAnsi="Times New Roman"/>
          <w:noProof/>
          <w:sz w:val="24"/>
          <w:szCs w:val="24"/>
        </w:rPr>
        <w:t>(Miya et al., 2016)</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B6C7B" w:rsidRPr="00A95C71">
        <w:rPr>
          <w:rFonts w:ascii="Times New Roman" w:hAnsi="Times New Roman"/>
          <w:sz w:val="24"/>
          <w:szCs w:val="24"/>
        </w:rPr>
        <w:t>Forth</w:t>
      </w:r>
      <w:r w:rsidRPr="00A95C71">
        <w:rPr>
          <w:rFonts w:ascii="Times New Roman" w:hAnsi="Times New Roman"/>
          <w:sz w:val="24"/>
          <w:szCs w:val="24"/>
        </w:rPr>
        <w:t>, because eDNA doesn’t require diving, there are significant worker safety advantages.</w:t>
      </w:r>
      <w:r w:rsidR="000B5C60" w:rsidRPr="00A95C71">
        <w:rPr>
          <w:rFonts w:ascii="Times New Roman" w:hAnsi="Times New Roman"/>
          <w:sz w:val="24"/>
          <w:szCs w:val="24"/>
        </w:rPr>
        <w:t xml:space="preserve"> </w:t>
      </w:r>
      <w:r w:rsidRPr="00A95C71">
        <w:rPr>
          <w:rFonts w:ascii="Times New Roman" w:hAnsi="Times New Roman"/>
          <w:sz w:val="24"/>
          <w:szCs w:val="24"/>
        </w:rPr>
        <w:t xml:space="preserve">Lastly, eDNA </w:t>
      </w:r>
      <w:r w:rsidR="000B6C7B" w:rsidRPr="00A95C71">
        <w:rPr>
          <w:rFonts w:ascii="Times New Roman" w:hAnsi="Times New Roman"/>
          <w:sz w:val="24"/>
          <w:szCs w:val="24"/>
        </w:rPr>
        <w:t xml:space="preserve">is affordable (e.g. ~$50/sample) and </w:t>
      </w:r>
      <w:r w:rsidRPr="00A95C71">
        <w:rPr>
          <w:rFonts w:ascii="Times New Roman" w:hAnsi="Times New Roman"/>
          <w:sz w:val="24"/>
          <w:szCs w:val="24"/>
        </w:rPr>
        <w:t xml:space="preserve">has the potential for automation, allowing for </w:t>
      </w:r>
      <w:r w:rsidR="000B6C7B" w:rsidRPr="00A95C71">
        <w:rPr>
          <w:rFonts w:ascii="Times New Roman" w:hAnsi="Times New Roman"/>
          <w:sz w:val="24"/>
          <w:szCs w:val="24"/>
        </w:rPr>
        <w:t>remote sample collection and high</w:t>
      </w:r>
      <w:r w:rsidR="00C60C44" w:rsidRPr="00A95C71">
        <w:rPr>
          <w:rFonts w:ascii="Times New Roman" w:hAnsi="Times New Roman"/>
          <w:sz w:val="24"/>
          <w:szCs w:val="24"/>
        </w:rPr>
        <w:t xml:space="preserve"> throughput autonomous lab processing</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{"citationItems":[{"id":"ITEM-1","itemData":{"DOI":"https://doi.org/10.3389/fmars.2019.00373","ISSN":"2296-7745","author":[{"dropping-particle":"","family":"Yamahara","given":"Kevan Masato","non-dropping-particle":"","parse-names":false,"suffix":""},{"dropping-particle":"","family":"Preston","given":"Christina Marie","non-dropping-particle":"","parse-names":false,"suffix":""},{"dropping-particle":"","family":"Birch","given":"Jim M","non-dropping-particle":"","parse-names":false,"suffix":""},{"dropping-particle":"","family":"Walz","given":"Kristine R","non-dropping-particle":"","parse-names":false,"suffix":""},{"dropping-particle":"","family":"Marin III","given":"Roman","non-dropping-particle":"","parse-names":false,"suffix":""},{"dropping-particle":"","family":"Jensen","given":"Scott","non-dropping-particle":"","parse-names":false,"suffix":""},{"dropping-particle":"","family":"Pargett","given":"Douglas","non-dropping-particle":"","parse-names":false,"suffix":""},{"dropping-particle":"","family":"Roman","given":"Brent","non-dropping-particle":"","parse-names":false,"suffix":""},{"dropping-particle":"","family":"Zhang","given":"Yanwu","non-dropping-particle":"","parse-names":false,"suffix":""},{"dropping-particle":"","family":"Ryan","given":"John","non-dropping-particle":"","parse-names":false,"suffix":""}],"container-title":"Frontiers in Marine Science","id":"ITEM-1","issued":{"date-parts":[["2019"]]},"page":"373","publisher":"Frontiers","title":"In-situ Autonomous Acquisition and Preservation of Marine Environmental DNA Using an Autonomous Underwater Vehicle","type":"article-journal","volume":"6"},"uris":["http://www.mendeley.com/documents/?uuid=e1114d63-4c71-44fe-91d0-4d9c56a4d783"]}],"mendeley":{"formattedCitation":"[14]","plainTextFormattedCitation":"[14]","previouslyFormattedCitation":"[14]"},"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[14]</w:t>
      </w:r>
      <w:r w:rsidRPr="00A95C71">
        <w:rPr>
          <w:rFonts w:ascii="Times New Roman" w:hAnsi="Times New Roman"/>
          <w:sz w:val="24"/>
          <w:szCs w:val="24"/>
        </w:rPr>
        <w:fldChar w:fldCharType="end"/>
      </w:r>
      <w:r w:rsidRPr="00A95C71">
        <w:rPr>
          <w:rFonts w:ascii="Times New Roman" w:hAnsi="Times New Roman"/>
          <w:sz w:val="24"/>
          <w:szCs w:val="24"/>
        </w:rPr>
        <w:t>.</w:t>
      </w:r>
    </w:p>
    <w:p w14:paraId="0CBD1008" w14:textId="2206DDC6" w:rsidR="0089377E" w:rsidRPr="00A95C71" w:rsidRDefault="004A05AB"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Despite these advantages</w:t>
      </w:r>
      <w:r w:rsidR="00B33D93" w:rsidRPr="00A95C71">
        <w:rPr>
          <w:rFonts w:ascii="Times New Roman" w:hAnsi="Times New Roman"/>
          <w:sz w:val="24"/>
          <w:szCs w:val="24"/>
        </w:rPr>
        <w:t xml:space="preserve">, eDNA also has </w:t>
      </w:r>
      <w:r w:rsidR="009463D6" w:rsidRPr="00A95C71">
        <w:rPr>
          <w:rFonts w:ascii="Times New Roman" w:hAnsi="Times New Roman"/>
          <w:sz w:val="24"/>
          <w:szCs w:val="24"/>
        </w:rPr>
        <w:t>limitations</w:t>
      </w:r>
      <w:r w:rsidR="009A6681" w:rsidRPr="00A95C71">
        <w:rPr>
          <w:rFonts w:ascii="Times New Roman" w:hAnsi="Times New Roman"/>
          <w:sz w:val="24"/>
          <w:szCs w:val="24"/>
        </w:rPr>
        <w:t xml:space="preserve">. </w:t>
      </w:r>
      <w:r w:rsidR="00AB5A89" w:rsidRPr="00A95C71">
        <w:rPr>
          <w:rFonts w:ascii="Times New Roman" w:hAnsi="Times New Roman"/>
          <w:sz w:val="24"/>
          <w:szCs w:val="24"/>
        </w:rPr>
        <w:t xml:space="preserve">Of particular concern </w:t>
      </w:r>
      <w:r w:rsidR="00B04272" w:rsidRPr="00A95C71">
        <w:rPr>
          <w:rFonts w:ascii="Times New Roman" w:hAnsi="Times New Roman"/>
          <w:sz w:val="24"/>
          <w:szCs w:val="24"/>
        </w:rPr>
        <w:t>is</w:t>
      </w:r>
      <w:r w:rsidR="00AB5A89" w:rsidRPr="00A95C71">
        <w:rPr>
          <w:rFonts w:ascii="Times New Roman" w:hAnsi="Times New Roman"/>
          <w:sz w:val="24"/>
          <w:szCs w:val="24"/>
        </w:rPr>
        <w:t xml:space="preserve"> </w:t>
      </w:r>
      <w:r w:rsidR="009463D6" w:rsidRPr="00A95C71">
        <w:rPr>
          <w:rFonts w:ascii="Times New Roman" w:hAnsi="Times New Roman"/>
          <w:sz w:val="24"/>
          <w:szCs w:val="24"/>
        </w:rPr>
        <w:t>PCR</w:t>
      </w:r>
      <w:r w:rsidR="00BF67BD" w:rsidRPr="00A95C71">
        <w:rPr>
          <w:rFonts w:ascii="Times New Roman" w:hAnsi="Times New Roman"/>
          <w:sz w:val="24"/>
          <w:szCs w:val="24"/>
        </w:rPr>
        <w:t xml:space="preserve"> </w:t>
      </w:r>
      <w:r w:rsidR="009463D6" w:rsidRPr="00A95C71">
        <w:rPr>
          <w:rFonts w:ascii="Times New Roman" w:hAnsi="Times New Roman"/>
          <w:sz w:val="24"/>
          <w:szCs w:val="24"/>
        </w:rPr>
        <w:t>bias</w:t>
      </w:r>
      <w:r w:rsidR="00BF67BD" w:rsidRPr="00A95C71">
        <w:rPr>
          <w:rFonts w:ascii="Times New Roman" w:hAnsi="Times New Roman"/>
          <w:sz w:val="24"/>
          <w:szCs w:val="24"/>
        </w:rPr>
        <w:t xml:space="preserve"> </w:t>
      </w:r>
      <w:r w:rsidR="00AB5A89" w:rsidRPr="00A95C71">
        <w:rPr>
          <w:rFonts w:ascii="Times New Roman" w:hAnsi="Times New Roman"/>
          <w:sz w:val="24"/>
          <w:szCs w:val="24"/>
        </w:rPr>
        <w:t>that can result in</w:t>
      </w:r>
      <w:r w:rsidR="00BF67BD" w:rsidRPr="00A95C71">
        <w:rPr>
          <w:rFonts w:ascii="Times New Roman" w:hAnsi="Times New Roman"/>
          <w:sz w:val="24"/>
          <w:szCs w:val="24"/>
        </w:rPr>
        <w:t xml:space="preserve"> preferential amplification of </w:t>
      </w:r>
      <w:r w:rsidR="00AB5A89" w:rsidRPr="00A95C71">
        <w:rPr>
          <w:rFonts w:ascii="Times New Roman" w:hAnsi="Times New Roman"/>
          <w:sz w:val="24"/>
          <w:szCs w:val="24"/>
        </w:rPr>
        <w:t>particular taxa</w:t>
      </w:r>
      <w:r w:rsidR="005603E0" w:rsidRPr="00A95C71">
        <w:rPr>
          <w:rFonts w:ascii="Times New Roman" w:hAnsi="Times New Roman"/>
          <w:sz w:val="24"/>
          <w:szCs w:val="24"/>
        </w:rPr>
        <w:t xml:space="preserve"> </w:t>
      </w:r>
      <w:r w:rsidR="00B1068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B1068B"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00B1068B" w:rsidRPr="00A95C71">
        <w:rPr>
          <w:rFonts w:ascii="Times New Roman" w:hAnsi="Times New Roman"/>
          <w:sz w:val="24"/>
          <w:szCs w:val="24"/>
        </w:rPr>
        <w:fldChar w:fldCharType="end"/>
      </w:r>
      <w:r w:rsidR="009463D6" w:rsidRPr="00A95C71">
        <w:rPr>
          <w:rFonts w:ascii="Times New Roman" w:hAnsi="Times New Roman"/>
          <w:sz w:val="24"/>
          <w:szCs w:val="24"/>
        </w:rPr>
        <w:t xml:space="preserve">. </w:t>
      </w:r>
      <w:r w:rsidR="0089377E" w:rsidRPr="00A95C71">
        <w:rPr>
          <w:rFonts w:ascii="Times New Roman" w:hAnsi="Times New Roman"/>
          <w:sz w:val="24"/>
          <w:szCs w:val="24"/>
        </w:rPr>
        <w:t xml:space="preserve">Additionally, </w:t>
      </w:r>
      <w:r w:rsidR="000B6C7B" w:rsidRPr="00A95C71">
        <w:rPr>
          <w:rFonts w:ascii="Times New Roman" w:hAnsi="Times New Roman"/>
          <w:sz w:val="24"/>
          <w:szCs w:val="24"/>
        </w:rPr>
        <w:t xml:space="preserve">detection probabilities can be influenced by species specific eDNA </w:t>
      </w:r>
      <w:r w:rsidR="0089377E" w:rsidRPr="00A95C71">
        <w:rPr>
          <w:rFonts w:ascii="Times New Roman" w:hAnsi="Times New Roman"/>
          <w:sz w:val="24"/>
          <w:szCs w:val="24"/>
        </w:rPr>
        <w:t>g</w:t>
      </w:r>
      <w:r w:rsidR="00BF67BD" w:rsidRPr="00A95C71">
        <w:rPr>
          <w:rFonts w:ascii="Times New Roman" w:hAnsi="Times New Roman"/>
          <w:sz w:val="24"/>
          <w:szCs w:val="24"/>
        </w:rPr>
        <w:t>eneration and d</w:t>
      </w:r>
      <w:r w:rsidR="0082421C" w:rsidRPr="00A95C71">
        <w:rPr>
          <w:rFonts w:ascii="Times New Roman" w:hAnsi="Times New Roman"/>
          <w:sz w:val="24"/>
          <w:szCs w:val="24"/>
        </w:rPr>
        <w:t xml:space="preserve">egradation rates </w:t>
      </w:r>
      <w:r w:rsidR="0082421C"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82421C"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82421C" w:rsidRPr="00A95C71">
        <w:rPr>
          <w:rFonts w:ascii="Times New Roman" w:hAnsi="Times New Roman"/>
          <w:sz w:val="24"/>
          <w:szCs w:val="24"/>
        </w:rPr>
        <w:fldChar w:fldCharType="end"/>
      </w:r>
      <w:r w:rsidR="00B04272" w:rsidRPr="00A95C71">
        <w:rPr>
          <w:rFonts w:ascii="Times New Roman" w:hAnsi="Times New Roman"/>
          <w:sz w:val="24"/>
          <w:szCs w:val="24"/>
        </w:rPr>
        <w:t xml:space="preserve">, </w:t>
      </w:r>
      <w:r w:rsidR="000B6C7B" w:rsidRPr="00A95C71">
        <w:rPr>
          <w:rFonts w:ascii="Times New Roman" w:hAnsi="Times New Roman"/>
          <w:sz w:val="24"/>
          <w:szCs w:val="24"/>
        </w:rPr>
        <w:t xml:space="preserve">an issue potentially further complicated by </w:t>
      </w:r>
      <w:r w:rsidR="00B04272" w:rsidRPr="00A95C71">
        <w:rPr>
          <w:rFonts w:ascii="Times New Roman" w:hAnsi="Times New Roman"/>
          <w:sz w:val="24"/>
          <w:szCs w:val="24"/>
        </w:rPr>
        <w:t>the</w:t>
      </w:r>
      <w:r w:rsidR="0089377E" w:rsidRPr="00A95C71">
        <w:rPr>
          <w:rFonts w:ascii="Times New Roman" w:hAnsi="Times New Roman"/>
          <w:sz w:val="24"/>
          <w:szCs w:val="24"/>
        </w:rPr>
        <w:t xml:space="preserve"> </w:t>
      </w:r>
      <w:r w:rsidR="0082421C" w:rsidRPr="00A95C71">
        <w:rPr>
          <w:rFonts w:ascii="Times New Roman" w:hAnsi="Times New Roman"/>
          <w:sz w:val="24"/>
          <w:szCs w:val="24"/>
        </w:rPr>
        <w:t xml:space="preserve">transport of eDNA </w:t>
      </w:r>
      <w:r w:rsidR="0089377E" w:rsidRPr="00A95C71">
        <w:rPr>
          <w:rFonts w:ascii="Times New Roman" w:hAnsi="Times New Roman"/>
          <w:sz w:val="24"/>
          <w:szCs w:val="24"/>
        </w:rPr>
        <w:t xml:space="preserve">on ocean currents </w:t>
      </w:r>
      <w:r w:rsidR="0082421C"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82421C"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82421C" w:rsidRPr="00A95C71">
        <w:rPr>
          <w:rFonts w:ascii="Times New Roman" w:hAnsi="Times New Roman"/>
          <w:sz w:val="24"/>
          <w:szCs w:val="24"/>
        </w:rPr>
        <w:fldChar w:fldCharType="end"/>
      </w:r>
      <w:r w:rsidR="0082421C" w:rsidRPr="00A95C71">
        <w:rPr>
          <w:rFonts w:ascii="Times New Roman" w:hAnsi="Times New Roman"/>
          <w:sz w:val="24"/>
          <w:szCs w:val="24"/>
        </w:rPr>
        <w:t>.</w:t>
      </w:r>
      <w:r w:rsidR="0089377E" w:rsidRPr="00A95C71">
        <w:rPr>
          <w:rFonts w:ascii="Times New Roman" w:hAnsi="Times New Roman"/>
          <w:sz w:val="24"/>
          <w:szCs w:val="24"/>
        </w:rPr>
        <w:t xml:space="preserve"> </w:t>
      </w:r>
      <w:r w:rsidR="00587D91" w:rsidRPr="00A95C71">
        <w:rPr>
          <w:rFonts w:ascii="Times New Roman" w:hAnsi="Times New Roman"/>
          <w:sz w:val="24"/>
          <w:szCs w:val="24"/>
        </w:rPr>
        <w:t>Furthermore</w:t>
      </w:r>
      <w:r w:rsidR="00AF2682" w:rsidRPr="00A95C71">
        <w:rPr>
          <w:rFonts w:ascii="Times New Roman" w:hAnsi="Times New Roman"/>
          <w:sz w:val="24"/>
          <w:szCs w:val="24"/>
        </w:rPr>
        <w:t>,</w:t>
      </w:r>
      <w:r w:rsidR="0089377E" w:rsidRPr="00A95C71">
        <w:rPr>
          <w:rFonts w:ascii="Times New Roman" w:hAnsi="Times New Roman"/>
          <w:sz w:val="24"/>
          <w:szCs w:val="24"/>
        </w:rPr>
        <w:t xml:space="preserve"> primer design, bioinformatic, and reference database limitations </w:t>
      </w:r>
      <w:r w:rsidR="00AF2682" w:rsidRPr="00A95C71">
        <w:rPr>
          <w:rFonts w:ascii="Times New Roman" w:hAnsi="Times New Roman"/>
          <w:sz w:val="24"/>
          <w:szCs w:val="24"/>
        </w:rPr>
        <w:t xml:space="preserve">can also </w:t>
      </w:r>
      <w:r w:rsidR="0089377E" w:rsidRPr="00A95C71">
        <w:rPr>
          <w:rFonts w:ascii="Times New Roman" w:hAnsi="Times New Roman"/>
          <w:sz w:val="24"/>
          <w:szCs w:val="24"/>
        </w:rPr>
        <w:t xml:space="preserve">affect the accuracy of taxonomic assignment </w:t>
      </w:r>
      <w:r w:rsidR="000B1848" w:rsidRPr="00A95C71">
        <w:rPr>
          <w:rFonts w:ascii="Times New Roman" w:hAnsi="Times New Roman"/>
          <w:sz w:val="24"/>
          <w:szCs w:val="24"/>
        </w:rPr>
        <w:t xml:space="preserve">from </w:t>
      </w:r>
      <w:r w:rsidR="00AF2682" w:rsidRPr="00A95C71">
        <w:rPr>
          <w:rFonts w:ascii="Times New Roman" w:hAnsi="Times New Roman"/>
          <w:sz w:val="24"/>
          <w:szCs w:val="24"/>
        </w:rPr>
        <w:t xml:space="preserve">eDNA </w:t>
      </w:r>
      <w:r w:rsidR="0089377E"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Evolution","id":"ITEM-1","issue":"1","issued":{"date-parts":[["2018"]]},"page":"134-147","title":"Scrutinizing key steps for reliable metabarcoding of environmental samples","type":"article-journal","volume":"9"},"uris":["http://www.mendeley.com/documents/?uuid=e48ebe71-5f15-461a-9e26-1e73fa081324"]}],"mendeley":{"formattedCitation":"[17]","plainTextFormattedCitation":"[17]","previouslyFormattedCitation":"[17]"},"properties":{"noteIndex":0},"schema":"https://github.com/citation-style-language/schema/raw/master/csl-citation.json"}</w:instrText>
      </w:r>
      <w:r w:rsidR="0089377E" w:rsidRPr="00A95C71">
        <w:rPr>
          <w:rFonts w:ascii="Times New Roman" w:hAnsi="Times New Roman"/>
          <w:sz w:val="24"/>
          <w:szCs w:val="24"/>
        </w:rPr>
        <w:fldChar w:fldCharType="separate"/>
      </w:r>
      <w:r w:rsidR="000F1EA9" w:rsidRPr="000F1EA9">
        <w:rPr>
          <w:rFonts w:ascii="Times New Roman" w:hAnsi="Times New Roman"/>
          <w:noProof/>
          <w:sz w:val="24"/>
          <w:szCs w:val="24"/>
        </w:rPr>
        <w:t>[17]</w:t>
      </w:r>
      <w:r w:rsidR="0089377E" w:rsidRPr="00A95C71">
        <w:rPr>
          <w:rFonts w:ascii="Times New Roman" w:hAnsi="Times New Roman"/>
          <w:sz w:val="24"/>
          <w:szCs w:val="24"/>
        </w:rPr>
        <w:fldChar w:fldCharType="end"/>
      </w:r>
      <w:r w:rsidR="0089377E" w:rsidRPr="00A95C71">
        <w:rPr>
          <w:rFonts w:ascii="Times New Roman" w:hAnsi="Times New Roman"/>
          <w:sz w:val="24"/>
          <w:szCs w:val="24"/>
        </w:rPr>
        <w:t>.</w:t>
      </w:r>
    </w:p>
    <w:p w14:paraId="59AA5643" w14:textId="680F1CCC" w:rsidR="00B33D93" w:rsidRPr="00A95C71" w:rsidRDefault="00DA7A7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Unlike well-established visual surveys</w:t>
      </w:r>
      <w:r w:rsidR="00B04272" w:rsidRPr="00A95C71">
        <w:rPr>
          <w:rFonts w:ascii="Times New Roman" w:hAnsi="Times New Roman"/>
          <w:sz w:val="24"/>
          <w:szCs w:val="24"/>
        </w:rPr>
        <w:t xml:space="preserve">, the </w:t>
      </w:r>
      <w:r w:rsidRPr="00A95C71">
        <w:rPr>
          <w:rFonts w:ascii="Times New Roman" w:hAnsi="Times New Roman"/>
          <w:sz w:val="24"/>
          <w:szCs w:val="24"/>
        </w:rPr>
        <w:t xml:space="preserve">impact of </w:t>
      </w:r>
      <w:r w:rsidR="00B04272" w:rsidRPr="00A95C71">
        <w:rPr>
          <w:rFonts w:ascii="Times New Roman" w:hAnsi="Times New Roman"/>
          <w:sz w:val="24"/>
          <w:szCs w:val="24"/>
        </w:rPr>
        <w:t>biases in eDNA metabarcoding are not well characterized</w:t>
      </w:r>
      <w:r w:rsidR="00A825DA" w:rsidRPr="00A95C71">
        <w:rPr>
          <w:rFonts w:ascii="Times New Roman" w:hAnsi="Times New Roman"/>
          <w:sz w:val="24"/>
          <w:szCs w:val="24"/>
        </w:rPr>
        <w:t>, and may be less problematic than believed</w:t>
      </w:r>
      <w:r w:rsidR="00B04272" w:rsidRPr="00A95C71">
        <w:rPr>
          <w:rFonts w:ascii="Times New Roman" w:hAnsi="Times New Roman"/>
          <w:sz w:val="24"/>
          <w:szCs w:val="24"/>
        </w:rPr>
        <w:t>.</w:t>
      </w:r>
      <w:r w:rsidR="00A825DA" w:rsidRPr="00A95C71">
        <w:rPr>
          <w:rFonts w:ascii="Times New Roman" w:hAnsi="Times New Roman"/>
          <w:sz w:val="24"/>
          <w:szCs w:val="24"/>
        </w:rPr>
        <w:t xml:space="preserve"> For example</w:t>
      </w:r>
      <w:r w:rsidR="00B04272" w:rsidRPr="00A95C71">
        <w:rPr>
          <w:rFonts w:ascii="Times New Roman" w:hAnsi="Times New Roman"/>
          <w:sz w:val="24"/>
          <w:szCs w:val="24"/>
        </w:rPr>
        <w:t xml:space="preserve"> </w:t>
      </w:r>
      <w:r w:rsidR="00A825DA" w:rsidRPr="00A95C71">
        <w:rPr>
          <w:rFonts w:ascii="Times New Roman" w:hAnsi="Times New Roman"/>
          <w:sz w:val="24"/>
          <w:szCs w:val="24"/>
        </w:rPr>
        <w:t xml:space="preserve">recent </w:t>
      </w:r>
      <w:r w:rsidR="00F7361A" w:rsidRPr="00A95C71">
        <w:rPr>
          <w:rFonts w:ascii="Times New Roman" w:hAnsi="Times New Roman"/>
          <w:sz w:val="24"/>
          <w:szCs w:val="24"/>
        </w:rPr>
        <w:t xml:space="preserve">studies </w:t>
      </w:r>
      <w:r w:rsidR="00A825DA" w:rsidRPr="00A95C71">
        <w:rPr>
          <w:rFonts w:ascii="Times New Roman" w:hAnsi="Times New Roman"/>
          <w:sz w:val="24"/>
          <w:szCs w:val="24"/>
        </w:rPr>
        <w:t>show</w:t>
      </w:r>
      <w:r w:rsidR="000F4DC0" w:rsidRPr="00A95C71">
        <w:rPr>
          <w:rFonts w:ascii="Times New Roman" w:hAnsi="Times New Roman"/>
          <w:sz w:val="24"/>
          <w:szCs w:val="24"/>
        </w:rPr>
        <w:t xml:space="preserve"> that </w:t>
      </w:r>
      <w:r w:rsidR="000B1848" w:rsidRPr="00A95C71">
        <w:rPr>
          <w:rFonts w:ascii="Times New Roman" w:hAnsi="Times New Roman"/>
          <w:sz w:val="24"/>
          <w:szCs w:val="24"/>
        </w:rPr>
        <w:t>impacts of PCR bias can be mitigated by</w:t>
      </w:r>
      <w:r w:rsidR="0049607F" w:rsidRPr="00A95C71">
        <w:rPr>
          <w:rFonts w:ascii="Times New Roman" w:hAnsi="Times New Roman"/>
          <w:sz w:val="24"/>
          <w:szCs w:val="24"/>
        </w:rPr>
        <w:t xml:space="preserve"> technical replicates and site occupancy modelling </w:t>
      </w:r>
      <w:r w:rsidR="00A36D0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Evolution","id":"ITEM-2","issue":"1","issued":{"date-parts":[["2018"]]},"page":"134-147","title":"Scrutinizing key steps for reliable metabarcoding of environmental samples","type":"article-journal","volume":"9"},"uris":["http://www.mendeley.com/documents/?uuid=e48ebe71-5f15-461a-9e26-1e73fa081324"]},{"id":"ITEM-3","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Reports","id":"ITEM-3","issue":"1","issued":{"date-parts":[["2019"]]},"page":"3581","publisher":"Nature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[17–19]","plainTextFormattedCitation":"[17–19]","previouslyFormattedCitation":"[17–19]"},"properties":{"noteIndex":0},"schema":"https://github.com/citation-style-language/schema/raw/master/csl-citation.json"}</w:instrText>
      </w:r>
      <w:r w:rsidR="00A36D0B" w:rsidRPr="00A95C71">
        <w:rPr>
          <w:rFonts w:ascii="Times New Roman" w:hAnsi="Times New Roman"/>
          <w:sz w:val="24"/>
          <w:szCs w:val="24"/>
        </w:rPr>
        <w:fldChar w:fldCharType="separate"/>
      </w:r>
      <w:r w:rsidR="000F1EA9" w:rsidRPr="000F1EA9">
        <w:rPr>
          <w:rFonts w:ascii="Times New Roman" w:hAnsi="Times New Roman"/>
          <w:noProof/>
          <w:sz w:val="24"/>
          <w:szCs w:val="24"/>
        </w:rPr>
        <w:t>[17–19]</w:t>
      </w:r>
      <w:r w:rsidR="00A36D0B" w:rsidRPr="00A95C71">
        <w:rPr>
          <w:rFonts w:ascii="Times New Roman" w:hAnsi="Times New Roman"/>
          <w:sz w:val="24"/>
          <w:szCs w:val="24"/>
        </w:rPr>
        <w:fldChar w:fldCharType="end"/>
      </w:r>
      <w:r w:rsidR="0049607F" w:rsidRPr="00A95C71">
        <w:rPr>
          <w:rFonts w:ascii="Times New Roman" w:hAnsi="Times New Roman"/>
          <w:sz w:val="24"/>
          <w:szCs w:val="24"/>
        </w:rPr>
        <w:t xml:space="preserve">. Similarly, </w:t>
      </w:r>
      <w:r w:rsidR="000B1848" w:rsidRPr="00A95C71">
        <w:rPr>
          <w:rFonts w:ascii="Times New Roman" w:hAnsi="Times New Roman"/>
          <w:spacing w:val="-2"/>
          <w:sz w:val="24"/>
          <w:szCs w:val="24"/>
        </w:rPr>
        <w:t xml:space="preserve">because </w:t>
      </w:r>
      <w:r w:rsidR="000B1848" w:rsidRPr="00A95C71">
        <w:rPr>
          <w:rFonts w:ascii="Times New Roman" w:hAnsi="Times New Roman"/>
          <w:sz w:val="24"/>
          <w:szCs w:val="24"/>
        </w:rPr>
        <w:t xml:space="preserve">eDNA signals decay relatively rapidly (e.g. hours to days; </w:t>
      </w:r>
      <w:r w:rsidR="000B184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environment","type":"article-journal","volume":"85"},"uris":["http://www.mendeley.com/documents/?uuid=d9890d12-9584-419d-816a-4611d2db95df"]},{"id":"ITEM-2","itemData":{"ISSN":"2399-3642","author":[{"dropping-particle":"","family":"Collins","given":"Rupert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Biology","id":"ITEM-2","issue":"1","issued":{"date-parts":[["2018"]]},"page":"1-11","publisher":"Nature Publishing Group","title":"Persistence of environmental DNA in marine systems","type":"article-journal","volume":"1"},"uris":["http://www.mendeley.com/documents/?uuid=3c35a507-dcf9-4595-821c-34645aeaf7a8"]}],"mendeley":{"formattedCitation":"[20,21]","plainTextFormattedCitation":"[20,21]","previouslyFormattedCitation":"[20,21]"},"properties":{"noteIndex":0},"schema":"https://github.com/citation-style-language/schema/raw/master/csl-citation.json"}</w:instrText>
      </w:r>
      <w:r w:rsidR="000B1848" w:rsidRPr="00A95C71">
        <w:rPr>
          <w:rFonts w:ascii="Times New Roman" w:hAnsi="Times New Roman"/>
          <w:sz w:val="24"/>
          <w:szCs w:val="24"/>
        </w:rPr>
        <w:fldChar w:fldCharType="separate"/>
      </w:r>
      <w:r w:rsidR="000F1EA9" w:rsidRPr="000F1EA9">
        <w:rPr>
          <w:rFonts w:ascii="Times New Roman" w:hAnsi="Times New Roman"/>
          <w:noProof/>
          <w:sz w:val="24"/>
          <w:szCs w:val="24"/>
        </w:rPr>
        <w:t>[20,21]</w:t>
      </w:r>
      <w:r w:rsidR="000B1848" w:rsidRPr="00A95C71">
        <w:rPr>
          <w:rFonts w:ascii="Times New Roman" w:hAnsi="Times New Roman"/>
          <w:sz w:val="24"/>
          <w:szCs w:val="24"/>
        </w:rPr>
        <w:fldChar w:fldCharType="end"/>
      </w:r>
      <w:ins w:id="6" w:author="Sprague, Joshua" w:date="2020-11-20T16:51:00Z">
        <w:r w:rsidR="00FA3C54">
          <w:rPr>
            <w:rFonts w:ascii="Times New Roman" w:hAnsi="Times New Roman"/>
            <w:sz w:val="24"/>
            <w:szCs w:val="24"/>
          </w:rPr>
          <w:t>)</w:t>
        </w:r>
      </w:ins>
      <w:r w:rsidR="000B1848" w:rsidRPr="00A95C71">
        <w:rPr>
          <w:rFonts w:ascii="Times New Roman" w:hAnsi="Times New Roman"/>
          <w:sz w:val="24"/>
          <w:szCs w:val="24"/>
        </w:rPr>
        <w:t xml:space="preserve">, </w:t>
      </w:r>
      <w:r w:rsidR="0049607F" w:rsidRPr="00A95C71">
        <w:rPr>
          <w:rFonts w:ascii="Times New Roman" w:hAnsi="Times New Roman"/>
          <w:sz w:val="24"/>
          <w:szCs w:val="24"/>
        </w:rPr>
        <w:t>eDNA signatures</w:t>
      </w:r>
      <w:r w:rsidR="000B1848" w:rsidRPr="00A95C71">
        <w:rPr>
          <w:rFonts w:ascii="Times New Roman" w:hAnsi="Times New Roman"/>
          <w:sz w:val="24"/>
          <w:szCs w:val="24"/>
        </w:rPr>
        <w:t xml:space="preserve"> are surprisingly stable</w:t>
      </w:r>
      <w:r w:rsidR="0049607F" w:rsidRPr="00A95C71">
        <w:rPr>
          <w:rFonts w:ascii="Times New Roman" w:hAnsi="Times New Roman"/>
          <w:sz w:val="24"/>
          <w:szCs w:val="24"/>
        </w:rPr>
        <w:t xml:space="preserve"> </w:t>
      </w:r>
      <w:r w:rsidR="0049607F"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49607F"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[22]</w:t>
      </w:r>
      <w:r w:rsidR="0049607F" w:rsidRPr="00A95C71">
        <w:rPr>
          <w:rFonts w:ascii="Times New Roman" w:hAnsi="Times New Roman"/>
          <w:spacing w:val="-2"/>
          <w:sz w:val="24"/>
          <w:szCs w:val="24"/>
        </w:rPr>
        <w:fldChar w:fldCharType="end"/>
      </w:r>
      <w:r w:rsidR="000B1848" w:rsidRPr="00A95C71">
        <w:rPr>
          <w:rFonts w:ascii="Times New Roman" w:hAnsi="Times New Roman"/>
          <w:spacing w:val="-2"/>
          <w:sz w:val="24"/>
          <w:szCs w:val="24"/>
        </w:rPr>
        <w:t xml:space="preserve">. </w:t>
      </w:r>
      <w:r w:rsidR="00F7361A" w:rsidRPr="00A95C71">
        <w:rPr>
          <w:rFonts w:ascii="Times New Roman" w:hAnsi="Times New Roman"/>
          <w:spacing w:val="-2"/>
          <w:sz w:val="24"/>
          <w:szCs w:val="24"/>
        </w:rPr>
        <w:t xml:space="preserve">As such, </w:t>
      </w:r>
      <w:r w:rsidR="00626378" w:rsidRPr="00A95C71">
        <w:rPr>
          <w:rFonts w:ascii="Times New Roman" w:hAnsi="Times New Roman"/>
          <w:sz w:val="24"/>
          <w:szCs w:val="24"/>
        </w:rPr>
        <w:t xml:space="preserve">eDNA </w:t>
      </w:r>
      <w:r w:rsidR="00F7361A" w:rsidRPr="00A95C71">
        <w:rPr>
          <w:rFonts w:ascii="Times New Roman" w:hAnsi="Times New Roman"/>
          <w:sz w:val="24"/>
          <w:szCs w:val="24"/>
        </w:rPr>
        <w:t>holds</w:t>
      </w:r>
      <w:r w:rsidR="00B902B6" w:rsidRPr="00A95C71">
        <w:rPr>
          <w:rFonts w:ascii="Times New Roman" w:hAnsi="Times New Roman"/>
          <w:sz w:val="24"/>
          <w:szCs w:val="24"/>
        </w:rPr>
        <w:t xml:space="preserve"> </w:t>
      </w:r>
      <w:r w:rsidR="0049607F" w:rsidRPr="00A95C71">
        <w:rPr>
          <w:rFonts w:ascii="Times New Roman" w:hAnsi="Times New Roman"/>
          <w:sz w:val="24"/>
          <w:szCs w:val="24"/>
        </w:rPr>
        <w:t xml:space="preserve">tremendous </w:t>
      </w:r>
      <w:r w:rsidR="00626378" w:rsidRPr="00A95C71">
        <w:rPr>
          <w:rFonts w:ascii="Times New Roman" w:hAnsi="Times New Roman"/>
          <w:sz w:val="24"/>
          <w:szCs w:val="24"/>
        </w:rPr>
        <w:t>promise for monitoring marine ecosystems</w:t>
      </w:r>
      <w:r w:rsidR="00A825DA" w:rsidRPr="00A95C71">
        <w:rPr>
          <w:rFonts w:ascii="Times New Roman" w:hAnsi="Times New Roman"/>
          <w:sz w:val="24"/>
          <w:szCs w:val="24"/>
        </w:rPr>
        <w:t>.</w:t>
      </w:r>
      <w:r w:rsidR="00F7361A" w:rsidRPr="00A95C71">
        <w:rPr>
          <w:rFonts w:ascii="Times New Roman" w:hAnsi="Times New Roman"/>
          <w:sz w:val="24"/>
          <w:szCs w:val="24"/>
        </w:rPr>
        <w:t xml:space="preserve"> </w:t>
      </w:r>
      <w:r w:rsidR="00A825DA" w:rsidRPr="00A95C71">
        <w:rPr>
          <w:rFonts w:ascii="Times New Roman" w:hAnsi="Times New Roman"/>
          <w:sz w:val="24"/>
          <w:szCs w:val="24"/>
        </w:rPr>
        <w:t>R</w:t>
      </w:r>
      <w:r w:rsidR="0049607F" w:rsidRPr="00A95C71">
        <w:rPr>
          <w:rFonts w:ascii="Times New Roman" w:hAnsi="Times New Roman"/>
          <w:sz w:val="24"/>
          <w:szCs w:val="24"/>
        </w:rPr>
        <w:t>ealizing that promise</w:t>
      </w:r>
      <w:r w:rsidR="00A825DA" w:rsidRPr="00A95C71">
        <w:rPr>
          <w:rFonts w:ascii="Times New Roman" w:hAnsi="Times New Roman"/>
          <w:sz w:val="24"/>
          <w:szCs w:val="24"/>
        </w:rPr>
        <w:t xml:space="preserve">, </w:t>
      </w:r>
      <w:r w:rsidR="00A825DA" w:rsidRPr="00A95C71">
        <w:rPr>
          <w:rFonts w:ascii="Times New Roman" w:hAnsi="Times New Roman"/>
          <w:sz w:val="24"/>
          <w:szCs w:val="24"/>
        </w:rPr>
        <w:lastRenderedPageBreak/>
        <w:t>however,</w:t>
      </w:r>
      <w:r w:rsidR="0049607F" w:rsidRPr="00A95C71">
        <w:rPr>
          <w:rFonts w:ascii="Times New Roman" w:hAnsi="Times New Roman"/>
          <w:sz w:val="24"/>
          <w:szCs w:val="24"/>
        </w:rPr>
        <w:t xml:space="preserve"> requires </w:t>
      </w:r>
      <w:r w:rsidR="00AF2682" w:rsidRPr="00A95C71">
        <w:rPr>
          <w:rFonts w:ascii="Times New Roman" w:hAnsi="Times New Roman"/>
          <w:sz w:val="24"/>
          <w:szCs w:val="24"/>
        </w:rPr>
        <w:t xml:space="preserve">a better understanding of how </w:t>
      </w:r>
      <w:r w:rsidR="0049607F" w:rsidRPr="00A95C71">
        <w:rPr>
          <w:rFonts w:ascii="Times New Roman" w:hAnsi="Times New Roman"/>
          <w:sz w:val="24"/>
          <w:szCs w:val="24"/>
        </w:rPr>
        <w:t>visual surveys and eDNA metabarcoding approaches</w:t>
      </w:r>
      <w:r w:rsidR="00AF2682" w:rsidRPr="00A95C71">
        <w:rPr>
          <w:rFonts w:ascii="Times New Roman" w:hAnsi="Times New Roman"/>
          <w:sz w:val="24"/>
          <w:szCs w:val="24"/>
        </w:rPr>
        <w:t xml:space="preserve"> compare in direct field applications</w:t>
      </w:r>
      <w:r w:rsidR="0049607F" w:rsidRPr="00A95C71">
        <w:rPr>
          <w:rFonts w:ascii="Times New Roman" w:hAnsi="Times New Roman"/>
          <w:sz w:val="24"/>
          <w:szCs w:val="24"/>
        </w:rPr>
        <w:t>.</w:t>
      </w:r>
    </w:p>
    <w:p w14:paraId="0488CA7D" w14:textId="0F342DC3" w:rsidR="005D11C5" w:rsidRPr="00A95C71" w:rsidRDefault="003C317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The </w:t>
      </w:r>
      <w:r w:rsidR="00AB1EEC" w:rsidRPr="00A95C71">
        <w:rPr>
          <w:rFonts w:ascii="Times New Roman" w:hAnsi="Times New Roman"/>
          <w:sz w:val="24"/>
          <w:szCs w:val="24"/>
        </w:rPr>
        <w:t>Channel Islands MPA Network</w:t>
      </w:r>
      <w:r w:rsidR="005D11C5" w:rsidRPr="00A95C71">
        <w:rPr>
          <w:rFonts w:ascii="Times New Roman" w:hAnsi="Times New Roman"/>
          <w:sz w:val="24"/>
          <w:szCs w:val="24"/>
        </w:rPr>
        <w:t xml:space="preserve"> </w:t>
      </w:r>
      <w:r w:rsidRPr="00A95C71">
        <w:rPr>
          <w:rFonts w:ascii="Times New Roman" w:hAnsi="Times New Roman"/>
          <w:sz w:val="24"/>
          <w:szCs w:val="24"/>
        </w:rPr>
        <w:t xml:space="preserve">spans &gt;1000 reefs across </w:t>
      </w:r>
      <w:ins w:id="7" w:author="Zachary Gold" w:date="2020-11-24T13:50:00Z">
        <w:r w:rsidR="00F1724E">
          <w:rPr>
            <w:rFonts w:ascii="Times New Roman" w:hAnsi="Times New Roman"/>
            <w:sz w:val="24"/>
            <w:szCs w:val="24"/>
          </w:rPr>
          <w:t>6</w:t>
        </w:r>
      </w:ins>
      <w:r w:rsidR="00AA6D77" w:rsidRPr="00A95C71">
        <w:rPr>
          <w:rFonts w:ascii="Times New Roman" w:hAnsi="Times New Roman"/>
          <w:sz w:val="24"/>
          <w:szCs w:val="24"/>
        </w:rPr>
        <w:t xml:space="preserve"> </w:t>
      </w:r>
      <w:r w:rsidRPr="00A95C71">
        <w:rPr>
          <w:rFonts w:ascii="Times New Roman" w:hAnsi="Times New Roman"/>
          <w:sz w:val="24"/>
          <w:szCs w:val="24"/>
        </w:rPr>
        <w:t xml:space="preserve">islands of the coast of Southern California. It </w:t>
      </w:r>
      <w:r w:rsidR="0049607F" w:rsidRPr="00A95C71">
        <w:rPr>
          <w:rFonts w:ascii="Times New Roman" w:hAnsi="Times New Roman"/>
          <w:sz w:val="24"/>
          <w:szCs w:val="24"/>
        </w:rPr>
        <w:t xml:space="preserve">is </w:t>
      </w:r>
      <w:r w:rsidR="00CA3753" w:rsidRPr="00A95C71">
        <w:rPr>
          <w:rFonts w:ascii="Times New Roman" w:hAnsi="Times New Roman"/>
          <w:sz w:val="24"/>
          <w:szCs w:val="24"/>
        </w:rPr>
        <w:t xml:space="preserve">monitored </w:t>
      </w:r>
      <w:r w:rsidR="002451CD" w:rsidRPr="00A95C71">
        <w:rPr>
          <w:rFonts w:ascii="Times New Roman" w:hAnsi="Times New Roman"/>
          <w:sz w:val="24"/>
          <w:szCs w:val="24"/>
        </w:rPr>
        <w:t>by</w:t>
      </w:r>
      <w:r w:rsidR="0049607F" w:rsidRPr="00A95C71">
        <w:rPr>
          <w:rFonts w:ascii="Times New Roman" w:hAnsi="Times New Roman"/>
          <w:sz w:val="24"/>
          <w:szCs w:val="24"/>
        </w:rPr>
        <w:t xml:space="preserve"> </w:t>
      </w:r>
      <w:r w:rsidR="00122CD1" w:rsidRPr="00A95C71">
        <w:rPr>
          <w:rFonts w:ascii="Times New Roman" w:hAnsi="Times New Roman"/>
          <w:sz w:val="24"/>
          <w:szCs w:val="24"/>
        </w:rPr>
        <w:t xml:space="preserve">several programs including </w:t>
      </w:r>
      <w:r w:rsidR="0049607F" w:rsidRPr="00A95C71">
        <w:rPr>
          <w:rFonts w:ascii="Times New Roman" w:hAnsi="Times New Roman"/>
          <w:sz w:val="24"/>
          <w:szCs w:val="24"/>
        </w:rPr>
        <w:t xml:space="preserve">the </w:t>
      </w:r>
      <w:r w:rsidR="00BC0DCE" w:rsidRPr="00A95C71">
        <w:rPr>
          <w:rFonts w:ascii="Times New Roman" w:hAnsi="Times New Roman"/>
          <w:sz w:val="24"/>
          <w:szCs w:val="24"/>
        </w:rPr>
        <w:t>Kelp Forest Monitoring Program</w:t>
      </w:r>
      <w:r w:rsidR="002451CD" w:rsidRPr="00A95C71">
        <w:rPr>
          <w:rFonts w:ascii="Times New Roman" w:hAnsi="Times New Roman"/>
          <w:sz w:val="24"/>
          <w:szCs w:val="24"/>
        </w:rPr>
        <w:t>, which</w:t>
      </w:r>
      <w:r w:rsidR="000473E5" w:rsidRPr="00A95C71">
        <w:rPr>
          <w:rFonts w:ascii="Times New Roman" w:hAnsi="Times New Roman"/>
          <w:sz w:val="24"/>
          <w:szCs w:val="24"/>
        </w:rPr>
        <w:t xml:space="preserve"> </w:t>
      </w:r>
      <w:r w:rsidR="00AF2682" w:rsidRPr="00A95C71">
        <w:rPr>
          <w:rFonts w:ascii="Times New Roman" w:hAnsi="Times New Roman"/>
          <w:sz w:val="24"/>
          <w:szCs w:val="24"/>
        </w:rPr>
        <w:t>conducts</w:t>
      </w:r>
      <w:r w:rsidR="000473E5" w:rsidRPr="00A95C71">
        <w:rPr>
          <w:rFonts w:ascii="Times New Roman" w:hAnsi="Times New Roman"/>
          <w:sz w:val="24"/>
          <w:szCs w:val="24"/>
        </w:rPr>
        <w:t xml:space="preserve"> visual </w:t>
      </w:r>
      <w:r w:rsidR="002451CD" w:rsidRPr="00A95C71">
        <w:rPr>
          <w:rFonts w:ascii="Times New Roman" w:hAnsi="Times New Roman"/>
          <w:sz w:val="24"/>
          <w:szCs w:val="24"/>
        </w:rPr>
        <w:t xml:space="preserve">monitoring surveys </w:t>
      </w:r>
      <w:r w:rsidR="00D82DD2" w:rsidRPr="00A95C71">
        <w:rPr>
          <w:rFonts w:ascii="Times New Roman" w:hAnsi="Times New Roman"/>
          <w:sz w:val="24"/>
          <w:szCs w:val="24"/>
        </w:rPr>
        <w:t>of</w:t>
      </w:r>
      <w:r w:rsidR="005D11C5" w:rsidRPr="00A95C71">
        <w:rPr>
          <w:rFonts w:ascii="Times New Roman" w:hAnsi="Times New Roman"/>
          <w:sz w:val="24"/>
          <w:szCs w:val="24"/>
        </w:rPr>
        <w:t xml:space="preserve"> </w:t>
      </w:r>
      <w:r w:rsidR="00122CD1" w:rsidRPr="00A95C71">
        <w:rPr>
          <w:rFonts w:ascii="Times New Roman" w:hAnsi="Times New Roman"/>
          <w:sz w:val="24"/>
          <w:szCs w:val="24"/>
        </w:rPr>
        <w:t>41 invertebrates and over 100 fishes</w:t>
      </w:r>
      <w:r w:rsidR="005603E0"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[23]</w:t>
      </w:r>
      <w:r w:rsidR="005603E0"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840C5A" w:rsidRPr="00A95C71">
        <w:rPr>
          <w:rFonts w:ascii="Times New Roman" w:hAnsi="Times New Roman"/>
          <w:sz w:val="24"/>
          <w:szCs w:val="24"/>
        </w:rPr>
        <w:t>In total</w:t>
      </w:r>
      <w:r w:rsidR="000473E5" w:rsidRPr="00A95C71">
        <w:rPr>
          <w:rFonts w:ascii="Times New Roman" w:hAnsi="Times New Roman"/>
          <w:sz w:val="24"/>
          <w:szCs w:val="24"/>
        </w:rPr>
        <w:t xml:space="preserve"> only</w:t>
      </w:r>
      <w:r w:rsidR="00B27817" w:rsidRPr="00A95C71">
        <w:rPr>
          <w:rFonts w:ascii="Times New Roman" w:hAnsi="Times New Roman"/>
          <w:sz w:val="24"/>
          <w:szCs w:val="24"/>
        </w:rPr>
        <w:t xml:space="preserve"> </w:t>
      </w:r>
      <w:r w:rsidR="00122CD1" w:rsidRPr="00A95C71">
        <w:rPr>
          <w:rFonts w:ascii="Times New Roman" w:hAnsi="Times New Roman"/>
          <w:sz w:val="24"/>
          <w:szCs w:val="24"/>
        </w:rPr>
        <w:t xml:space="preserve">94 </w:t>
      </w:r>
      <w:r w:rsidR="00B27817" w:rsidRPr="00A95C71">
        <w:rPr>
          <w:rFonts w:ascii="Times New Roman" w:hAnsi="Times New Roman"/>
          <w:sz w:val="24"/>
          <w:szCs w:val="24"/>
        </w:rPr>
        <w:t xml:space="preserve">of the </w:t>
      </w:r>
      <w:r w:rsidR="000473E5" w:rsidRPr="00A95C71">
        <w:rPr>
          <w:rFonts w:ascii="Times New Roman" w:hAnsi="Times New Roman"/>
          <w:sz w:val="24"/>
          <w:szCs w:val="24"/>
        </w:rPr>
        <w:t>&gt;1000</w:t>
      </w:r>
      <w:r w:rsidR="00B27817" w:rsidRPr="00A95C71">
        <w:rPr>
          <w:rFonts w:ascii="Times New Roman" w:hAnsi="Times New Roman"/>
          <w:sz w:val="24"/>
          <w:szCs w:val="24"/>
        </w:rPr>
        <w:t xml:space="preserve"> Channel Island reefs</w:t>
      </w:r>
      <w:r w:rsidR="00723011" w:rsidRPr="00A95C71">
        <w:rPr>
          <w:rFonts w:ascii="Times New Roman" w:hAnsi="Times New Roman"/>
          <w:sz w:val="24"/>
          <w:szCs w:val="24"/>
        </w:rPr>
        <w:t xml:space="preserve"> are surveyed, </w:t>
      </w:r>
      <w:r w:rsidR="000473E5" w:rsidRPr="00A95C71">
        <w:rPr>
          <w:rFonts w:ascii="Times New Roman" w:hAnsi="Times New Roman"/>
          <w:sz w:val="24"/>
          <w:szCs w:val="24"/>
        </w:rPr>
        <w:t xml:space="preserve">and </w:t>
      </w:r>
      <w:r w:rsidR="00AF2682" w:rsidRPr="00A95C71">
        <w:rPr>
          <w:rFonts w:ascii="Times New Roman" w:hAnsi="Times New Roman"/>
          <w:sz w:val="24"/>
          <w:szCs w:val="24"/>
        </w:rPr>
        <w:t>just</w:t>
      </w:r>
      <w:r w:rsidR="00B27817" w:rsidRPr="00A95C71">
        <w:rPr>
          <w:rFonts w:ascii="Times New Roman" w:hAnsi="Times New Roman"/>
          <w:sz w:val="24"/>
          <w:szCs w:val="24"/>
        </w:rPr>
        <w:t xml:space="preserve"> </w:t>
      </w:r>
      <w:r w:rsidR="000F411F" w:rsidRPr="00A95C71">
        <w:rPr>
          <w:rFonts w:ascii="Times New Roman" w:hAnsi="Times New Roman"/>
          <w:sz w:val="24"/>
          <w:szCs w:val="24"/>
        </w:rPr>
        <w:t>once per year</w:t>
      </w:r>
      <w:r w:rsidR="00A36D0B" w:rsidRPr="00A95C71">
        <w:rPr>
          <w:rFonts w:ascii="Times New Roman" w:hAnsi="Times New Roman"/>
          <w:sz w:val="24"/>
          <w:szCs w:val="24"/>
        </w:rPr>
        <w:t xml:space="preserve"> </w:t>
      </w:r>
      <w:r w:rsidR="00A36D0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A36D0B" w:rsidRPr="00A95C71">
        <w:rPr>
          <w:rFonts w:ascii="Times New Roman" w:hAnsi="Times New Roman"/>
          <w:sz w:val="24"/>
          <w:szCs w:val="24"/>
        </w:rPr>
        <w:fldChar w:fldCharType="separate"/>
      </w:r>
      <w:r w:rsidR="000F1EA9" w:rsidRPr="000F1EA9">
        <w:rPr>
          <w:rFonts w:ascii="Times New Roman" w:hAnsi="Times New Roman"/>
          <w:noProof/>
          <w:sz w:val="24"/>
          <w:szCs w:val="24"/>
        </w:rPr>
        <w:t>[6]</w:t>
      </w:r>
      <w:r w:rsidR="00A36D0B" w:rsidRPr="00A95C71">
        <w:rPr>
          <w:rFonts w:ascii="Times New Roman" w:hAnsi="Times New Roman"/>
          <w:sz w:val="24"/>
          <w:szCs w:val="24"/>
        </w:rPr>
        <w:fldChar w:fldCharType="end"/>
      </w:r>
      <w:r w:rsidR="00723011" w:rsidRPr="00A95C71">
        <w:rPr>
          <w:rFonts w:ascii="Times New Roman" w:hAnsi="Times New Roman"/>
          <w:sz w:val="24"/>
          <w:szCs w:val="24"/>
        </w:rPr>
        <w:t xml:space="preserve">, </w:t>
      </w:r>
      <w:r w:rsidR="000F411F" w:rsidRPr="00A95C71">
        <w:rPr>
          <w:rFonts w:ascii="Times New Roman" w:hAnsi="Times New Roman"/>
          <w:sz w:val="24"/>
          <w:szCs w:val="24"/>
        </w:rPr>
        <w:t>miss</w:t>
      </w:r>
      <w:r w:rsidR="00723011" w:rsidRPr="00A95C71">
        <w:rPr>
          <w:rFonts w:ascii="Times New Roman" w:hAnsi="Times New Roman"/>
          <w:sz w:val="24"/>
          <w:szCs w:val="24"/>
        </w:rPr>
        <w:t>ing</w:t>
      </w:r>
      <w:r w:rsidR="000F411F" w:rsidRPr="00A95C71">
        <w:rPr>
          <w:rFonts w:ascii="Times New Roman" w:hAnsi="Times New Roman"/>
          <w:sz w:val="24"/>
          <w:szCs w:val="24"/>
        </w:rPr>
        <w:t xml:space="preserve"> </w:t>
      </w:r>
      <w:r w:rsidR="000473E5" w:rsidRPr="00A95C71">
        <w:rPr>
          <w:rFonts w:ascii="Times New Roman" w:hAnsi="Times New Roman"/>
          <w:sz w:val="24"/>
          <w:szCs w:val="24"/>
        </w:rPr>
        <w:t xml:space="preserve">the </w:t>
      </w:r>
      <w:r w:rsidR="000F411F" w:rsidRPr="00A95C71">
        <w:rPr>
          <w:rFonts w:ascii="Times New Roman" w:hAnsi="Times New Roman"/>
          <w:sz w:val="24"/>
          <w:szCs w:val="24"/>
        </w:rPr>
        <w:t>seasonal dynamics</w:t>
      </w:r>
      <w:r w:rsidR="00B27817" w:rsidRPr="00A95C71">
        <w:rPr>
          <w:rFonts w:ascii="Times New Roman" w:hAnsi="Times New Roman"/>
          <w:sz w:val="24"/>
          <w:szCs w:val="24"/>
        </w:rPr>
        <w:t xml:space="preserve"> in the variable Southern California Bight</w:t>
      </w:r>
      <w:r w:rsidR="000473E5" w:rsidRPr="00A95C71">
        <w:rPr>
          <w:rFonts w:ascii="Times New Roman" w:hAnsi="Times New Roman"/>
          <w:sz w:val="24"/>
          <w:szCs w:val="24"/>
        </w:rPr>
        <w:t xml:space="preserve">, </w:t>
      </w:r>
      <w:r w:rsidR="00B27817" w:rsidRPr="00A95C71">
        <w:rPr>
          <w:rFonts w:ascii="Times New Roman" w:hAnsi="Times New Roman"/>
          <w:sz w:val="24"/>
          <w:szCs w:val="24"/>
        </w:rPr>
        <w:t xml:space="preserve">limiting the scope and scale of assessment </w:t>
      </w:r>
      <w:r w:rsidR="000F411F"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000F411F" w:rsidRPr="00A95C71">
        <w:rPr>
          <w:rFonts w:ascii="Times New Roman" w:hAnsi="Times New Roman"/>
          <w:sz w:val="24"/>
          <w:szCs w:val="24"/>
        </w:rPr>
        <w:fldChar w:fldCharType="separate"/>
      </w:r>
      <w:r w:rsidR="000F1EA9" w:rsidRPr="000F1EA9">
        <w:rPr>
          <w:rFonts w:ascii="Times New Roman" w:hAnsi="Times New Roman"/>
          <w:noProof/>
          <w:sz w:val="24"/>
          <w:szCs w:val="24"/>
        </w:rPr>
        <w:t>[2]</w:t>
      </w:r>
      <w:r w:rsidR="000F411F" w:rsidRPr="00A95C71">
        <w:rPr>
          <w:rFonts w:ascii="Times New Roman" w:hAnsi="Times New Roman"/>
          <w:sz w:val="24"/>
          <w:szCs w:val="24"/>
        </w:rPr>
        <w:fldChar w:fldCharType="end"/>
      </w:r>
      <w:r w:rsidR="000F411F" w:rsidRPr="00A95C71">
        <w:rPr>
          <w:rFonts w:ascii="Times New Roman" w:hAnsi="Times New Roman"/>
          <w:sz w:val="24"/>
          <w:szCs w:val="24"/>
        </w:rPr>
        <w:t xml:space="preserve">. </w:t>
      </w:r>
      <w:r w:rsidR="00723011" w:rsidRPr="00A95C71">
        <w:rPr>
          <w:rFonts w:ascii="Times New Roman" w:hAnsi="Times New Roman"/>
          <w:sz w:val="24"/>
          <w:szCs w:val="24"/>
        </w:rPr>
        <w:t xml:space="preserve">While born of logistical necessity, the </w:t>
      </w:r>
      <w:r w:rsidR="006A1145" w:rsidRPr="00A95C71">
        <w:rPr>
          <w:rFonts w:ascii="Times New Roman" w:hAnsi="Times New Roman"/>
          <w:sz w:val="24"/>
          <w:szCs w:val="24"/>
        </w:rPr>
        <w:t xml:space="preserve">spatial and temporal </w:t>
      </w:r>
      <w:r w:rsidR="000473E5" w:rsidRPr="00A95C71">
        <w:rPr>
          <w:rFonts w:ascii="Times New Roman" w:hAnsi="Times New Roman"/>
          <w:sz w:val="24"/>
          <w:szCs w:val="24"/>
        </w:rPr>
        <w:t xml:space="preserve">limits </w:t>
      </w:r>
      <w:r w:rsidR="00723011" w:rsidRPr="00A95C71">
        <w:rPr>
          <w:rFonts w:ascii="Times New Roman" w:hAnsi="Times New Roman"/>
          <w:sz w:val="24"/>
          <w:szCs w:val="24"/>
        </w:rPr>
        <w:t>of this survey protocol</w:t>
      </w:r>
      <w:r w:rsidR="005D11C5" w:rsidRPr="00A95C71">
        <w:rPr>
          <w:rFonts w:ascii="Times New Roman" w:hAnsi="Times New Roman"/>
          <w:sz w:val="24"/>
          <w:szCs w:val="24"/>
        </w:rPr>
        <w:t xml:space="preserve"> makes accurately assessing the health of this MPA network difficult</w:t>
      </w:r>
      <w:r w:rsidR="000F411F" w:rsidRPr="00A95C71">
        <w:rPr>
          <w:rFonts w:ascii="Times New Roman" w:hAnsi="Times New Roman"/>
          <w:sz w:val="24"/>
          <w:szCs w:val="24"/>
        </w:rPr>
        <w:t xml:space="preserve"> </w:t>
      </w:r>
      <w:r w:rsidR="00B0295D"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areas","type":"article-journal","volume":"56"},"uris":["http://www.mendeley.com/documents/?uuid=a4f4f9ae-6e20-42de-89ec-81e707c2d791"]},{"id":"ITEM-2","itemData":{"DOI":"10.1038/srep14102","ISSN":"2045-2322","PMID":"26373803","abstract":"Oceans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reports","id":"ITEM-2","issued":{"date-parts":[["2015","1"]]},"page":"14102","title":"Recovery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[2,24]","plainTextFormattedCitation":"[2,24]","previouslyFormattedCitation":"[2,24]"},"properties":{"noteIndex":0},"schema":"https://github.com/citation-style-language/schema/raw/master/csl-citation.json"}</w:instrText>
      </w:r>
      <w:r w:rsidR="00B0295D" w:rsidRPr="00A95C71">
        <w:rPr>
          <w:rFonts w:ascii="Times New Roman" w:hAnsi="Times New Roman"/>
          <w:sz w:val="24"/>
          <w:szCs w:val="24"/>
        </w:rPr>
        <w:fldChar w:fldCharType="separate"/>
      </w:r>
      <w:r w:rsidR="000F1EA9" w:rsidRPr="000F1EA9">
        <w:rPr>
          <w:rFonts w:ascii="Times New Roman" w:hAnsi="Times New Roman"/>
          <w:noProof/>
          <w:sz w:val="24"/>
          <w:szCs w:val="24"/>
        </w:rPr>
        <w:t>[2,24]</w:t>
      </w:r>
      <w:r w:rsidR="00B0295D" w:rsidRPr="00A95C71">
        <w:rPr>
          <w:rFonts w:ascii="Times New Roman" w:hAnsi="Times New Roman"/>
          <w:sz w:val="24"/>
          <w:szCs w:val="24"/>
        </w:rPr>
        <w:fldChar w:fldCharType="end"/>
      </w:r>
      <w:r w:rsidR="000473E5" w:rsidRPr="00A95C71">
        <w:rPr>
          <w:rFonts w:ascii="Times New Roman" w:hAnsi="Times New Roman"/>
          <w:sz w:val="24"/>
          <w:szCs w:val="24"/>
        </w:rPr>
        <w:t xml:space="preserve"> and </w:t>
      </w:r>
      <w:r w:rsidR="00723011" w:rsidRPr="00A95C71">
        <w:rPr>
          <w:rFonts w:ascii="Times New Roman" w:hAnsi="Times New Roman"/>
          <w:sz w:val="24"/>
          <w:szCs w:val="24"/>
        </w:rPr>
        <w:t xml:space="preserve">suggests the need </w:t>
      </w:r>
      <w:r w:rsidR="000473E5" w:rsidRPr="00A95C71">
        <w:rPr>
          <w:rFonts w:ascii="Times New Roman" w:hAnsi="Times New Roman"/>
          <w:sz w:val="24"/>
          <w:szCs w:val="24"/>
        </w:rPr>
        <w:t xml:space="preserve">for </w:t>
      </w:r>
      <w:r w:rsidR="005D11C5" w:rsidRPr="00A95C71">
        <w:rPr>
          <w:rFonts w:ascii="Times New Roman" w:hAnsi="Times New Roman"/>
          <w:sz w:val="24"/>
          <w:szCs w:val="24"/>
        </w:rPr>
        <w:t>new approaches that produce data on</w:t>
      </w:r>
      <w:r w:rsidR="004508AF" w:rsidRPr="00A95C71">
        <w:rPr>
          <w:rFonts w:ascii="Times New Roman" w:hAnsi="Times New Roman"/>
          <w:sz w:val="24"/>
          <w:szCs w:val="24"/>
        </w:rPr>
        <w:t xml:space="preserve"> </w:t>
      </w:r>
      <w:r w:rsidR="005D11C5" w:rsidRPr="00A95C71">
        <w:rPr>
          <w:rFonts w:ascii="Times New Roman" w:hAnsi="Times New Roman"/>
          <w:sz w:val="24"/>
          <w:szCs w:val="24"/>
        </w:rPr>
        <w:t>broader taxonomic, spatial and temporal scales.</w:t>
      </w:r>
    </w:p>
    <w:p w14:paraId="60CFD925" w14:textId="7BD79DD0" w:rsidR="007B1618" w:rsidRPr="00A95C71" w:rsidRDefault="00840C5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This study tests the efficacy of eDNA for MPA monitoring and to better understand the advantages and shortcomings of eDNA methods. We do this through a </w:t>
      </w:r>
      <w:r w:rsidR="005D11C5" w:rsidRPr="00A95C71">
        <w:rPr>
          <w:rFonts w:ascii="Times New Roman" w:hAnsi="Times New Roman"/>
          <w:sz w:val="24"/>
          <w:szCs w:val="24"/>
        </w:rPr>
        <w:t xml:space="preserve">side-by-side comparisons </w:t>
      </w:r>
      <w:r w:rsidR="005D2851" w:rsidRPr="00A95C71">
        <w:rPr>
          <w:rFonts w:ascii="Times New Roman" w:hAnsi="Times New Roman"/>
          <w:sz w:val="24"/>
          <w:szCs w:val="24"/>
        </w:rPr>
        <w:t xml:space="preserve">of eDNA metabarcoding and </w:t>
      </w:r>
      <w:r w:rsidR="005D11C5" w:rsidRPr="00A95C71">
        <w:rPr>
          <w:rFonts w:ascii="Times New Roman" w:hAnsi="Times New Roman"/>
          <w:sz w:val="24"/>
          <w:szCs w:val="24"/>
        </w:rPr>
        <w:t>visual survey</w:t>
      </w:r>
      <w:r w:rsidRPr="00A95C71">
        <w:rPr>
          <w:rFonts w:ascii="Times New Roman" w:hAnsi="Times New Roman"/>
          <w:sz w:val="24"/>
          <w:szCs w:val="24"/>
        </w:rPr>
        <w:t>s</w:t>
      </w:r>
      <w:r w:rsidR="005D2851" w:rsidRPr="00A95C71">
        <w:rPr>
          <w:rFonts w:ascii="Times New Roman" w:hAnsi="Times New Roman"/>
          <w:sz w:val="24"/>
          <w:szCs w:val="24"/>
        </w:rPr>
        <w:t xml:space="preserve"> </w:t>
      </w:r>
      <w:r w:rsidRPr="00A95C71">
        <w:rPr>
          <w:rFonts w:ascii="Times New Roman" w:hAnsi="Times New Roman"/>
          <w:sz w:val="24"/>
          <w:szCs w:val="24"/>
        </w:rPr>
        <w:t xml:space="preserve">of fish communities </w:t>
      </w:r>
      <w:r w:rsidR="00FA0D45" w:rsidRPr="00A95C71">
        <w:rPr>
          <w:rFonts w:ascii="Times New Roman" w:hAnsi="Times New Roman"/>
          <w:sz w:val="24"/>
          <w:szCs w:val="24"/>
        </w:rPr>
        <w:t>conducted by the National Parks Service</w:t>
      </w:r>
      <w:r w:rsidR="005D11C5" w:rsidRPr="00A95C71">
        <w:rPr>
          <w:rFonts w:ascii="Times New Roman" w:hAnsi="Times New Roman"/>
          <w:sz w:val="24"/>
          <w:szCs w:val="24"/>
        </w:rPr>
        <w:t>.</w:t>
      </w:r>
    </w:p>
    <w:bookmarkEnd w:id="0"/>
    <w:bookmarkEnd w:id="1"/>
    <w:p w14:paraId="4951DE26" w14:textId="62D15393" w:rsidR="00343311"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 xml:space="preserve">Materials and Methods </w:t>
      </w:r>
    </w:p>
    <w:p w14:paraId="178AFA7B" w14:textId="300C0FD9" w:rsidR="00343311" w:rsidRPr="00F1724E" w:rsidRDefault="00343311" w:rsidP="00A95C71">
      <w:pPr>
        <w:pStyle w:val="MDPI21heading1"/>
        <w:spacing w:before="0" w:after="0" w:line="480" w:lineRule="auto"/>
        <w:rPr>
          <w:rFonts w:ascii="Times New Roman" w:hAnsi="Times New Roman"/>
          <w:sz w:val="32"/>
          <w:szCs w:val="32"/>
        </w:rPr>
      </w:pPr>
      <w:r w:rsidRPr="00F1724E">
        <w:rPr>
          <w:rFonts w:ascii="Times New Roman" w:hAnsi="Times New Roman"/>
          <w:sz w:val="32"/>
          <w:szCs w:val="32"/>
        </w:rPr>
        <w:t xml:space="preserve">Sample </w:t>
      </w:r>
      <w:r w:rsidR="00191983">
        <w:rPr>
          <w:rFonts w:ascii="Times New Roman" w:hAnsi="Times New Roman"/>
          <w:sz w:val="32"/>
          <w:szCs w:val="32"/>
        </w:rPr>
        <w:t>c</w:t>
      </w:r>
      <w:r w:rsidRPr="00F1724E">
        <w:rPr>
          <w:rFonts w:ascii="Times New Roman" w:hAnsi="Times New Roman"/>
          <w:sz w:val="32"/>
          <w:szCs w:val="32"/>
        </w:rPr>
        <w:t>ollection</w:t>
      </w:r>
    </w:p>
    <w:p w14:paraId="4514D59C" w14:textId="7906D449" w:rsidR="001F40F9" w:rsidRDefault="00BF15C4"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We conducted our study at</w:t>
      </w:r>
      <w:r w:rsidR="005D11C5" w:rsidRPr="00A95C71">
        <w:rPr>
          <w:rFonts w:ascii="Times New Roman" w:hAnsi="Times New Roman"/>
          <w:spacing w:val="-2"/>
          <w:sz w:val="24"/>
          <w:szCs w:val="24"/>
        </w:rPr>
        <w:t xml:space="preserve"> Scorpion State Marine Reserve</w:t>
      </w:r>
      <w:r w:rsidR="005D2851" w:rsidRPr="00A95C71">
        <w:rPr>
          <w:rFonts w:ascii="Times New Roman" w:hAnsi="Times New Roman"/>
          <w:spacing w:val="-2"/>
          <w:sz w:val="24"/>
          <w:szCs w:val="24"/>
        </w:rPr>
        <w:t xml:space="preserve"> within the Channel Islands National </w:t>
      </w:r>
      <w:r w:rsidR="00122CD1" w:rsidRPr="00A95C71">
        <w:rPr>
          <w:rFonts w:ascii="Times New Roman" w:hAnsi="Times New Roman"/>
          <w:spacing w:val="-2"/>
          <w:sz w:val="24"/>
          <w:szCs w:val="24"/>
        </w:rPr>
        <w:t xml:space="preserve">Park and National </w:t>
      </w:r>
      <w:r w:rsidR="005D2851" w:rsidRPr="00A95C71">
        <w:rPr>
          <w:rFonts w:ascii="Times New Roman" w:hAnsi="Times New Roman"/>
          <w:spacing w:val="-2"/>
          <w:sz w:val="24"/>
          <w:szCs w:val="24"/>
        </w:rPr>
        <w:t>Marine Sanctuary</w:t>
      </w:r>
      <w:r w:rsidR="005D11C5"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To </w:t>
      </w:r>
      <w:r w:rsidR="00522646" w:rsidRPr="00A95C71">
        <w:rPr>
          <w:rFonts w:ascii="Times New Roman" w:hAnsi="Times New Roman"/>
          <w:spacing w:val="-2"/>
          <w:sz w:val="24"/>
          <w:szCs w:val="24"/>
        </w:rPr>
        <w:t xml:space="preserve">determine the degree to which eDNA could </w:t>
      </w:r>
      <w:r w:rsidRPr="00A95C71">
        <w:rPr>
          <w:rFonts w:ascii="Times New Roman" w:hAnsi="Times New Roman"/>
          <w:spacing w:val="-2"/>
          <w:sz w:val="24"/>
          <w:szCs w:val="24"/>
        </w:rPr>
        <w:t xml:space="preserve">capture </w:t>
      </w:r>
      <w:r w:rsidR="005D2851" w:rsidRPr="00A95C71">
        <w:rPr>
          <w:rFonts w:ascii="Times New Roman" w:hAnsi="Times New Roman"/>
          <w:spacing w:val="-2"/>
          <w:sz w:val="24"/>
          <w:szCs w:val="24"/>
        </w:rPr>
        <w:t>documented differences inside and outside this MPA</w:t>
      </w:r>
      <w:r w:rsidR="005D11C5" w:rsidRPr="00A95C71">
        <w:rPr>
          <w:rFonts w:ascii="Times New Roman" w:hAnsi="Times New Roman"/>
          <w:spacing w:val="-2"/>
          <w:sz w:val="24"/>
          <w:szCs w:val="24"/>
        </w:rPr>
        <w:t>, we sampled three sites: 1) inside the MPA</w:t>
      </w:r>
      <w:r w:rsidR="00191983">
        <w:rPr>
          <w:rFonts w:ascii="Times New Roman" w:hAnsi="Times New Roman"/>
          <w:spacing w:val="-2"/>
          <w:sz w:val="24"/>
          <w:szCs w:val="24"/>
        </w:rPr>
        <w:t xml:space="preserve"> (</w:t>
      </w:r>
      <w:r w:rsidR="00191983" w:rsidRPr="00191983">
        <w:rPr>
          <w:rFonts w:ascii="Times New Roman" w:hAnsi="Times New Roman"/>
          <w:spacing w:val="-2"/>
          <w:sz w:val="24"/>
          <w:szCs w:val="24"/>
        </w:rPr>
        <w:t>34.05223</w:t>
      </w:r>
      <w:r w:rsidR="00191983">
        <w:rPr>
          <w:rFonts w:ascii="Times New Roman" w:hAnsi="Times New Roman"/>
          <w:spacing w:val="-2"/>
          <w:sz w:val="24"/>
          <w:szCs w:val="24"/>
        </w:rPr>
        <w:t xml:space="preserve"> N </w:t>
      </w:r>
      <w:r w:rsidR="005D11C5" w:rsidRPr="00A95C71">
        <w:rPr>
          <w:rFonts w:ascii="Times New Roman" w:hAnsi="Times New Roman"/>
          <w:spacing w:val="-2"/>
          <w:sz w:val="24"/>
          <w:szCs w:val="24"/>
        </w:rPr>
        <w:t xml:space="preserve">, </w:t>
      </w:r>
      <w:r w:rsidR="00191983" w:rsidRPr="00191983">
        <w:rPr>
          <w:rFonts w:ascii="Times New Roman" w:hAnsi="Times New Roman"/>
          <w:spacing w:val="-2"/>
          <w:sz w:val="24"/>
          <w:szCs w:val="24"/>
        </w:rPr>
        <w:t xml:space="preserve">119.58253 </w:t>
      </w:r>
      <w:r w:rsidR="00191983">
        <w:rPr>
          <w:rFonts w:ascii="Times New Roman" w:hAnsi="Times New Roman"/>
          <w:spacing w:val="-2"/>
          <w:sz w:val="24"/>
          <w:szCs w:val="24"/>
        </w:rPr>
        <w:t xml:space="preserve">W) </w:t>
      </w:r>
      <w:r w:rsidR="005D11C5" w:rsidRPr="00A95C71">
        <w:rPr>
          <w:rFonts w:ascii="Times New Roman" w:hAnsi="Times New Roman"/>
          <w:spacing w:val="-2"/>
          <w:sz w:val="24"/>
          <w:szCs w:val="24"/>
        </w:rPr>
        <w:t>2) outside but adjacent</w:t>
      </w:r>
      <w:r w:rsidR="00692A0A" w:rsidRPr="00A95C71">
        <w:rPr>
          <w:rFonts w:ascii="Times New Roman" w:hAnsi="Times New Roman"/>
          <w:spacing w:val="-2"/>
          <w:sz w:val="24"/>
          <w:szCs w:val="24"/>
        </w:rPr>
        <w:t xml:space="preserve"> (&lt;0.5km)</w:t>
      </w:r>
      <w:r w:rsidR="005D11C5" w:rsidRPr="00A95C71">
        <w:rPr>
          <w:rFonts w:ascii="Times New Roman" w:hAnsi="Times New Roman"/>
          <w:spacing w:val="-2"/>
          <w:sz w:val="24"/>
          <w:szCs w:val="24"/>
        </w:rPr>
        <w:t xml:space="preserve"> to the MPA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edge site</w:t>
      </w:r>
      <w:r w:rsidR="0037760F" w:rsidRPr="00A95C71">
        <w:rPr>
          <w:rFonts w:ascii="Times New Roman" w:hAnsi="Times New Roman"/>
          <w:spacing w:val="-2"/>
          <w:sz w:val="24"/>
          <w:szCs w:val="24"/>
        </w:rPr>
        <w:t>”</w:t>
      </w:r>
      <w:r w:rsidR="00191983">
        <w:rPr>
          <w:rFonts w:ascii="Times New Roman" w:hAnsi="Times New Roman"/>
          <w:spacing w:val="-2"/>
          <w:sz w:val="24"/>
          <w:szCs w:val="24"/>
        </w:rPr>
        <w:t xml:space="preserve">; </w:t>
      </w:r>
      <w:r w:rsidR="00191983" w:rsidRPr="00191983">
        <w:rPr>
          <w:rFonts w:ascii="Times New Roman" w:hAnsi="Times New Roman"/>
          <w:spacing w:val="-2"/>
          <w:sz w:val="24"/>
          <w:szCs w:val="24"/>
        </w:rPr>
        <w:t>34.04415</w:t>
      </w:r>
      <w:r w:rsidR="00191983">
        <w:rPr>
          <w:rFonts w:ascii="Times New Roman" w:hAnsi="Times New Roman"/>
          <w:spacing w:val="-2"/>
          <w:sz w:val="24"/>
          <w:szCs w:val="24"/>
        </w:rPr>
        <w:t xml:space="preserve"> N, </w:t>
      </w:r>
      <w:r w:rsidR="00191983" w:rsidRPr="00191983">
        <w:rPr>
          <w:rFonts w:ascii="Times New Roman" w:hAnsi="Times New Roman"/>
          <w:spacing w:val="-2"/>
          <w:sz w:val="24"/>
          <w:szCs w:val="24"/>
        </w:rPr>
        <w:t>119.54245</w:t>
      </w:r>
      <w:r w:rsidR="00191983">
        <w:rPr>
          <w:rFonts w:ascii="Times New Roman" w:hAnsi="Times New Roman"/>
          <w:spacing w:val="-2"/>
          <w:sz w:val="24"/>
          <w:szCs w:val="24"/>
        </w:rPr>
        <w:t xml:space="preserve"> W</w:t>
      </w:r>
      <w:r w:rsidR="005D11C5" w:rsidRPr="00A95C71">
        <w:rPr>
          <w:rFonts w:ascii="Times New Roman" w:hAnsi="Times New Roman"/>
          <w:spacing w:val="-2"/>
          <w:sz w:val="24"/>
          <w:szCs w:val="24"/>
        </w:rPr>
        <w:t xml:space="preserve">), and 3) </w:t>
      </w:r>
      <w:r w:rsidR="00692A0A" w:rsidRPr="00A95C71">
        <w:rPr>
          <w:rFonts w:ascii="Times New Roman" w:hAnsi="Times New Roman"/>
          <w:spacing w:val="-2"/>
          <w:sz w:val="24"/>
          <w:szCs w:val="24"/>
        </w:rPr>
        <w:t xml:space="preserve">2.3km </w:t>
      </w:r>
      <w:r w:rsidR="005D11C5" w:rsidRPr="00A95C71">
        <w:rPr>
          <w:rFonts w:ascii="Times New Roman" w:hAnsi="Times New Roman"/>
          <w:spacing w:val="-2"/>
          <w:sz w:val="24"/>
          <w:szCs w:val="24"/>
        </w:rPr>
        <w:t>outside the MPA boundary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outside site</w:t>
      </w:r>
      <w:r w:rsidR="0037760F" w:rsidRPr="00A95C71">
        <w:rPr>
          <w:rFonts w:ascii="Times New Roman" w:hAnsi="Times New Roman"/>
          <w:spacing w:val="-2"/>
          <w:sz w:val="24"/>
          <w:szCs w:val="24"/>
        </w:rPr>
        <w:t>”;</w:t>
      </w:r>
      <w:r w:rsidR="00191983" w:rsidRPr="00191983">
        <w:t xml:space="preserve"> </w:t>
      </w:r>
      <w:r w:rsidR="00191983" w:rsidRPr="00191983">
        <w:rPr>
          <w:rFonts w:ascii="Times New Roman" w:hAnsi="Times New Roman"/>
          <w:spacing w:val="-2"/>
          <w:sz w:val="24"/>
          <w:szCs w:val="24"/>
        </w:rPr>
        <w:t>34.0383</w:t>
      </w:r>
      <w:r w:rsidR="00191983">
        <w:rPr>
          <w:rFonts w:ascii="Times New Roman" w:hAnsi="Times New Roman"/>
          <w:spacing w:val="-2"/>
          <w:sz w:val="24"/>
          <w:szCs w:val="24"/>
        </w:rPr>
        <w:t xml:space="preserve">7 N, </w:t>
      </w:r>
      <w:r w:rsidR="00191983" w:rsidRPr="00191983">
        <w:rPr>
          <w:rFonts w:ascii="Times New Roman" w:hAnsi="Times New Roman"/>
          <w:spacing w:val="-2"/>
          <w:sz w:val="24"/>
          <w:szCs w:val="24"/>
        </w:rPr>
        <w:t>119.5253</w:t>
      </w:r>
      <w:r w:rsidR="00191983">
        <w:rPr>
          <w:rFonts w:ascii="Times New Roman" w:hAnsi="Times New Roman"/>
          <w:spacing w:val="-2"/>
          <w:sz w:val="24"/>
          <w:szCs w:val="24"/>
        </w:rPr>
        <w:t xml:space="preserve"> W;</w:t>
      </w:r>
      <w:r w:rsidR="0037760F"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Fi</w:t>
      </w:r>
      <w:r w:rsidR="000F1EA9">
        <w:rPr>
          <w:rFonts w:ascii="Times New Roman" w:hAnsi="Times New Roman"/>
          <w:spacing w:val="-2"/>
          <w:sz w:val="24"/>
          <w:szCs w:val="24"/>
        </w:rPr>
        <w:t>g</w:t>
      </w:r>
      <w:r w:rsidR="005D11C5" w:rsidRPr="00A95C71">
        <w:rPr>
          <w:rFonts w:ascii="Times New Roman" w:hAnsi="Times New Roman"/>
          <w:spacing w:val="-2"/>
          <w:sz w:val="24"/>
          <w:szCs w:val="24"/>
        </w:rPr>
        <w:t xml:space="preserve"> 1). At each </w:t>
      </w:r>
      <w:r w:rsidR="00522646" w:rsidRPr="00A95C71">
        <w:rPr>
          <w:rFonts w:ascii="Times New Roman" w:hAnsi="Times New Roman"/>
          <w:spacing w:val="-2"/>
          <w:sz w:val="24"/>
          <w:szCs w:val="24"/>
        </w:rPr>
        <w:t xml:space="preserve">of these three </w:t>
      </w:r>
      <w:r w:rsidR="005D11C5" w:rsidRPr="00A95C71">
        <w:rPr>
          <w:rFonts w:ascii="Times New Roman" w:hAnsi="Times New Roman"/>
          <w:spacing w:val="-2"/>
          <w:sz w:val="24"/>
          <w:szCs w:val="24"/>
        </w:rPr>
        <w:t>site</w:t>
      </w:r>
      <w:r w:rsidR="00522646" w:rsidRPr="00A95C71">
        <w:rPr>
          <w:rFonts w:ascii="Times New Roman" w:hAnsi="Times New Roman"/>
          <w:spacing w:val="-2"/>
          <w:sz w:val="24"/>
          <w:szCs w:val="24"/>
        </w:rPr>
        <w:t>s</w:t>
      </w:r>
      <w:r w:rsidR="005D11C5" w:rsidRPr="00A95C71">
        <w:rPr>
          <w:rFonts w:ascii="Times New Roman" w:hAnsi="Times New Roman"/>
          <w:spacing w:val="-2"/>
          <w:sz w:val="24"/>
          <w:szCs w:val="24"/>
        </w:rPr>
        <w:t xml:space="preserve">, we sampled </w:t>
      </w:r>
      <w:r w:rsidR="00122CD1" w:rsidRPr="00A95C71">
        <w:rPr>
          <w:rFonts w:ascii="Times New Roman" w:hAnsi="Times New Roman"/>
          <w:spacing w:val="-2"/>
          <w:sz w:val="24"/>
          <w:szCs w:val="24"/>
        </w:rPr>
        <w:t xml:space="preserve">directly </w:t>
      </w:r>
      <w:r w:rsidR="005D11C5" w:rsidRPr="00A95C71">
        <w:rPr>
          <w:rFonts w:ascii="Times New Roman" w:hAnsi="Times New Roman"/>
          <w:spacing w:val="-2"/>
          <w:sz w:val="24"/>
          <w:szCs w:val="24"/>
        </w:rPr>
        <w:t>along a 1</w:t>
      </w:r>
      <w:r w:rsidR="00E635E6" w:rsidRPr="00A95C71">
        <w:rPr>
          <w:rFonts w:ascii="Times New Roman" w:hAnsi="Times New Roman"/>
          <w:spacing w:val="-2"/>
          <w:sz w:val="24"/>
          <w:szCs w:val="24"/>
        </w:rPr>
        <w:t>0</w:t>
      </w:r>
      <w:r w:rsidR="005D11C5" w:rsidRPr="00A95C71">
        <w:rPr>
          <w:rFonts w:ascii="Times New Roman" w:hAnsi="Times New Roman"/>
          <w:spacing w:val="-2"/>
          <w:sz w:val="24"/>
          <w:szCs w:val="24"/>
        </w:rPr>
        <w:t>0</w:t>
      </w:r>
      <w:r w:rsidR="005603E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m </w:t>
      </w:r>
      <w:r w:rsidR="00122CD1" w:rsidRPr="00A95C71">
        <w:rPr>
          <w:rFonts w:ascii="Times New Roman" w:hAnsi="Times New Roman"/>
          <w:spacing w:val="-2"/>
          <w:sz w:val="24"/>
          <w:szCs w:val="24"/>
        </w:rPr>
        <w:t xml:space="preserve">fixed </w:t>
      </w:r>
      <w:r w:rsidR="005D11C5" w:rsidRPr="00A95C71">
        <w:rPr>
          <w:rFonts w:ascii="Times New Roman" w:hAnsi="Times New Roman"/>
          <w:spacing w:val="-2"/>
          <w:sz w:val="24"/>
          <w:szCs w:val="24"/>
        </w:rPr>
        <w:t>transect</w:t>
      </w:r>
      <w:r w:rsidR="005603E0" w:rsidRPr="00A95C71">
        <w:rPr>
          <w:rFonts w:ascii="Times New Roman" w:hAnsi="Times New Roman"/>
          <w:spacing w:val="-2"/>
          <w:sz w:val="24"/>
          <w:szCs w:val="24"/>
        </w:rPr>
        <w:t xml:space="preserve"> used by the </w:t>
      </w:r>
      <w:r w:rsidR="00BC0DCE" w:rsidRPr="00A95C71">
        <w:rPr>
          <w:rFonts w:ascii="Times New Roman" w:hAnsi="Times New Roman"/>
          <w:sz w:val="24"/>
          <w:szCs w:val="24"/>
        </w:rPr>
        <w:t xml:space="preserve">Kelp Forest Monitoring Program </w:t>
      </w:r>
      <w:r w:rsidR="005603E0" w:rsidRPr="00A95C71">
        <w:rPr>
          <w:rFonts w:ascii="Times New Roman" w:hAnsi="Times New Roman"/>
          <w:spacing w:val="-2"/>
          <w:sz w:val="24"/>
          <w:szCs w:val="24"/>
        </w:rPr>
        <w:t xml:space="preserve">for visual </w:t>
      </w:r>
      <w:r w:rsidR="005603E0" w:rsidRPr="00A95C71">
        <w:rPr>
          <w:rFonts w:ascii="Times New Roman" w:hAnsi="Times New Roman"/>
          <w:spacing w:val="-2"/>
          <w:sz w:val="24"/>
          <w:szCs w:val="24"/>
        </w:rPr>
        <w:lastRenderedPageBreak/>
        <w:t>monitoring</w:t>
      </w:r>
      <w:r w:rsidR="005D11C5" w:rsidRPr="00A95C71">
        <w:rPr>
          <w:rFonts w:ascii="Times New Roman" w:hAnsi="Times New Roman"/>
          <w:spacing w:val="-2"/>
          <w:sz w:val="24"/>
          <w:szCs w:val="24"/>
        </w:rPr>
        <w:t xml:space="preserve">, </w:t>
      </w:r>
      <w:r w:rsidR="005D2851" w:rsidRPr="00A95C71">
        <w:rPr>
          <w:rFonts w:ascii="Times New Roman" w:hAnsi="Times New Roman"/>
          <w:spacing w:val="-2"/>
          <w:sz w:val="24"/>
          <w:szCs w:val="24"/>
        </w:rPr>
        <w:t xml:space="preserve">using a GPS to ensure transects overlapped </w:t>
      </w:r>
      <w:r w:rsidR="00122CD1"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122CD1"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[23]</w:t>
      </w:r>
      <w:r w:rsidR="00122CD1" w:rsidRPr="00A95C71">
        <w:rPr>
          <w:rFonts w:ascii="Times New Roman" w:hAnsi="Times New Roman"/>
          <w:spacing w:val="-2"/>
          <w:sz w:val="24"/>
          <w:szCs w:val="24"/>
        </w:rPr>
        <w:fldChar w:fldCharType="end"/>
      </w:r>
      <w:r w:rsidR="005D2851" w:rsidRPr="00A95C71">
        <w:rPr>
          <w:rFonts w:ascii="Times New Roman" w:hAnsi="Times New Roman"/>
          <w:spacing w:val="-2"/>
          <w:sz w:val="24"/>
          <w:szCs w:val="24"/>
        </w:rPr>
        <w:t xml:space="preserve">. We collected </w:t>
      </w:r>
      <w:r w:rsidR="005D11C5" w:rsidRPr="00A95C71">
        <w:rPr>
          <w:rFonts w:ascii="Times New Roman" w:hAnsi="Times New Roman"/>
          <w:spacing w:val="-2"/>
          <w:sz w:val="24"/>
          <w:szCs w:val="24"/>
        </w:rPr>
        <w:t xml:space="preserve">three replicate 1L water samples from </w:t>
      </w:r>
      <w:r w:rsidR="005D2851" w:rsidRPr="00A95C71">
        <w:rPr>
          <w:rFonts w:ascii="Times New Roman" w:hAnsi="Times New Roman"/>
          <w:spacing w:val="-2"/>
          <w:sz w:val="24"/>
          <w:szCs w:val="24"/>
        </w:rPr>
        <w:t xml:space="preserve">three locations on </w:t>
      </w:r>
      <w:r w:rsidR="005D11C5" w:rsidRPr="00A95C71">
        <w:rPr>
          <w:rFonts w:ascii="Times New Roman" w:hAnsi="Times New Roman"/>
          <w:spacing w:val="-2"/>
          <w:sz w:val="24"/>
          <w:szCs w:val="24"/>
        </w:rPr>
        <w:t>each</w:t>
      </w:r>
      <w:r w:rsidR="005D2851" w:rsidRPr="00A95C71">
        <w:rPr>
          <w:rFonts w:ascii="Times New Roman" w:hAnsi="Times New Roman"/>
          <w:spacing w:val="-2"/>
          <w:sz w:val="24"/>
          <w:szCs w:val="24"/>
        </w:rPr>
        <w:t xml:space="preserve"> transect</w:t>
      </w:r>
      <w:r w:rsidR="00C060E6" w:rsidRPr="00A95C71">
        <w:rPr>
          <w:rFonts w:ascii="Times New Roman" w:hAnsi="Times New Roman"/>
          <w:spacing w:val="-2"/>
          <w:sz w:val="24"/>
          <w:szCs w:val="24"/>
        </w:rPr>
        <w:t xml:space="preserve">, totaling </w:t>
      </w:r>
      <w:r w:rsidR="005D11C5" w:rsidRPr="00A95C71">
        <w:rPr>
          <w:rFonts w:ascii="Times New Roman" w:hAnsi="Times New Roman"/>
          <w:spacing w:val="-2"/>
          <w:sz w:val="24"/>
          <w:szCs w:val="24"/>
        </w:rPr>
        <w:t xml:space="preserve">9 </w:t>
      </w:r>
      <w:r w:rsidR="00EC194F" w:rsidRPr="00A95C71">
        <w:rPr>
          <w:rFonts w:ascii="Times New Roman" w:hAnsi="Times New Roman"/>
          <w:spacing w:val="-2"/>
          <w:sz w:val="24"/>
          <w:szCs w:val="24"/>
        </w:rPr>
        <w:t xml:space="preserve">spatially structured replicates </w:t>
      </w:r>
      <w:r w:rsidR="005D11C5" w:rsidRPr="00A95C71">
        <w:rPr>
          <w:rFonts w:ascii="Times New Roman" w:hAnsi="Times New Roman"/>
          <w:spacing w:val="-2"/>
          <w:sz w:val="24"/>
          <w:szCs w:val="24"/>
        </w:rPr>
        <w:t xml:space="preserve">per </w:t>
      </w:r>
      <w:r w:rsidR="00422386" w:rsidRPr="00A95C71">
        <w:rPr>
          <w:rFonts w:ascii="Times New Roman" w:hAnsi="Times New Roman"/>
          <w:spacing w:val="-2"/>
          <w:sz w:val="24"/>
          <w:szCs w:val="24"/>
        </w:rPr>
        <w:t>site</w:t>
      </w:r>
      <w:r w:rsidR="005D11C5" w:rsidRPr="00A95C71">
        <w:rPr>
          <w:rFonts w:ascii="Times New Roman" w:hAnsi="Times New Roman"/>
          <w:spacing w:val="-2"/>
          <w:sz w:val="24"/>
          <w:szCs w:val="24"/>
        </w:rPr>
        <w:t xml:space="preserve">. Due to </w:t>
      </w:r>
      <w:r w:rsidR="00AB1EEC" w:rsidRPr="00A95C71">
        <w:rPr>
          <w:rFonts w:ascii="Times New Roman" w:hAnsi="Times New Roman"/>
          <w:spacing w:val="-2"/>
          <w:sz w:val="24"/>
          <w:szCs w:val="24"/>
        </w:rPr>
        <w:t>fieldwork logistical</w:t>
      </w:r>
      <w:r w:rsidR="005D11C5" w:rsidRPr="00A95C71">
        <w:rPr>
          <w:rFonts w:ascii="Times New Roman" w:hAnsi="Times New Roman"/>
          <w:spacing w:val="-2"/>
          <w:sz w:val="24"/>
          <w:szCs w:val="24"/>
        </w:rPr>
        <w:t xml:space="preserve"> challenges, each site was sampled on a different day with a maximum of 72 hours between sampling events.</w:t>
      </w:r>
      <w:r w:rsidR="005A7DA9" w:rsidRPr="00A95C71">
        <w:rPr>
          <w:rFonts w:ascii="Times New Roman" w:hAnsi="Times New Roman"/>
          <w:spacing w:val="-2"/>
          <w:sz w:val="24"/>
          <w:szCs w:val="24"/>
        </w:rPr>
        <w:t xml:space="preserve"> </w:t>
      </w:r>
    </w:p>
    <w:p w14:paraId="158AA36A" w14:textId="769CF5D9"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t>Figure 1.</w:t>
      </w:r>
      <w:r w:rsidRPr="00A95C71">
        <w:rPr>
          <w:rFonts w:ascii="Times New Roman" w:hAnsi="Times New Roman"/>
          <w:sz w:val="24"/>
          <w:szCs w:val="24"/>
        </w:rPr>
        <w:t xml:space="preserve"> Map of </w:t>
      </w:r>
      <w:commentRangeStart w:id="8"/>
      <w:commentRangeStart w:id="9"/>
      <w:commentRangeStart w:id="10"/>
      <w:commentRangeStart w:id="11"/>
      <w:r w:rsidRPr="00A95C71">
        <w:rPr>
          <w:rFonts w:ascii="Times New Roman" w:hAnsi="Times New Roman"/>
          <w:sz w:val="24"/>
          <w:szCs w:val="24"/>
        </w:rPr>
        <w:t>Scorpion State Marine Reserve off Santa Cruz Island, CA</w:t>
      </w:r>
      <w:commentRangeEnd w:id="8"/>
      <w:r w:rsidR="00DF3405">
        <w:rPr>
          <w:rStyle w:val="CommentReference"/>
          <w:rFonts w:asciiTheme="minorHAnsi" w:eastAsiaTheme="minorHAnsi" w:hAnsiTheme="minorHAnsi" w:cstheme="minorBidi"/>
          <w:color w:val="auto"/>
          <w:lang w:eastAsia="en-US" w:bidi="ar-SA"/>
        </w:rPr>
        <w:commentReference w:id="8"/>
      </w:r>
      <w:commentRangeEnd w:id="9"/>
      <w:r w:rsidR="00F62609">
        <w:rPr>
          <w:rStyle w:val="CommentReference"/>
          <w:rFonts w:asciiTheme="minorHAnsi" w:eastAsiaTheme="minorHAnsi" w:hAnsiTheme="minorHAnsi" w:cstheme="minorBidi"/>
          <w:color w:val="auto"/>
          <w:lang w:eastAsia="en-US" w:bidi="ar-SA"/>
        </w:rPr>
        <w:commentReference w:id="9"/>
      </w:r>
      <w:commentRangeEnd w:id="10"/>
      <w:r w:rsidR="00F62609">
        <w:rPr>
          <w:rStyle w:val="CommentReference"/>
          <w:rFonts w:asciiTheme="minorHAnsi" w:eastAsiaTheme="minorHAnsi" w:hAnsiTheme="minorHAnsi" w:cstheme="minorBidi"/>
          <w:color w:val="auto"/>
          <w:lang w:eastAsia="en-US" w:bidi="ar-SA"/>
        </w:rPr>
        <w:commentReference w:id="10"/>
      </w:r>
      <w:commentRangeEnd w:id="11"/>
      <w:r w:rsidR="00CE65C0">
        <w:rPr>
          <w:rStyle w:val="CommentReference"/>
          <w:rFonts w:asciiTheme="minorHAnsi" w:eastAsiaTheme="minorHAnsi" w:hAnsiTheme="minorHAnsi" w:cstheme="minorBidi"/>
          <w:color w:val="auto"/>
          <w:lang w:eastAsia="en-US" w:bidi="ar-SA"/>
        </w:rPr>
        <w:commentReference w:id="11"/>
      </w:r>
      <w:r w:rsidRPr="00A95C71">
        <w:rPr>
          <w:rFonts w:ascii="Times New Roman" w:hAnsi="Times New Roman"/>
          <w:sz w:val="24"/>
          <w:szCs w:val="24"/>
        </w:rPr>
        <w:t>, USA.</w:t>
      </w:r>
    </w:p>
    <w:p w14:paraId="04F19FEA" w14:textId="67187027" w:rsidR="005D11C5" w:rsidRPr="00A95C71" w:rsidRDefault="005D11C5"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We collected seawater samples </w:t>
      </w:r>
      <w:r w:rsidR="0037760F" w:rsidRPr="00A95C71">
        <w:rPr>
          <w:rFonts w:ascii="Times New Roman" w:hAnsi="Times New Roman"/>
          <w:spacing w:val="-2"/>
          <w:sz w:val="24"/>
          <w:szCs w:val="24"/>
        </w:rPr>
        <w:t xml:space="preserve">from </w:t>
      </w:r>
      <w:r w:rsidRPr="00A95C71">
        <w:rPr>
          <w:rFonts w:ascii="Times New Roman" w:hAnsi="Times New Roman"/>
          <w:spacing w:val="-2"/>
          <w:sz w:val="24"/>
          <w:szCs w:val="24"/>
        </w:rPr>
        <w:t>10</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 below the surface and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m above the benthos </w:t>
      </w:r>
      <w:r w:rsidR="0037760F" w:rsidRPr="00A95C71">
        <w:rPr>
          <w:rFonts w:ascii="Times New Roman" w:hAnsi="Times New Roman"/>
          <w:spacing w:val="-2"/>
          <w:sz w:val="24"/>
          <w:szCs w:val="24"/>
        </w:rPr>
        <w:t>using a 4</w:t>
      </w:r>
      <w:r w:rsidR="005603E0" w:rsidRPr="00A95C71">
        <w:rPr>
          <w:rFonts w:ascii="Times New Roman" w:hAnsi="Times New Roman"/>
          <w:spacing w:val="-2"/>
          <w:sz w:val="24"/>
          <w:szCs w:val="24"/>
        </w:rPr>
        <w:t xml:space="preserve"> </w:t>
      </w:r>
      <w:r w:rsidR="0037760F" w:rsidRPr="00A95C71">
        <w:rPr>
          <w:rFonts w:ascii="Times New Roman" w:hAnsi="Times New Roman"/>
          <w:spacing w:val="-2"/>
          <w:sz w:val="24"/>
          <w:szCs w:val="24"/>
        </w:rPr>
        <w:t xml:space="preserve">L Niskin bottle deployed from </w:t>
      </w:r>
      <w:r w:rsidRPr="00A95C71">
        <w:rPr>
          <w:rFonts w:ascii="Times New Roman" w:hAnsi="Times New Roman"/>
          <w:spacing w:val="-2"/>
          <w:sz w:val="24"/>
          <w:szCs w:val="24"/>
        </w:rPr>
        <w:t xml:space="preserve">the UCLA RV Kodiak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{"citationItems":[{"id":"ITEM-1","itemData":{"DOI":"10.1371/journal.pone.0165252","ISSN":"19326203","PMID":"27851757","abstract":"Remote polar and deepwater fish faunas are under pressure from ongoing climate change and increasing fishing effort. However, these fish communities are difficult to monitor for logistic and financial reasons. Currently, monitoring of marine fishes largely relies on invasive techniques such as bottom trawling, and on official reporting of global catches, which can be unreliable. Thus, there is need for alternative and non-invasive techniques for qualitative and quantitative oceanic fish surveys. Here we report environmental DNA (eDNA) metabarcoding of seawater samples from continental slope depths in Southwest Greenland. We collected seawater samples at depths of 188–918 m and compared seawater eDNA to catch data from trawling. We used Illumina sequencing of PCR products to demonstrate that eDNA reads show equivalence to fishing catch data obtained from trawling. Twenty-six families were found with both trawling and eDNA, while three families were found only with eDNA and two families were found only with trawling. Key commercial fish species for Greenland were the most abundant species in both eDNA reads and biomass catch, and interpolation of eDNA abundances between sampling sites showed good correspondence with catch sizes. Environmental DNA sequence reads from the fish assemblages correlated with biomass and abundance data obtained from trawling. Interestingly, the Greenland shark (Somniosus microcephalus) showed high abundance of eDNA reads despite only a single specimen being caught, demonstrating the relevance of the eDNA approach for large species that can probably avoid bottom trawls in most cases. Quantitative detection of marine fish using eDNA remains to be tested further to ascertain whether this technique is able to yield credible results for routine application in fisheries. Nevertheless, our study demonstrates that eDNA reads can be used as a qualitative and quantitative proxy for marine fish assemblages in deepwater oceanic habitats. This relates directly to applied fisheries as well as to monitoring effects of ongoing climate change on marine biodiversity—especially in polar ecosystems.","author":[{"dropping-particle":"","family":"Thomsen","given":"Philip Francis","non-dropping-particle":"","parse-names":false,"suffix":""},{"dropping-particle":"","family":"Møller","given":"Peter Rask","non-dropping-particle":"","parse-names":false,"suffix":""},{"dropping-particle":"","family":"Sigsgaard","given":"Eva Egelyng","non-dropping-particle":"","parse-names":false,"suffix":""},{"dropping-particle":"","family":"Knudsen","given":"Steen Wilhelm","non-dropping-particle":"","parse-names":false,"suffix":""},{"dropping-particle":"","family":"Jørgensen","given":"Ole Ankjør","non-dropping-particle":"","parse-names":false,"suffix":""},{"dropping-particle":"","family":"Willerslev","given":"Eske","non-dropping-particle":"","parse-names":false,"suffix":""}],"container-title":"PLoS ONE","id":"ITEM-1","issue":"11","issued":{"date-parts":[["2016"]]},"title":"Environmental DNA from seawater samples correlate with trawl catches of subarctic, deepwater fishes","type":"article-journal","volume":"11"},"uris":["http://www.mendeley.com/documents/?uuid=5972fab5-9efb-3a38-a460-f8cac91810f3"]}],"mendeley":{"formattedCitation":"[25]","plainTextFormattedCitation":"[25]","previouslyFormattedCitation":"[25]"},"properties":{"noteIndex":0},"schema":"https://github.com/citation-style-language/schema/raw/master/csl-citation.json"}</w:instrText>
      </w:r>
      <w:r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[25]</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From each </w:t>
      </w:r>
      <w:r w:rsidR="0037760F" w:rsidRPr="00A95C71">
        <w:rPr>
          <w:rFonts w:ascii="Times New Roman" w:hAnsi="Times New Roman"/>
          <w:spacing w:val="-2"/>
          <w:sz w:val="24"/>
          <w:szCs w:val="24"/>
        </w:rPr>
        <w:t>N</w:t>
      </w:r>
      <w:r w:rsidRPr="00A95C71">
        <w:rPr>
          <w:rFonts w:ascii="Times New Roman" w:hAnsi="Times New Roman"/>
          <w:spacing w:val="-2"/>
          <w:sz w:val="24"/>
          <w:szCs w:val="24"/>
        </w:rPr>
        <w:t xml:space="preserve">iskin deployment, </w:t>
      </w:r>
      <w:r w:rsidR="0037760F" w:rsidRPr="00A95C71">
        <w:rPr>
          <w:rFonts w:ascii="Times New Roman" w:hAnsi="Times New Roman"/>
          <w:spacing w:val="-2"/>
          <w:sz w:val="24"/>
          <w:szCs w:val="24"/>
        </w:rPr>
        <w:t xml:space="preserve">we transferred </w:t>
      </w:r>
      <w:r w:rsidRPr="00A95C71">
        <w:rPr>
          <w:rFonts w:ascii="Times New Roman" w:hAnsi="Times New Roman"/>
          <w:spacing w:val="-2"/>
          <w:sz w:val="24"/>
          <w:szCs w:val="24"/>
        </w:rPr>
        <w:t xml:space="preserve">a single liter of seawater to an enteral feeding pouch </w:t>
      </w:r>
      <w:r w:rsidR="005603E0" w:rsidRPr="00A95C71">
        <w:rPr>
          <w:rFonts w:ascii="Times New Roman" w:hAnsi="Times New Roman"/>
          <w:spacing w:val="-2"/>
          <w:sz w:val="24"/>
          <w:szCs w:val="24"/>
        </w:rPr>
        <w:t>and</w:t>
      </w:r>
      <w:r w:rsidRPr="00A95C71">
        <w:rPr>
          <w:rFonts w:ascii="Times New Roman" w:hAnsi="Times New Roman"/>
          <w:spacing w:val="-2"/>
          <w:sz w:val="24"/>
          <w:szCs w:val="24"/>
        </w:rPr>
        <w:t xml:space="preserve"> </w:t>
      </w:r>
      <w:r w:rsidR="005603E0" w:rsidRPr="00A95C71">
        <w:rPr>
          <w:rFonts w:ascii="Times New Roman" w:hAnsi="Times New Roman"/>
          <w:spacing w:val="-2"/>
          <w:sz w:val="24"/>
          <w:szCs w:val="24"/>
        </w:rPr>
        <w:t xml:space="preserve">conducted </w:t>
      </w:r>
      <w:r w:rsidRPr="00A95C71">
        <w:rPr>
          <w:rFonts w:ascii="Times New Roman" w:hAnsi="Times New Roman"/>
          <w:spacing w:val="-2"/>
          <w:sz w:val="24"/>
          <w:szCs w:val="24"/>
        </w:rPr>
        <w:t xml:space="preserve">gravity </w:t>
      </w:r>
      <w:r w:rsidR="005603E0" w:rsidRPr="00A95C71">
        <w:rPr>
          <w:rFonts w:ascii="Times New Roman" w:hAnsi="Times New Roman"/>
          <w:spacing w:val="-2"/>
          <w:sz w:val="24"/>
          <w:szCs w:val="24"/>
        </w:rPr>
        <w:t>filtration</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through a sterile 0.22 µm </w:t>
      </w:r>
      <w:r w:rsidR="00A124A8" w:rsidRPr="00A95C71">
        <w:rPr>
          <w:rFonts w:ascii="Times New Roman" w:hAnsi="Times New Roman"/>
          <w:spacing w:val="-2"/>
          <w:sz w:val="24"/>
          <w:szCs w:val="24"/>
        </w:rPr>
        <w:t>Sterivex</w:t>
      </w:r>
      <w:r w:rsidR="00B62A64" w:rsidRPr="00A95C71">
        <w:rPr>
          <w:rFonts w:ascii="Times New Roman" w:hAnsi="Times New Roman"/>
          <w:spacing w:val="-2"/>
          <w:sz w:val="24"/>
          <w:szCs w:val="24"/>
        </w:rPr>
        <w:t xml:space="preserve"> cartridge </w:t>
      </w:r>
      <w:r w:rsidR="00A124A8" w:rsidRPr="00A95C71">
        <w:rPr>
          <w:rFonts w:ascii="Times New Roman" w:hAnsi="Times New Roman"/>
          <w:spacing w:val="-2"/>
          <w:sz w:val="24"/>
          <w:szCs w:val="24"/>
        </w:rPr>
        <w:t xml:space="preserve">(MilliporeSigma, Burlington, MA, USA) </w:t>
      </w:r>
      <w:r w:rsidRPr="00A95C71">
        <w:rPr>
          <w:rFonts w:ascii="Times New Roman" w:hAnsi="Times New Roman"/>
          <w:spacing w:val="-2"/>
          <w:sz w:val="24"/>
          <w:szCs w:val="24"/>
        </w:rPr>
        <w:t>in the field</w:t>
      </w:r>
      <w:r w:rsidR="00B62A64" w:rsidRPr="00A95C71">
        <w:rPr>
          <w:rFonts w:ascii="Times New Roman" w:hAnsi="Times New Roman"/>
          <w:spacing w:val="-2"/>
          <w:sz w:val="24"/>
          <w:szCs w:val="24"/>
        </w:rPr>
        <w:t xml:space="preserve"> </w:t>
      </w:r>
      <w:r w:rsidR="002275B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2016)</w:t>
      </w:r>
      <w:r w:rsidR="002275B5"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B62A64" w:rsidRPr="00A95C71">
        <w:rPr>
          <w:rFonts w:ascii="Times New Roman" w:hAnsi="Times New Roman"/>
          <w:spacing w:val="-2"/>
          <w:sz w:val="24"/>
          <w:szCs w:val="24"/>
        </w:rPr>
        <w:t xml:space="preserve"> Additionally</w:t>
      </w:r>
      <w:r w:rsidRPr="00A95C71">
        <w:rPr>
          <w:rFonts w:ascii="Times New Roman" w:hAnsi="Times New Roman"/>
          <w:spacing w:val="-2"/>
          <w:sz w:val="24"/>
          <w:szCs w:val="24"/>
        </w:rPr>
        <w:t xml:space="preserve">, we processed </w:t>
      </w:r>
      <w:r w:rsidR="00C719CB" w:rsidRPr="00A95C71">
        <w:rPr>
          <w:rFonts w:ascii="Times New Roman" w:hAnsi="Times New Roman"/>
          <w:spacing w:val="-2"/>
          <w:sz w:val="24"/>
          <w:szCs w:val="24"/>
        </w:rPr>
        <w:t>three</w:t>
      </w:r>
      <w:r w:rsidRPr="00A95C71">
        <w:rPr>
          <w:rFonts w:ascii="Times New Roman" w:hAnsi="Times New Roman"/>
          <w:spacing w:val="-2"/>
          <w:sz w:val="24"/>
          <w:szCs w:val="24"/>
        </w:rPr>
        <w:t xml:space="preserve"> field blank</w:t>
      </w:r>
      <w:r w:rsidR="00C719CB" w:rsidRPr="00A95C71">
        <w:rPr>
          <w:rFonts w:ascii="Times New Roman" w:hAnsi="Times New Roman"/>
          <w:spacing w:val="-2"/>
          <w:sz w:val="24"/>
          <w:szCs w:val="24"/>
        </w:rPr>
        <w:t>s</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as a negative control </w:t>
      </w:r>
      <w:r w:rsidRPr="00A95C71">
        <w:rPr>
          <w:rFonts w:ascii="Times New Roman" w:hAnsi="Times New Roman"/>
          <w:spacing w:val="-2"/>
          <w:sz w:val="24"/>
          <w:szCs w:val="24"/>
        </w:rPr>
        <w:t>that consisted of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L of distilled water following the method above.</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Finally, we dried </w:t>
      </w:r>
      <w:r w:rsidR="00A124A8" w:rsidRPr="00A95C71">
        <w:rPr>
          <w:rFonts w:ascii="Times New Roman" w:hAnsi="Times New Roman"/>
          <w:spacing w:val="-2"/>
          <w:sz w:val="24"/>
          <w:szCs w:val="24"/>
        </w:rPr>
        <w:t>S</w:t>
      </w:r>
      <w:r w:rsidRPr="00A95C71">
        <w:rPr>
          <w:rFonts w:ascii="Times New Roman" w:hAnsi="Times New Roman"/>
          <w:spacing w:val="-2"/>
          <w:sz w:val="24"/>
          <w:szCs w:val="24"/>
        </w:rPr>
        <w:t>terivex filters using a 3</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mL syringe</w:t>
      </w:r>
      <w:r w:rsidR="00C60C44" w:rsidRPr="00A95C71">
        <w:rPr>
          <w:rFonts w:ascii="Times New Roman" w:hAnsi="Times New Roman"/>
          <w:spacing w:val="-2"/>
          <w:sz w:val="24"/>
          <w:szCs w:val="24"/>
        </w:rPr>
        <w:t xml:space="preserve"> </w:t>
      </w:r>
      <w:r w:rsidRPr="00A95C71">
        <w:rPr>
          <w:rFonts w:ascii="Times New Roman" w:hAnsi="Times New Roman"/>
          <w:spacing w:val="-2"/>
          <w:sz w:val="24"/>
          <w:szCs w:val="24"/>
        </w:rPr>
        <w:t>and then capped and stored the filters at -20˚C for DNA laboratory work back at UCLA</w:t>
      </w:r>
      <w:r w:rsidR="00422386" w:rsidRPr="00A95C71">
        <w:rPr>
          <w:rFonts w:ascii="Times New Roman" w:hAnsi="Times New Roman"/>
          <w:spacing w:val="-2"/>
          <w:sz w:val="24"/>
          <w:szCs w:val="24"/>
        </w:rPr>
        <w:t xml:space="preserve"> </w:t>
      </w:r>
      <w:r w:rsidR="00422386"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422386"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422386" w:rsidRPr="00A95C71">
        <w:rPr>
          <w:rFonts w:ascii="Times New Roman" w:hAnsi="Times New Roman"/>
          <w:spacing w:val="-2"/>
          <w:sz w:val="24"/>
          <w:szCs w:val="24"/>
        </w:rPr>
        <w:fldChar w:fldCharType="end"/>
      </w:r>
      <w:r w:rsidRPr="00A95C71">
        <w:rPr>
          <w:rFonts w:ascii="Times New Roman" w:hAnsi="Times New Roman"/>
          <w:spacing w:val="-2"/>
          <w:sz w:val="24"/>
          <w:szCs w:val="24"/>
        </w:rPr>
        <w:t>.</w:t>
      </w:r>
    </w:p>
    <w:p w14:paraId="5BDB9ACE" w14:textId="39806D4B" w:rsidR="00343311" w:rsidRPr="00F1724E" w:rsidRDefault="00343311" w:rsidP="00A95C71">
      <w:pPr>
        <w:pStyle w:val="MDPI31text"/>
        <w:spacing w:before="120" w:line="480" w:lineRule="auto"/>
        <w:ind w:firstLine="0"/>
        <w:jc w:val="left"/>
        <w:rPr>
          <w:rFonts w:ascii="Times New Roman" w:hAnsi="Times New Roman"/>
          <w:b/>
          <w:bCs/>
          <w:spacing w:val="-2"/>
          <w:sz w:val="32"/>
          <w:szCs w:val="32"/>
        </w:rPr>
      </w:pPr>
      <w:r w:rsidRPr="00F1724E">
        <w:rPr>
          <w:rFonts w:ascii="Times New Roman" w:hAnsi="Times New Roman"/>
          <w:b/>
          <w:bCs/>
          <w:spacing w:val="-2"/>
          <w:sz w:val="32"/>
          <w:szCs w:val="32"/>
        </w:rPr>
        <w:t xml:space="preserve">DNA </w:t>
      </w:r>
      <w:r w:rsidR="00191983">
        <w:rPr>
          <w:rFonts w:ascii="Times New Roman" w:hAnsi="Times New Roman"/>
          <w:b/>
          <w:bCs/>
          <w:spacing w:val="-2"/>
          <w:sz w:val="32"/>
          <w:szCs w:val="32"/>
        </w:rPr>
        <w:t>e</w:t>
      </w:r>
      <w:commentRangeStart w:id="12"/>
      <w:r w:rsidRPr="00F1724E">
        <w:rPr>
          <w:rFonts w:ascii="Times New Roman" w:hAnsi="Times New Roman"/>
          <w:b/>
          <w:bCs/>
          <w:spacing w:val="-2"/>
          <w:sz w:val="32"/>
          <w:szCs w:val="32"/>
        </w:rPr>
        <w:t xml:space="preserve">xtraction and </w:t>
      </w:r>
      <w:r w:rsidR="00191983">
        <w:rPr>
          <w:rFonts w:ascii="Times New Roman" w:hAnsi="Times New Roman"/>
          <w:b/>
          <w:bCs/>
          <w:spacing w:val="-2"/>
          <w:sz w:val="32"/>
          <w:szCs w:val="32"/>
        </w:rPr>
        <w:t>l</w:t>
      </w:r>
      <w:r w:rsidRPr="00F1724E">
        <w:rPr>
          <w:rFonts w:ascii="Times New Roman" w:hAnsi="Times New Roman"/>
          <w:b/>
          <w:bCs/>
          <w:spacing w:val="-2"/>
          <w:sz w:val="32"/>
          <w:szCs w:val="32"/>
        </w:rPr>
        <w:t xml:space="preserve">ibrary </w:t>
      </w:r>
      <w:r w:rsidR="00191983">
        <w:rPr>
          <w:rFonts w:ascii="Times New Roman" w:hAnsi="Times New Roman"/>
          <w:b/>
          <w:bCs/>
          <w:spacing w:val="-2"/>
          <w:sz w:val="32"/>
          <w:szCs w:val="32"/>
        </w:rPr>
        <w:t>p</w:t>
      </w:r>
      <w:r w:rsidRPr="00F1724E">
        <w:rPr>
          <w:rFonts w:ascii="Times New Roman" w:hAnsi="Times New Roman"/>
          <w:b/>
          <w:bCs/>
          <w:spacing w:val="-2"/>
          <w:sz w:val="32"/>
          <w:szCs w:val="32"/>
        </w:rPr>
        <w:t>reparation</w:t>
      </w:r>
      <w:commentRangeEnd w:id="12"/>
      <w:r w:rsidR="00DF3405">
        <w:rPr>
          <w:rStyle w:val="CommentReference"/>
          <w:rFonts w:asciiTheme="minorHAnsi" w:eastAsiaTheme="minorHAnsi" w:hAnsiTheme="minorHAnsi" w:cstheme="minorBidi"/>
          <w:snapToGrid/>
          <w:color w:val="auto"/>
          <w:lang w:eastAsia="en-US" w:bidi="ar-SA"/>
        </w:rPr>
        <w:commentReference w:id="12"/>
      </w:r>
    </w:p>
    <w:p w14:paraId="77B31154" w14:textId="39D73B22" w:rsidR="005D11C5" w:rsidRPr="00A95C71" w:rsidRDefault="0011025A"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w:t>
      </w:r>
      <w:r w:rsidR="005D11C5" w:rsidRPr="00A95C71">
        <w:rPr>
          <w:rFonts w:ascii="Times New Roman" w:hAnsi="Times New Roman"/>
          <w:spacing w:val="-2"/>
          <w:sz w:val="24"/>
          <w:szCs w:val="24"/>
        </w:rPr>
        <w:t>extract</w:t>
      </w:r>
      <w:r w:rsidRPr="00A95C71">
        <w:rPr>
          <w:rFonts w:ascii="Times New Roman" w:hAnsi="Times New Roman"/>
          <w:spacing w:val="-2"/>
          <w:sz w:val="24"/>
          <w:szCs w:val="24"/>
        </w:rPr>
        <w:t>ed</w:t>
      </w:r>
      <w:r w:rsidR="005D11C5" w:rsidRPr="00A95C71">
        <w:rPr>
          <w:rFonts w:ascii="Times New Roman" w:hAnsi="Times New Roman"/>
          <w:spacing w:val="-2"/>
          <w:sz w:val="24"/>
          <w:szCs w:val="24"/>
        </w:rPr>
        <w:t xml:space="preserve"> eDNA from the </w:t>
      </w:r>
      <w:r w:rsidR="00A124A8" w:rsidRPr="00A95C71">
        <w:rPr>
          <w:rFonts w:ascii="Times New Roman" w:hAnsi="Times New Roman"/>
          <w:spacing w:val="-2"/>
          <w:sz w:val="24"/>
          <w:szCs w:val="24"/>
        </w:rPr>
        <w:t>S</w:t>
      </w:r>
      <w:r w:rsidR="00B62A64" w:rsidRPr="00A95C71">
        <w:rPr>
          <w:rFonts w:ascii="Times New Roman" w:hAnsi="Times New Roman"/>
          <w:spacing w:val="-2"/>
          <w:sz w:val="24"/>
          <w:szCs w:val="24"/>
        </w:rPr>
        <w:t>t</w:t>
      </w:r>
      <w:r w:rsidR="002275B5" w:rsidRPr="00A95C71">
        <w:rPr>
          <w:rFonts w:ascii="Times New Roman" w:hAnsi="Times New Roman"/>
          <w:spacing w:val="-2"/>
          <w:sz w:val="24"/>
          <w:szCs w:val="24"/>
        </w:rPr>
        <w:t>e</w:t>
      </w:r>
      <w:r w:rsidR="00B62A64" w:rsidRPr="00A95C71">
        <w:rPr>
          <w:rFonts w:ascii="Times New Roman" w:hAnsi="Times New Roman"/>
          <w:spacing w:val="-2"/>
          <w:sz w:val="24"/>
          <w:szCs w:val="24"/>
        </w:rPr>
        <w:t>rivex</w:t>
      </w:r>
      <w:r w:rsidR="005D11C5" w:rsidRPr="00A95C71">
        <w:rPr>
          <w:rFonts w:ascii="Times New Roman" w:hAnsi="Times New Roman"/>
          <w:spacing w:val="-2"/>
          <w:sz w:val="24"/>
          <w:szCs w:val="24"/>
        </w:rPr>
        <w:t xml:space="preserve"> cartridge </w:t>
      </w:r>
      <w:r w:rsidRPr="00A95C71">
        <w:rPr>
          <w:rFonts w:ascii="Times New Roman" w:hAnsi="Times New Roman"/>
          <w:spacing w:val="-2"/>
          <w:sz w:val="24"/>
          <w:szCs w:val="24"/>
        </w:rPr>
        <w:t xml:space="preserve">using the </w:t>
      </w:r>
      <w:r w:rsidR="005D11C5" w:rsidRPr="00A95C71">
        <w:rPr>
          <w:rFonts w:ascii="Times New Roman" w:hAnsi="Times New Roman"/>
          <w:spacing w:val="-2"/>
          <w:sz w:val="24"/>
          <w:szCs w:val="24"/>
        </w:rPr>
        <w:t xml:space="preserve">DNAeasy Tissue and Blood Kit </w:t>
      </w:r>
      <w:r w:rsidR="00C060E6" w:rsidRPr="00A95C71">
        <w:rPr>
          <w:rFonts w:ascii="Times New Roman" w:hAnsi="Times New Roman"/>
          <w:spacing w:val="-2"/>
          <w:sz w:val="24"/>
          <w:szCs w:val="24"/>
        </w:rPr>
        <w:t>(Qiagen Inc., Germantown, MD) following modification</w:t>
      </w:r>
      <w:r w:rsidRPr="00A95C71">
        <w:rPr>
          <w:rFonts w:ascii="Times New Roman" w:hAnsi="Times New Roman"/>
          <w:spacing w:val="-2"/>
          <w:sz w:val="24"/>
          <w:szCs w:val="24"/>
        </w:rPr>
        <w:t>s</w:t>
      </w:r>
      <w:r w:rsidR="00C060E6" w:rsidRPr="00A95C71">
        <w:rPr>
          <w:rFonts w:ascii="Times New Roman" w:hAnsi="Times New Roman"/>
          <w:spacing w:val="-2"/>
          <w:sz w:val="24"/>
          <w:szCs w:val="24"/>
        </w:rPr>
        <w:t xml:space="preserve"> of </w:t>
      </w:r>
      <w:r w:rsidR="00C060E6"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{"citationItems":[{"id":"ITEM-1","itemData":{"DOI":"10.1111/2041-210X.12683","ISSN":"2041210X","author":[{"dropping-particle":"","family":"Spens","given":"Johan","non-dropping-particle":"","parse-names":false,"suffix":""},{"dropping-particle":"","family":"Evans","given":"Alice R.","non-dropping-particle":"","parse-names":false,"suffix":""},{"dropping-particle":"","family":"Halfmaerten","given":"David","non-dropping-particle":"","parse-names":false,"suffix":""},{"dropping-particle":"","family":"Knudsen","given":"Steen W.","non-dropping-particle":"","parse-names":false,"suffix":""},{"dropping-particle":"","family":"Sengupta","given":"Mita E.","non-dropping-particle":"","parse-names":false,"suffix":""},{"dropping-particle":"","family":"Mak","given":"Sarah S. T.","non-dropping-particle":"","parse-names":false,"suffix":""},{"dropping-particle":"","family":"Sigsgaard","given":"Eva E.","non-dropping-particle":"","parse-names":false,"suffix":""},{"dropping-particle":"","family":"Hellström","given":"Micaela","non-dropping-particle":"","parse-names":false,"suffix":""}],"container-title":"Methods in Ecology and Evolution","editor":[{"dropping-particle":"","family":"Yu","given":"Douglas","non-dropping-particle":"","parse-names":false,"suffix":""}],"id":"ITEM-1","issue":"5","issued":{"date-parts":[["2017","5","1"]]},"page":"635-645","publisher":"Wiley/Blackwell (10.1111)","title":"Comparison of capture and storage methods for aqueous macrobial eDNA using an optimized extraction protocol: advantage of enclosed filter","type":"article-journal","volume":"8"},"uris":["http://www.mendeley.com/documents/?uuid=9efa6ffb-af13-3840-98c0-f6ca0e5355ca"]}],"mendeley":{"formattedCitation":"[27]","manualFormatting":"Spens et al. (2017)","plainTextFormattedCitation":"[27]","previouslyFormattedCitation":"[27]"},"properties":{"noteIndex":0},"schema":"https://github.com/citation-style-language/schema/raw/master/csl-citation.json"}</w:instrText>
      </w:r>
      <w:r w:rsidR="00C060E6" w:rsidRPr="00A95C71">
        <w:rPr>
          <w:rFonts w:ascii="Times New Roman" w:hAnsi="Times New Roman"/>
          <w:spacing w:val="-2"/>
          <w:sz w:val="24"/>
          <w:szCs w:val="24"/>
        </w:rPr>
        <w:fldChar w:fldCharType="separate"/>
      </w:r>
      <w:r w:rsidR="00C060E6" w:rsidRPr="00A95C71">
        <w:rPr>
          <w:rFonts w:ascii="Times New Roman" w:hAnsi="Times New Roman"/>
          <w:noProof/>
          <w:spacing w:val="-2"/>
          <w:sz w:val="24"/>
          <w:szCs w:val="24"/>
        </w:rPr>
        <w:t>Spens et al. (2017)</w:t>
      </w:r>
      <w:r w:rsidR="00C060E6"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We PCR amplified the extracted eDNA using the MiFish Universal Teleost </w:t>
      </w:r>
      <w:r w:rsidR="005D11C5" w:rsidRPr="00A95C71">
        <w:rPr>
          <w:rFonts w:ascii="Times New Roman" w:hAnsi="Times New Roman"/>
          <w:i/>
          <w:spacing w:val="-2"/>
          <w:sz w:val="24"/>
          <w:szCs w:val="24"/>
        </w:rPr>
        <w:t>12S</w:t>
      </w:r>
      <w:r w:rsidR="005D11C5" w:rsidRPr="00A95C71">
        <w:rPr>
          <w:rFonts w:ascii="Times New Roman" w:hAnsi="Times New Roman"/>
          <w:spacing w:val="-2"/>
          <w:sz w:val="24"/>
          <w:szCs w:val="24"/>
        </w:rPr>
        <w:t xml:space="preserve"> primer </w:t>
      </w:r>
      <w:r w:rsidR="002275B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2275B5" w:rsidRPr="00A95C71">
        <w:rPr>
          <w:rFonts w:ascii="Times New Roman" w:hAnsi="Times New Roman"/>
          <w:spacing w:val="-2"/>
          <w:sz w:val="24"/>
          <w:szCs w:val="24"/>
        </w:rPr>
        <w:fldChar w:fldCharType="end"/>
      </w:r>
      <w:r w:rsidR="002275B5"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with Nextera modifications following </w:t>
      </w:r>
      <w:r w:rsidR="005603E0" w:rsidRPr="00A95C71">
        <w:rPr>
          <w:rFonts w:ascii="Times New Roman" w:hAnsi="Times New Roman"/>
          <w:spacing w:val="-2"/>
          <w:sz w:val="24"/>
          <w:szCs w:val="24"/>
        </w:rPr>
        <w:t xml:space="preserve">PCR and the library preparation methods of </w:t>
      </w:r>
      <w:r w:rsidR="00ED66A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datasets","type":"article-journal","volume":"10"},"uris":["http://www.mendeley.com/documents/?uuid=ad58049a-bc81-45af-b79e-07ce67c1969f"]}],"mendeley":{"formattedCitation":"[28]","manualFormatting":"Curd et al. (2019","plainTextFormattedCitation":"[28]","previouslyFormattedCitation":"[28]"},"properties":{"noteIndex":0},"schema":"https://github.com/citation-style-language/schema/raw/master/csl-citation.json"}</w:instrText>
      </w:r>
      <w:r w:rsidR="00ED66A7" w:rsidRPr="00A95C71">
        <w:rPr>
          <w:rFonts w:ascii="Times New Roman" w:hAnsi="Times New Roman"/>
          <w:spacing w:val="-2"/>
          <w:sz w:val="24"/>
          <w:szCs w:val="24"/>
        </w:rPr>
        <w:fldChar w:fldCharType="separate"/>
      </w:r>
      <w:r w:rsidR="00ED66A7" w:rsidRPr="00A95C71">
        <w:rPr>
          <w:rFonts w:ascii="Times New Roman" w:hAnsi="Times New Roman"/>
          <w:noProof/>
          <w:spacing w:val="-2"/>
          <w:sz w:val="24"/>
          <w:szCs w:val="24"/>
        </w:rPr>
        <w:t>Curd et al.</w:t>
      </w:r>
      <w:r w:rsidR="008921DF" w:rsidRPr="00A95C71">
        <w:rPr>
          <w:rFonts w:ascii="Times New Roman" w:hAnsi="Times New Roman"/>
          <w:noProof/>
          <w:spacing w:val="-2"/>
          <w:sz w:val="24"/>
          <w:szCs w:val="24"/>
        </w:rPr>
        <w:t xml:space="preserve"> (</w:t>
      </w:r>
      <w:r w:rsidR="00ED66A7" w:rsidRPr="00A95C71">
        <w:rPr>
          <w:rFonts w:ascii="Times New Roman" w:hAnsi="Times New Roman"/>
          <w:noProof/>
          <w:spacing w:val="-2"/>
          <w:sz w:val="24"/>
          <w:szCs w:val="24"/>
        </w:rPr>
        <w:t>2019</w:t>
      </w:r>
      <w:r w:rsidR="00ED66A7" w:rsidRPr="00A95C71">
        <w:rPr>
          <w:rFonts w:ascii="Times New Roman" w:hAnsi="Times New Roman"/>
          <w:spacing w:val="-2"/>
          <w:sz w:val="24"/>
          <w:szCs w:val="24"/>
        </w:rPr>
        <w:fldChar w:fldCharType="end"/>
      </w:r>
      <w:r w:rsidR="008921DF" w:rsidRPr="00A95C71">
        <w:rPr>
          <w:rFonts w:ascii="Times New Roman" w:hAnsi="Times New Roman"/>
          <w:spacing w:val="-2"/>
          <w:sz w:val="24"/>
          <w:szCs w:val="24"/>
        </w:rPr>
        <w:t>)</w:t>
      </w:r>
      <w:r w:rsidR="004A3536" w:rsidRPr="00A95C71">
        <w:rPr>
          <w:rFonts w:ascii="Times New Roman" w:hAnsi="Times New Roman"/>
          <w:spacing w:val="-2"/>
          <w:sz w:val="24"/>
          <w:szCs w:val="24"/>
        </w:rPr>
        <w:t xml:space="preserve"> (See supplemental methods)</w:t>
      </w:r>
      <w:r w:rsidR="005D11C5" w:rsidRPr="00A95C71">
        <w:rPr>
          <w:rFonts w:ascii="Times New Roman" w:hAnsi="Times New Roman"/>
          <w:spacing w:val="-2"/>
          <w:sz w:val="24"/>
          <w:szCs w:val="24"/>
        </w:rPr>
        <w:t>.</w:t>
      </w:r>
      <w:r w:rsidR="006C7CA8"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All PCRs included a negative control where molecular grade water replaced the DNA extraction. For positive controls, we used DNA extractions of </w:t>
      </w:r>
      <w:r w:rsidR="005603E0" w:rsidRPr="00A95C71">
        <w:rPr>
          <w:rFonts w:ascii="Times New Roman" w:hAnsi="Times New Roman"/>
          <w:spacing w:val="-2"/>
          <w:sz w:val="24"/>
          <w:szCs w:val="24"/>
        </w:rPr>
        <w:t>g</w:t>
      </w:r>
      <w:r w:rsidR="005D11C5" w:rsidRPr="00A95C71">
        <w:rPr>
          <w:rFonts w:ascii="Times New Roman" w:hAnsi="Times New Roman"/>
          <w:spacing w:val="-2"/>
          <w:sz w:val="24"/>
          <w:szCs w:val="24"/>
        </w:rPr>
        <w:t>rass carp (</w:t>
      </w:r>
      <w:r w:rsidR="005D11C5" w:rsidRPr="00A95C71">
        <w:rPr>
          <w:rFonts w:ascii="Times New Roman" w:hAnsi="Times New Roman"/>
          <w:i/>
          <w:spacing w:val="-2"/>
          <w:sz w:val="24"/>
          <w:szCs w:val="24"/>
        </w:rPr>
        <w:t xml:space="preserve">Ctenopharyngodon </w:t>
      </w:r>
      <w:r w:rsidR="00A124A8" w:rsidRPr="00A95C71">
        <w:rPr>
          <w:rFonts w:ascii="Times New Roman" w:hAnsi="Times New Roman"/>
          <w:i/>
          <w:spacing w:val="-2"/>
          <w:sz w:val="24"/>
          <w:szCs w:val="24"/>
        </w:rPr>
        <w:t>i</w:t>
      </w:r>
      <w:r w:rsidR="005D11C5" w:rsidRPr="00A95C71">
        <w:rPr>
          <w:rFonts w:ascii="Times New Roman" w:hAnsi="Times New Roman"/>
          <w:i/>
          <w:spacing w:val="-2"/>
          <w:sz w:val="24"/>
          <w:szCs w:val="24"/>
        </w:rPr>
        <w:t>della</w:t>
      </w:r>
      <w:r w:rsidR="00EE43E1">
        <w:rPr>
          <w:rFonts w:ascii="Times New Roman" w:hAnsi="Times New Roman"/>
          <w:i/>
          <w:spacing w:val="-2"/>
          <w:sz w:val="24"/>
          <w:szCs w:val="24"/>
        </w:rPr>
        <w:t xml:space="preserve">, </w:t>
      </w:r>
      <w:proofErr w:type="spellStart"/>
      <w:r w:rsidR="00EE43E1">
        <w:rPr>
          <w:rFonts w:ascii="Times New Roman" w:hAnsi="Times New Roman"/>
          <w:iCs/>
          <w:spacing w:val="-2"/>
          <w:sz w:val="24"/>
          <w:szCs w:val="24"/>
        </w:rPr>
        <w:t>Cyprinidae</w:t>
      </w:r>
      <w:proofErr w:type="spellEnd"/>
      <w:r w:rsidR="005D11C5" w:rsidRPr="00A95C71">
        <w:rPr>
          <w:rFonts w:ascii="Times New Roman" w:hAnsi="Times New Roman"/>
          <w:i/>
          <w:spacing w:val="-2"/>
          <w:sz w:val="24"/>
          <w:szCs w:val="24"/>
        </w:rPr>
        <w:t>)</w:t>
      </w:r>
      <w:r w:rsidR="005D11C5" w:rsidRPr="00A95C71">
        <w:rPr>
          <w:rFonts w:ascii="Times New Roman" w:hAnsi="Times New Roman"/>
          <w:spacing w:val="-2"/>
          <w:sz w:val="24"/>
          <w:szCs w:val="24"/>
        </w:rPr>
        <w:t xml:space="preserve"> and </w:t>
      </w:r>
      <w:r w:rsidR="00EE43E1">
        <w:rPr>
          <w:rFonts w:ascii="Times New Roman" w:hAnsi="Times New Roman"/>
          <w:spacing w:val="-2"/>
          <w:sz w:val="24"/>
          <w:szCs w:val="24"/>
        </w:rPr>
        <w:t>A</w:t>
      </w:r>
      <w:r w:rsidR="005D11C5" w:rsidRPr="00A95C71">
        <w:rPr>
          <w:rFonts w:ascii="Times New Roman" w:hAnsi="Times New Roman"/>
          <w:spacing w:val="-2"/>
          <w:sz w:val="24"/>
          <w:szCs w:val="24"/>
        </w:rPr>
        <w:t>tlantic salmon (</w:t>
      </w:r>
      <w:r w:rsidR="005D11C5" w:rsidRPr="00A95C71">
        <w:rPr>
          <w:rFonts w:ascii="Times New Roman" w:hAnsi="Times New Roman"/>
          <w:i/>
          <w:spacing w:val="-2"/>
          <w:sz w:val="24"/>
          <w:szCs w:val="24"/>
        </w:rPr>
        <w:t>Salmo salar</w:t>
      </w:r>
      <w:r w:rsidR="00EE43E1">
        <w:rPr>
          <w:rFonts w:ascii="Times New Roman" w:hAnsi="Times New Roman"/>
          <w:i/>
          <w:spacing w:val="-2"/>
          <w:sz w:val="24"/>
          <w:szCs w:val="24"/>
        </w:rPr>
        <w:t xml:space="preserve">, </w:t>
      </w:r>
      <w:r w:rsidR="00EE43E1">
        <w:rPr>
          <w:rFonts w:ascii="Times New Roman" w:hAnsi="Times New Roman"/>
          <w:iCs/>
          <w:spacing w:val="-2"/>
          <w:sz w:val="24"/>
          <w:szCs w:val="24"/>
        </w:rPr>
        <w:t>Salmonidae</w:t>
      </w:r>
      <w:r w:rsidR="005D11C5" w:rsidRPr="00A95C71">
        <w:rPr>
          <w:rFonts w:ascii="Times New Roman" w:hAnsi="Times New Roman"/>
          <w:spacing w:val="-2"/>
          <w:sz w:val="24"/>
          <w:szCs w:val="24"/>
        </w:rPr>
        <w:t>)</w:t>
      </w:r>
      <w:r w:rsidR="00B838FD" w:rsidRPr="00A95C71">
        <w:rPr>
          <w:rFonts w:ascii="Times New Roman" w:hAnsi="Times New Roman"/>
          <w:spacing w:val="-2"/>
          <w:sz w:val="24"/>
          <w:szCs w:val="24"/>
        </w:rPr>
        <w:t>,</w:t>
      </w:r>
      <w:r w:rsidR="005D11C5" w:rsidRPr="00A95C71">
        <w:rPr>
          <w:rFonts w:ascii="Times New Roman" w:hAnsi="Times New Roman"/>
          <w:spacing w:val="-2"/>
          <w:sz w:val="24"/>
          <w:szCs w:val="24"/>
        </w:rPr>
        <w:t xml:space="preserve"> both non-native to California. </w:t>
      </w:r>
      <w:r w:rsidR="005603E0" w:rsidRPr="00A95C71">
        <w:rPr>
          <w:rFonts w:ascii="Times New Roman" w:hAnsi="Times New Roman"/>
          <w:spacing w:val="-2"/>
          <w:sz w:val="24"/>
          <w:szCs w:val="24"/>
        </w:rPr>
        <w:t xml:space="preserve">Libraries were sequenced </w:t>
      </w:r>
      <w:r w:rsidR="005D11C5" w:rsidRPr="00A95C71">
        <w:rPr>
          <w:rFonts w:ascii="Times New Roman" w:hAnsi="Times New Roman"/>
          <w:spacing w:val="-2"/>
          <w:sz w:val="24"/>
          <w:szCs w:val="24"/>
        </w:rPr>
        <w:t>on a MiSeq PE 2x300bp at the Technology Center for Genomics &amp; Bioinformatics (University of California- Los Angeles, CA, USA), using Reagent Kit V3 with 20% PhiX added to all sequencing runs.</w:t>
      </w:r>
    </w:p>
    <w:p w14:paraId="7B46EEA3" w14:textId="5022B356" w:rsidR="00343311" w:rsidRPr="00F1724E" w:rsidRDefault="00343311" w:rsidP="00A95C71">
      <w:pPr>
        <w:pStyle w:val="MDPI31text"/>
        <w:spacing w:before="120" w:line="480" w:lineRule="auto"/>
        <w:ind w:firstLine="0"/>
        <w:jc w:val="left"/>
        <w:rPr>
          <w:rFonts w:ascii="Times New Roman" w:hAnsi="Times New Roman"/>
          <w:b/>
          <w:bCs/>
          <w:spacing w:val="-2"/>
          <w:sz w:val="32"/>
          <w:szCs w:val="32"/>
        </w:rPr>
      </w:pPr>
      <w:r w:rsidRPr="00F1724E">
        <w:rPr>
          <w:rFonts w:ascii="Times New Roman" w:hAnsi="Times New Roman"/>
          <w:b/>
          <w:bCs/>
          <w:spacing w:val="-2"/>
          <w:sz w:val="32"/>
          <w:szCs w:val="32"/>
        </w:rPr>
        <w:lastRenderedPageBreak/>
        <w:t>Bioinformatics</w:t>
      </w:r>
    </w:p>
    <w:p w14:paraId="154D5DB4" w14:textId="73090843" w:rsidR="005603E0" w:rsidRPr="00A13BD0" w:rsidRDefault="005D11C5"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determine community composition, we used the </w:t>
      </w:r>
      <w:r w:rsidRPr="00A95C71">
        <w:rPr>
          <w:rFonts w:ascii="Times New Roman" w:hAnsi="Times New Roman"/>
          <w:i/>
          <w:spacing w:val="-2"/>
          <w:sz w:val="24"/>
          <w:szCs w:val="24"/>
        </w:rPr>
        <w:t>Anacapa Toolkit</w:t>
      </w:r>
      <w:r w:rsidR="0011025A" w:rsidRPr="00A95C71">
        <w:rPr>
          <w:rFonts w:ascii="Times New Roman" w:hAnsi="Times New Roman"/>
          <w:spacing w:val="-2"/>
          <w:sz w:val="24"/>
          <w:szCs w:val="24"/>
        </w:rPr>
        <w:t xml:space="preserve"> </w:t>
      </w:r>
      <w:r w:rsidR="00C97311">
        <w:rPr>
          <w:rFonts w:ascii="Times New Roman" w:hAnsi="Times New Roman"/>
          <w:spacing w:val="-2"/>
          <w:sz w:val="24"/>
          <w:szCs w:val="24"/>
        </w:rPr>
        <w:t>(version</w:t>
      </w:r>
      <w:r w:rsidR="00A13BD0">
        <w:rPr>
          <w:rFonts w:ascii="Times New Roman" w:hAnsi="Times New Roman"/>
          <w:spacing w:val="-2"/>
          <w:sz w:val="24"/>
          <w:szCs w:val="24"/>
        </w:rPr>
        <w:t>:</w:t>
      </w:r>
      <w:r w:rsidR="00C97311">
        <w:rPr>
          <w:rFonts w:ascii="Times New Roman" w:hAnsi="Times New Roman"/>
          <w:spacing w:val="-2"/>
          <w:sz w:val="24"/>
          <w:szCs w:val="24"/>
        </w:rPr>
        <w:t xml:space="preserve"> 1) </w:t>
      </w:r>
      <w:r w:rsidR="0011025A" w:rsidRPr="00A95C71">
        <w:rPr>
          <w:rFonts w:ascii="Times New Roman" w:hAnsi="Times New Roman"/>
          <w:spacing w:val="-2"/>
          <w:sz w:val="24"/>
          <w:szCs w:val="24"/>
        </w:rPr>
        <w:t>to</w:t>
      </w:r>
      <w:r w:rsidRPr="00A95C71">
        <w:rPr>
          <w:rFonts w:ascii="Times New Roman" w:hAnsi="Times New Roman"/>
          <w:spacing w:val="-2"/>
          <w:sz w:val="24"/>
          <w:szCs w:val="24"/>
        </w:rPr>
        <w:t xml:space="preserve"> conduct quality control, amplicon sequence variant </w:t>
      </w:r>
      <w:r w:rsidR="00F26F30" w:rsidRPr="00A95C71">
        <w:rPr>
          <w:rFonts w:ascii="Times New Roman" w:hAnsi="Times New Roman"/>
          <w:spacing w:val="-2"/>
          <w:sz w:val="24"/>
          <w:szCs w:val="24"/>
        </w:rPr>
        <w:t xml:space="preserve">(ASV) </w:t>
      </w:r>
      <w:r w:rsidRPr="00A95C71">
        <w:rPr>
          <w:rFonts w:ascii="Times New Roman" w:hAnsi="Times New Roman"/>
          <w:spacing w:val="-2"/>
          <w:sz w:val="24"/>
          <w:szCs w:val="24"/>
        </w:rPr>
        <w:t>parsing, and taxonomic assignment using user</w:t>
      </w:r>
      <w:r w:rsidR="008921DF" w:rsidRPr="00A95C71">
        <w:rPr>
          <w:rFonts w:ascii="Times New Roman" w:hAnsi="Times New Roman"/>
          <w:spacing w:val="-2"/>
          <w:sz w:val="24"/>
          <w:szCs w:val="24"/>
        </w:rPr>
        <w:t>-</w:t>
      </w:r>
      <w:r w:rsidRPr="00A95C71">
        <w:rPr>
          <w:rFonts w:ascii="Times New Roman" w:hAnsi="Times New Roman"/>
          <w:spacing w:val="-2"/>
          <w:sz w:val="24"/>
          <w:szCs w:val="24"/>
        </w:rPr>
        <w:t xml:space="preserve">generated custom reference databases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plainTextFormattedCitation":"[28]","previouslyFormattedCitation":"[28]"},"properties":{"noteIndex":0},"schema":"https://github.com/citation-style-language/schema/raw/master/csl-citation.json"}</w:instrText>
      </w:r>
      <w:r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[28]</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w:t>
      </w:r>
      <w:r w:rsidR="00C97311">
        <w:rPr>
          <w:rFonts w:ascii="Times New Roman" w:hAnsi="Times New Roman"/>
          <w:spacing w:val="-2"/>
          <w:sz w:val="24"/>
          <w:szCs w:val="24"/>
        </w:rPr>
        <w:t xml:space="preserve">The </w:t>
      </w:r>
      <w:r w:rsidR="00C97311">
        <w:rPr>
          <w:rFonts w:ascii="Times New Roman" w:hAnsi="Times New Roman"/>
          <w:i/>
          <w:iCs/>
          <w:spacing w:val="-2"/>
          <w:sz w:val="24"/>
          <w:szCs w:val="24"/>
        </w:rPr>
        <w:t xml:space="preserve">Anacapa Toolkit </w:t>
      </w:r>
      <w:r w:rsidR="00C97311">
        <w:rPr>
          <w:rFonts w:ascii="Times New Roman" w:hAnsi="Times New Roman"/>
          <w:spacing w:val="-2"/>
          <w:sz w:val="24"/>
          <w:szCs w:val="24"/>
        </w:rPr>
        <w:t xml:space="preserve">sequence QC and ASV parsing module relies on </w:t>
      </w:r>
      <w:proofErr w:type="spellStart"/>
      <w:r w:rsidR="00C97311">
        <w:rPr>
          <w:rFonts w:ascii="Times New Roman" w:hAnsi="Times New Roman"/>
          <w:i/>
          <w:iCs/>
          <w:spacing w:val="-2"/>
          <w:sz w:val="24"/>
          <w:szCs w:val="24"/>
        </w:rPr>
        <w:t>cutadapt</w:t>
      </w:r>
      <w:proofErr w:type="spellEnd"/>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1.16)</w:t>
      </w:r>
      <w:r w:rsidR="00C97311">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r w:rsidR="00A13BD0">
        <w:rPr>
          <w:rFonts w:ascii="Times New Roman" w:hAnsi="Times New Roman"/>
          <w:i/>
          <w:iCs/>
          <w:spacing w:val="-2"/>
          <w:sz w:val="24"/>
          <w:szCs w:val="24"/>
        </w:rPr>
        <w:instrText>ADDIN CSL_CITATION {"citationItems":[{"id":"ITEM-1","itemData":{"DOI":"10.14806/ej.17.1.200","ISSN":"2226-6089","abstract":"When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 journal","id":"ITEM-1","issue":"1","issued":{"date-parts":[["2011","5","2"]]},"page":"10-12","title":"Cutadapt removes adapter sequences from high-throughput sequencing reads","type":"article-journal","volume":"17"},"uris":["http://www.mendeley.com/documents/?uuid=4d9c20f4-99a0-4298-a0e4-3979507f1fe9"]}],"mendeley":{"formattedCitation":"[29]","plainTextFormattedCitation":"[29]","previouslyFormattedCitation":"[29]"},"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[29]</w:t>
      </w:r>
      <w:r w:rsidR="00A13BD0">
        <w:rPr>
          <w:rFonts w:ascii="Times New Roman" w:hAnsi="Times New Roman"/>
          <w:i/>
          <w:iCs/>
          <w:spacing w:val="-2"/>
          <w:sz w:val="24"/>
          <w:szCs w:val="24"/>
        </w:rPr>
        <w:fldChar w:fldCharType="end"/>
      </w:r>
      <w:r w:rsidR="00C97311">
        <w:rPr>
          <w:rFonts w:ascii="Times New Roman" w:hAnsi="Times New Roman"/>
          <w:spacing w:val="-2"/>
          <w:sz w:val="24"/>
          <w:szCs w:val="24"/>
        </w:rPr>
        <w:t xml:space="preserve">, </w:t>
      </w:r>
      <w:proofErr w:type="spellStart"/>
      <w:r w:rsidR="00C97311">
        <w:rPr>
          <w:rFonts w:ascii="Times New Roman" w:hAnsi="Times New Roman"/>
          <w:i/>
          <w:iCs/>
          <w:spacing w:val="-2"/>
          <w:sz w:val="24"/>
          <w:szCs w:val="24"/>
        </w:rPr>
        <w:t>FastX</w:t>
      </w:r>
      <w:proofErr w:type="spellEnd"/>
      <w:r w:rsidR="00C97311">
        <w:rPr>
          <w:rFonts w:ascii="Times New Roman" w:hAnsi="Times New Roman"/>
          <w:i/>
          <w:iCs/>
          <w:spacing w:val="-2"/>
          <w:sz w:val="24"/>
          <w:szCs w:val="24"/>
        </w:rPr>
        <w:t>-</w:t>
      </w:r>
      <w:r w:rsidR="00C97311" w:rsidRPr="00C97311">
        <w:rPr>
          <w:rFonts w:ascii="Times New Roman" w:hAnsi="Times New Roman"/>
          <w:i/>
          <w:iCs/>
          <w:spacing w:val="-2"/>
          <w:sz w:val="24"/>
          <w:szCs w:val="24"/>
        </w:rPr>
        <w:t>toolkit</w:t>
      </w:r>
      <w:r w:rsidR="00A13BD0">
        <w:rPr>
          <w:rFonts w:ascii="Times New Roman" w:hAnsi="Times New Roman"/>
          <w:i/>
          <w:iCs/>
          <w:spacing w:val="-2"/>
          <w:sz w:val="24"/>
          <w:szCs w:val="24"/>
        </w:rPr>
        <w:t xml:space="preserve"> </w:t>
      </w:r>
      <w:r w:rsidR="00A13BD0">
        <w:rPr>
          <w:rFonts w:ascii="Times New Roman" w:hAnsi="Times New Roman"/>
          <w:spacing w:val="-2"/>
          <w:sz w:val="24"/>
          <w:szCs w:val="24"/>
        </w:rPr>
        <w:t xml:space="preserve">(version: 0.0.13) </w:t>
      </w:r>
      <w:r w:rsidR="00A13BD0">
        <w:rPr>
          <w:rFonts w:ascii="Times New Roman" w:hAnsi="Times New Roman"/>
          <w:i/>
          <w:iCs/>
          <w:spacing w:val="-2"/>
          <w:sz w:val="24"/>
          <w:szCs w:val="24"/>
        </w:rPr>
        <w:fldChar w:fldCharType="begin" w:fldLock="1"/>
      </w:r>
      <w:r w:rsidR="00A13BD0">
        <w:rPr>
          <w:rFonts w:ascii="Times New Roman" w:hAnsi="Times New Roman"/>
          <w:i/>
          <w:iCs/>
          <w:spacing w:val="-2"/>
          <w:sz w:val="24"/>
          <w:szCs w:val="24"/>
        </w:rPr>
        <w:instrText>ADDIN CSL_CITATION {"citationItems":[{"id":"ITEM-1","itemData":{"author":[{"dropping-particle":"","family":"Gordon","given":"A","non-dropping-particle":"","parse-names":false,"suffix":""},{"dropping-particle":"","family":"Hannon","given":"G J","non-dropping-particle":"","parse-names":false,"suffix":""}],"container-title":"FASTQ/A short-reads preprocessing tools (unpublished) http://hannonlab. cshl. edu/fastx_toolkit","id":"ITEM-1","issued":{"date-parts":[["2010"]]},"title":"Fastx-toolkit","type":"article-journal","volume":"5"},"uris":["http://www.mendeley.com/documents/?uuid=a8c19428-6903-41d7-9a42-5117acd0a484"]}],"mendeley":{"formattedCitation":"[30]","plainTextFormattedCitation":"[30]","previouslyFormattedCitation":"[30]"},"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[30]</w:t>
      </w:r>
      <w:r w:rsidR="00A13BD0">
        <w:rPr>
          <w:rFonts w:ascii="Times New Roman" w:hAnsi="Times New Roman"/>
          <w:i/>
          <w:iCs/>
          <w:spacing w:val="-2"/>
          <w:sz w:val="24"/>
          <w:szCs w:val="24"/>
        </w:rPr>
        <w:fldChar w:fldCharType="end"/>
      </w:r>
      <w:r w:rsidR="00C97311">
        <w:rPr>
          <w:rFonts w:ascii="Times New Roman" w:hAnsi="Times New Roman"/>
          <w:spacing w:val="-2"/>
          <w:sz w:val="24"/>
          <w:szCs w:val="24"/>
        </w:rPr>
        <w:t xml:space="preserve">, and </w:t>
      </w:r>
      <w:r w:rsidR="00C97311" w:rsidRPr="00F1724E">
        <w:rPr>
          <w:rFonts w:ascii="Times New Roman" w:hAnsi="Times New Roman"/>
          <w:i/>
          <w:iCs/>
          <w:spacing w:val="-2"/>
          <w:sz w:val="24"/>
          <w:szCs w:val="24"/>
        </w:rPr>
        <w:t>DADA2</w:t>
      </w:r>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1.6)</w:t>
      </w:r>
      <w:r w:rsidR="00C97311">
        <w:rPr>
          <w:rFonts w:ascii="Times New Roman" w:hAnsi="Times New Roman"/>
          <w:spacing w:val="-2"/>
          <w:sz w:val="24"/>
          <w:szCs w:val="24"/>
        </w:rPr>
        <w:t xml:space="preserve"> </w:t>
      </w:r>
      <w:r w:rsidR="00A13BD0">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{"citationItems":[{"id":"ITEM-1","itemData":{"ISSN":"1548-7105","author":[{"dropping-particle":"","family":"Callahan","given":"Benjamin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methods","id":"ITEM-1","issue":"7","issued":{"date-parts":[["2016"]]},"page":"581","publisher":"Nature Publishing Group","title":"DADA2: high-resolution sample inference from Illumina amplicon data","type":"article-journal","volume":"13"},"uris":["http://www.mendeley.com/documents/?uuid=bc23d030-8e62-41b4-b741-b652774ac5cc"]}],"mendeley":{"formattedCitation":"[31]","plainTextFormattedCitation":"[31]","previouslyFormattedCitation":"[31]"},"properties":{"noteIndex":0},"schema":"https://github.com/citation-style-language/schema/raw/master/csl-citation.json"}</w:instrText>
      </w:r>
      <w:r w:rsidR="00A13BD0">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[31]</w:t>
      </w:r>
      <w:r w:rsidR="00A13BD0">
        <w:rPr>
          <w:rFonts w:ascii="Times New Roman" w:hAnsi="Times New Roman"/>
          <w:spacing w:val="-2"/>
          <w:sz w:val="24"/>
          <w:szCs w:val="24"/>
        </w:rPr>
        <w:fldChar w:fldCharType="end"/>
      </w:r>
      <w:r w:rsidR="00A13BD0">
        <w:rPr>
          <w:rFonts w:ascii="Times New Roman" w:hAnsi="Times New Roman"/>
          <w:spacing w:val="-2"/>
          <w:sz w:val="24"/>
          <w:szCs w:val="24"/>
        </w:rPr>
        <w:t xml:space="preserve"> as </w:t>
      </w:r>
      <w:r w:rsidR="00C97311">
        <w:rPr>
          <w:rFonts w:ascii="Times New Roman" w:hAnsi="Times New Roman"/>
          <w:spacing w:val="-2"/>
          <w:sz w:val="24"/>
          <w:szCs w:val="24"/>
        </w:rPr>
        <w:t xml:space="preserve">dependencies and the </w:t>
      </w:r>
      <w:r w:rsidR="00A13BD0">
        <w:rPr>
          <w:rFonts w:ascii="Times New Roman" w:hAnsi="Times New Roman"/>
          <w:i/>
          <w:iCs/>
          <w:spacing w:val="-2"/>
          <w:sz w:val="24"/>
          <w:szCs w:val="24"/>
        </w:rPr>
        <w:t xml:space="preserve">Anacapa </w:t>
      </w:r>
      <w:r w:rsidR="00C97311" w:rsidRPr="00F1724E">
        <w:rPr>
          <w:rFonts w:ascii="Times New Roman" w:hAnsi="Times New Roman"/>
          <w:i/>
          <w:iCs/>
          <w:spacing w:val="-2"/>
          <w:sz w:val="24"/>
          <w:szCs w:val="24"/>
        </w:rPr>
        <w:t>classifier</w:t>
      </w:r>
      <w:r w:rsidR="00C97311">
        <w:rPr>
          <w:rFonts w:ascii="Times New Roman" w:hAnsi="Times New Roman"/>
          <w:spacing w:val="-2"/>
          <w:sz w:val="24"/>
          <w:szCs w:val="24"/>
        </w:rPr>
        <w:t xml:space="preserve"> modules relies on </w:t>
      </w:r>
      <w:r w:rsidR="00C97311">
        <w:rPr>
          <w:rFonts w:ascii="Times New Roman" w:hAnsi="Times New Roman"/>
          <w:i/>
          <w:iCs/>
          <w:spacing w:val="-2"/>
          <w:sz w:val="24"/>
          <w:szCs w:val="24"/>
        </w:rPr>
        <w:t xml:space="preserve">Bowtie2 </w:t>
      </w:r>
      <w:r w:rsidR="00A13BD0">
        <w:rPr>
          <w:rFonts w:ascii="Times New Roman" w:hAnsi="Times New Roman"/>
          <w:spacing w:val="-2"/>
          <w:sz w:val="24"/>
          <w:szCs w:val="24"/>
        </w:rPr>
        <w:t>( version 2.3.5)</w:t>
      </w:r>
      <w:r w:rsidR="00A13BD0">
        <w:rPr>
          <w:rFonts w:ascii="Times New Roman" w:hAnsi="Times New Roman"/>
          <w:i/>
          <w:iCs/>
          <w:spacing w:val="-2"/>
          <w:sz w:val="24"/>
          <w:szCs w:val="24"/>
        </w:rPr>
        <w:fldChar w:fldCharType="begin" w:fldLock="1"/>
      </w:r>
      <w:r w:rsidR="00A13BD0">
        <w:rPr>
          <w:rFonts w:ascii="Times New Roman" w:hAnsi="Times New Roman"/>
          <w:i/>
          <w:iCs/>
          <w:spacing w:val="-2"/>
          <w:sz w:val="24"/>
          <w:szCs w:val="24"/>
        </w:rPr>
        <w:instrText>ADDIN CSL_CITATION {"citationItems":[{"id":"ITEM-1","itemData":{"ISSN":"1548-7105","author":[{"dropping-particle":"","family":"Langmead","given":"Ben","non-dropping-particle":"","parse-names":false,"suffix":""},{"dropping-particle":"","family":"Salzberg","given":"Steven L","non-dropping-particle":"","parse-names":false,"suffix":""}],"container-title":"Nature methods","id":"ITEM-1","issue":"4","issued":{"date-parts":[["2012"]]},"page":"357","publisher":"Nature Publishing Group","title":"Fast gapped-read alignment with Bowtie 2","type":"article-journal","volume":"9"},"uris":["http://www.mendeley.com/documents/?uuid=d01b5d6b-35c2-40d4-8e5d-70cf81b14d65"]}],"mendeley":{"formattedCitation":"[32]","plainTextFormattedCitation":"[32]","previouslyFormattedCitation":"[32]"},"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[32]</w:t>
      </w:r>
      <w:r w:rsidR="00A13BD0">
        <w:rPr>
          <w:rFonts w:ascii="Times New Roman" w:hAnsi="Times New Roman"/>
          <w:i/>
          <w:iCs/>
          <w:spacing w:val="-2"/>
          <w:sz w:val="24"/>
          <w:szCs w:val="24"/>
        </w:rPr>
        <w:fldChar w:fldCharType="end"/>
      </w:r>
      <w:r w:rsidR="00A13BD0">
        <w:rPr>
          <w:rFonts w:ascii="Times New Roman" w:hAnsi="Times New Roman"/>
          <w:i/>
          <w:iCs/>
          <w:spacing w:val="-2"/>
          <w:sz w:val="24"/>
          <w:szCs w:val="24"/>
        </w:rPr>
        <w:t xml:space="preserve"> </w:t>
      </w:r>
      <w:r w:rsidR="00C97311">
        <w:rPr>
          <w:rFonts w:ascii="Times New Roman" w:hAnsi="Times New Roman"/>
          <w:spacing w:val="-2"/>
          <w:sz w:val="24"/>
          <w:szCs w:val="24"/>
        </w:rPr>
        <w:t xml:space="preserve">and a modified version of </w:t>
      </w:r>
      <w:r w:rsidR="00C97311" w:rsidRPr="00F1724E">
        <w:rPr>
          <w:rFonts w:ascii="Times New Roman" w:hAnsi="Times New Roman"/>
          <w:i/>
          <w:iCs/>
          <w:spacing w:val="-2"/>
          <w:sz w:val="24"/>
          <w:szCs w:val="24"/>
        </w:rPr>
        <w:t>BLCA</w:t>
      </w:r>
      <w:r w:rsidR="00C97311">
        <w:rPr>
          <w:rFonts w:ascii="Times New Roman" w:hAnsi="Times New Roman"/>
          <w:spacing w:val="-2"/>
          <w:sz w:val="24"/>
          <w:szCs w:val="24"/>
        </w:rPr>
        <w:t xml:space="preserve"> </w:t>
      </w:r>
      <w:r w:rsidR="00A13BD0">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ISSN":"1471-2105","author":[{"dropping-particle":"","family":"Gao","given":"Xiang","non-dropping-particle":"","parse-names":false,"suffix":""},{"dropping-particle":"","family":"Lin","given":"Huaiying","non-dropping-particle":"","parse-names":false,"suffix":""},{"dropping-particle":"","family":"Revanna","given":"Kashi","non-dropping-particle":"","parse-names":false,"suffix":""},{"dropping-particle":"","family":"Dong","given":"Qunfeng","non-dropping-particle":"","parse-names":false,"suffix":""}],"container-title":"BMC bioinformatics","id":"ITEM-1","issue":"1","issued":{"date-parts":[["2017"]]},"page":"247","publisher":"BioMed Central","title":"A Bayesian taxonomic classification method for 16S rRNA gene sequences with improved species-level accuracy","type":"article-journal","volume":"18"},"uris":["http://www.mendeley.com/documents/?uuid=f357992d-4a68-47c4-a482-670dd1614d8e"]}],"mendeley":{"formattedCitation":"[33]","plainTextFormattedCitation":"[33]","previouslyFormattedCitation":"[33]"},"properties":{"noteIndex":0},"schema":"https://github.com/citation-style-language/schema/raw/master/csl-citation.json"}</w:instrText>
      </w:r>
      <w:r w:rsidR="00A13BD0">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[33]</w:t>
      </w:r>
      <w:r w:rsidR="00A13BD0">
        <w:rPr>
          <w:rFonts w:ascii="Times New Roman" w:hAnsi="Times New Roman"/>
          <w:spacing w:val="-2"/>
          <w:sz w:val="24"/>
          <w:szCs w:val="24"/>
        </w:rPr>
        <w:fldChar w:fldCharType="end"/>
      </w:r>
      <w:r w:rsidR="00A13BD0">
        <w:rPr>
          <w:rFonts w:ascii="Times New Roman" w:hAnsi="Times New Roman"/>
          <w:spacing w:val="-2"/>
          <w:sz w:val="24"/>
          <w:szCs w:val="24"/>
        </w:rPr>
        <w:t xml:space="preserve"> as </w:t>
      </w:r>
      <w:r w:rsidR="00C97311">
        <w:rPr>
          <w:rFonts w:ascii="Times New Roman" w:hAnsi="Times New Roman"/>
          <w:spacing w:val="-2"/>
          <w:sz w:val="24"/>
          <w:szCs w:val="24"/>
        </w:rPr>
        <w:t xml:space="preserve">dependencies. </w:t>
      </w:r>
      <w:r w:rsidR="0011025A" w:rsidRPr="00C97311">
        <w:rPr>
          <w:rFonts w:ascii="Times New Roman" w:hAnsi="Times New Roman"/>
          <w:spacing w:val="-2"/>
          <w:sz w:val="24"/>
          <w:szCs w:val="24"/>
        </w:rPr>
        <w:t>We</w:t>
      </w:r>
      <w:r w:rsidRPr="00A95C71">
        <w:rPr>
          <w:rFonts w:ascii="Times New Roman" w:hAnsi="Times New Roman"/>
          <w:spacing w:val="-2"/>
          <w:sz w:val="24"/>
          <w:szCs w:val="24"/>
        </w:rPr>
        <w:t xml:space="preserve"> processed sequences using the default parameters and assigned taxonomy </w:t>
      </w:r>
      <w:r w:rsidR="005603E0" w:rsidRPr="00A95C71">
        <w:rPr>
          <w:rFonts w:ascii="Times New Roman" w:hAnsi="Times New Roman"/>
          <w:spacing w:val="-2"/>
          <w:sz w:val="24"/>
          <w:szCs w:val="24"/>
        </w:rPr>
        <w:t xml:space="preserve">using two </w:t>
      </w:r>
      <w:r w:rsidR="00C97311">
        <w:rPr>
          <w:rFonts w:ascii="Times New Roman" w:hAnsi="Times New Roman"/>
          <w:i/>
          <w:iCs/>
          <w:spacing w:val="-2"/>
          <w:sz w:val="24"/>
          <w:szCs w:val="24"/>
        </w:rPr>
        <w:t xml:space="preserve">CRUX-generated </w:t>
      </w:r>
      <w:r w:rsidR="005603E0" w:rsidRPr="00A95C71">
        <w:rPr>
          <w:rFonts w:ascii="Times New Roman" w:hAnsi="Times New Roman"/>
          <w:spacing w:val="-2"/>
          <w:sz w:val="24"/>
          <w:szCs w:val="24"/>
        </w:rPr>
        <w:t xml:space="preserve">reference databases. We first assigned taxonomy using the FishCARD California fish specific reference database </w:t>
      </w:r>
      <w:r w:rsidR="005603E0" w:rsidRPr="00A95C71">
        <w:rPr>
          <w:rFonts w:ascii="Times New Roman" w:hAnsi="Times New Roman"/>
          <w:spacing w:val="-2"/>
          <w:sz w:val="24"/>
          <w:szCs w:val="24"/>
        </w:rPr>
        <w:fldChar w:fldCharType="begin" w:fldLock="1"/>
      </w:r>
      <w:r w:rsidR="00571456">
        <w:rPr>
          <w:rFonts w:ascii="Times New Roman" w:hAnsi="Times New Roman"/>
          <w:spacing w:val="-2"/>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5603E0"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[34]</w:t>
      </w:r>
      <w:r w:rsidR="005603E0" w:rsidRPr="00A95C71">
        <w:rPr>
          <w:rFonts w:ascii="Times New Roman" w:hAnsi="Times New Roman"/>
          <w:spacing w:val="-2"/>
          <w:sz w:val="24"/>
          <w:szCs w:val="24"/>
        </w:rPr>
        <w:fldChar w:fldCharType="end"/>
      </w:r>
      <w:r w:rsidR="005603E0" w:rsidRPr="00A95C71">
        <w:rPr>
          <w:rFonts w:ascii="Times New Roman" w:hAnsi="Times New Roman"/>
          <w:spacing w:val="-2"/>
          <w:sz w:val="24"/>
          <w:szCs w:val="24"/>
        </w:rPr>
        <w:t xml:space="preserve">. Second, we used the </w:t>
      </w:r>
      <w:r w:rsidR="005603E0" w:rsidRPr="00A95C71">
        <w:rPr>
          <w:rFonts w:ascii="Times New Roman" w:hAnsi="Times New Roman"/>
          <w:i/>
          <w:spacing w:val="-2"/>
          <w:sz w:val="24"/>
          <w:szCs w:val="24"/>
        </w:rPr>
        <w:t>CRUX</w:t>
      </w:r>
      <w:r w:rsidR="005603E0" w:rsidRPr="00A95C71">
        <w:rPr>
          <w:rFonts w:ascii="Times New Roman" w:hAnsi="Times New Roman"/>
          <w:spacing w:val="-2"/>
          <w:sz w:val="24"/>
          <w:szCs w:val="24"/>
        </w:rPr>
        <w:t xml:space="preserve">-generated </w:t>
      </w:r>
      <w:r w:rsidR="005603E0" w:rsidRPr="00A95C71">
        <w:rPr>
          <w:rFonts w:ascii="Times New Roman" w:hAnsi="Times New Roman"/>
          <w:i/>
          <w:spacing w:val="-2"/>
          <w:sz w:val="24"/>
          <w:szCs w:val="24"/>
        </w:rPr>
        <w:t>12S</w:t>
      </w:r>
      <w:r w:rsidR="005603E0" w:rsidRPr="00A95C71">
        <w:rPr>
          <w:rFonts w:ascii="Times New Roman" w:hAnsi="Times New Roman"/>
          <w:spacing w:val="-2"/>
          <w:sz w:val="24"/>
          <w:szCs w:val="24"/>
        </w:rPr>
        <w:t xml:space="preserve"> reference database supplemented with FishCARD reference sequences to assign taxonomy using all available </w:t>
      </w:r>
      <w:r w:rsidR="005603E0" w:rsidRPr="00A95C71">
        <w:rPr>
          <w:rFonts w:ascii="Times New Roman" w:hAnsi="Times New Roman"/>
          <w:i/>
          <w:iCs/>
          <w:spacing w:val="-2"/>
          <w:sz w:val="24"/>
          <w:szCs w:val="24"/>
        </w:rPr>
        <w:t xml:space="preserve">12S </w:t>
      </w:r>
      <w:r w:rsidR="005603E0" w:rsidRPr="00A95C71">
        <w:rPr>
          <w:rFonts w:ascii="Times New Roman" w:hAnsi="Times New Roman"/>
          <w:spacing w:val="-2"/>
          <w:sz w:val="24"/>
          <w:szCs w:val="24"/>
        </w:rPr>
        <w:t>reference barcodes to identify any non-fish taxa.</w:t>
      </w:r>
      <w:r w:rsidR="00C97311">
        <w:rPr>
          <w:rFonts w:ascii="Times New Roman" w:hAnsi="Times New Roman"/>
          <w:spacing w:val="-2"/>
          <w:sz w:val="24"/>
          <w:szCs w:val="24"/>
        </w:rPr>
        <w:t xml:space="preserve"> We note that </w:t>
      </w:r>
      <w:r w:rsidR="00C97311">
        <w:rPr>
          <w:rFonts w:ascii="Times New Roman" w:hAnsi="Times New Roman"/>
          <w:i/>
          <w:iCs/>
          <w:spacing w:val="-2"/>
          <w:sz w:val="24"/>
          <w:szCs w:val="24"/>
        </w:rPr>
        <w:t xml:space="preserve">CRUX </w:t>
      </w:r>
      <w:r w:rsidR="00C97311">
        <w:rPr>
          <w:rFonts w:ascii="Times New Roman" w:hAnsi="Times New Roman"/>
          <w:spacing w:val="-2"/>
          <w:sz w:val="24"/>
          <w:szCs w:val="24"/>
        </w:rPr>
        <w:t xml:space="preserve">relies on </w:t>
      </w:r>
      <w:proofErr w:type="spellStart"/>
      <w:r w:rsidR="00A13BD0" w:rsidRPr="00F1724E">
        <w:rPr>
          <w:rFonts w:ascii="Times New Roman" w:hAnsi="Times New Roman"/>
          <w:i/>
          <w:iCs/>
          <w:spacing w:val="-2"/>
          <w:sz w:val="24"/>
          <w:szCs w:val="24"/>
        </w:rPr>
        <w:t>ecoPCR</w:t>
      </w:r>
      <w:proofErr w:type="spellEnd"/>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1.0.1)</w:t>
      </w:r>
      <w:r w:rsidR="00A13BD0">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r w:rsidR="00A13BD0">
        <w:rPr>
          <w:rFonts w:ascii="Times New Roman" w:hAnsi="Times New Roman"/>
          <w:i/>
          <w:iCs/>
          <w:spacing w:val="-2"/>
          <w:sz w:val="24"/>
          <w:szCs w:val="24"/>
        </w:rPr>
        <w:instrText>ADDIN CSL_CITATION {"citationItems":[{"id":"ITEM-1","itemData":{"ISSN":"1471-2164","author":[{"dropping-particle":"","family":"Ficetola","given":"Gentile Francesco","non-dropping-particle":"","parse-names":false,"suffix":""},{"dropping-particle":"","family":"Coissac","given":"Eric","non-dropping-particle":"","parse-names":false,"suffix":""},{"dropping-particle":"","family":"Zundel","given":"Stéphanie","non-dropping-particle":"","parse-names":false,"suffix":""},{"dropping-particle":"","family":"Riaz","given":"Tiayyba","non-dropping-particle":"","parse-names":false,"suffix":""},{"dropping-particle":"","family":"Shehzad","given":"Wasim","non-dropping-particle":"","parse-names":false,"suffix":""},{"dropping-particle":"","family":"Bessière","given":"Julien","non-dropping-particle":"","parse-names":false,"suffix":""},{"dropping-particle":"","family":"Taberlet","given":"Pierre","non-dropping-particle":"","parse-names":false,"suffix":""},{"dropping-particle":"","family":"Pompanon","given":"François","non-dropping-particle":"","parse-names":false,"suffix":""}],"container-title":"BMC genomics","id":"ITEM-1","issue":"1","issued":{"date-parts":[["2010"]]},"page":"434","publisher":"Springer","title":"An in silico approach for the evaluation of DNA barcodes","type":"article-journal","volume":"11"},"uris":["http://www.mendeley.com/documents/?uuid=70a4ac1d-c4df-47d4-9f03-a8c872877945"]}],"mendeley":{"formattedCitation":"[35]","plainTextFormattedCitation":"[35]","previouslyFormattedCitation":"[35]"},"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[35]</w:t>
      </w:r>
      <w:r w:rsidR="00A13BD0">
        <w:rPr>
          <w:rFonts w:ascii="Times New Roman" w:hAnsi="Times New Roman"/>
          <w:i/>
          <w:iCs/>
          <w:spacing w:val="-2"/>
          <w:sz w:val="24"/>
          <w:szCs w:val="24"/>
        </w:rPr>
        <w:fldChar w:fldCharType="end"/>
      </w:r>
      <w:r w:rsidR="00A13BD0">
        <w:rPr>
          <w:rFonts w:ascii="Times New Roman" w:hAnsi="Times New Roman"/>
          <w:i/>
          <w:iCs/>
          <w:spacing w:val="-2"/>
          <w:sz w:val="24"/>
          <w:szCs w:val="24"/>
        </w:rPr>
        <w:t xml:space="preserve">, </w:t>
      </w:r>
      <w:proofErr w:type="spellStart"/>
      <w:r w:rsidR="00A13BD0">
        <w:rPr>
          <w:rFonts w:ascii="Times New Roman" w:hAnsi="Times New Roman"/>
          <w:i/>
          <w:iCs/>
          <w:spacing w:val="-2"/>
          <w:sz w:val="24"/>
          <w:szCs w:val="24"/>
        </w:rPr>
        <w:t>blastn</w:t>
      </w:r>
      <w:proofErr w:type="spellEnd"/>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2.6.0)</w:t>
      </w:r>
      <w:r w:rsidR="00A13BD0">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r w:rsidR="00A13BD0">
        <w:rPr>
          <w:rFonts w:ascii="Times New Roman" w:hAnsi="Times New Roman"/>
          <w:i/>
          <w:iCs/>
          <w:spacing w:val="-2"/>
          <w:sz w:val="24"/>
          <w:szCs w:val="24"/>
        </w:rPr>
        <w:instrText>ADDIN CSL_CITATION {"citationItems":[{"id":"ITEM-1","itemData":{"ISSN":"1471-2105","author":[{"dropping-particle":"","family":"Camacho","given":"Christiam","non-dropping-particle":"","parse-names":false,"suffix":""},{"dropping-particle":"","family":"Coulouris","given":"George","non-dropping-particle":"","parse-names":false,"suffix":""},{"dropping-particle":"","family":"Avagyan","given":"Vahram","non-dropping-particle":"","parse-names":false,"suffix":""},{"dropping-particle":"","family":"Ma","given":"Ning","non-dropping-particle":"","parse-names":false,"suffix":""},{"dropping-particle":"","family":"Papadopoulos","given":"Jason","non-dropping-particle":"","parse-names":false,"suffix":""},{"dropping-particle":"","family":"Bealer","given":"Kevin","non-dropping-particle":"","parse-names":false,"suffix":""},{"dropping-particle":"","family":"Madden","given":"Thomas L","non-dropping-particle":"","parse-names":false,"suffix":""}],"container-title":"BMC bioinformatics","id":"ITEM-1","issue":"1","issued":{"date-parts":[["2009"]]},"page":"421","publisher":"Springer","title":"BLAST+: architecture and applications","type":"article-journal","volume":"10"},"uris":["http://www.mendeley.com/documents/?uuid=62d94bc6-71e6-47a3-8f6a-0796bcaf5394"]}],"mendeley":{"formattedCitation":"[36]","plainTextFormattedCitation":"[36]","previouslyFormattedCitation":"[36]"},"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[36]</w:t>
      </w:r>
      <w:r w:rsidR="00A13BD0">
        <w:rPr>
          <w:rFonts w:ascii="Times New Roman" w:hAnsi="Times New Roman"/>
          <w:i/>
          <w:iCs/>
          <w:spacing w:val="-2"/>
          <w:sz w:val="24"/>
          <w:szCs w:val="24"/>
        </w:rPr>
        <w:fldChar w:fldCharType="end"/>
      </w:r>
      <w:r w:rsidR="00A13BD0">
        <w:rPr>
          <w:rFonts w:ascii="Times New Roman" w:hAnsi="Times New Roman"/>
          <w:i/>
          <w:iCs/>
          <w:spacing w:val="-2"/>
          <w:sz w:val="24"/>
          <w:szCs w:val="24"/>
        </w:rPr>
        <w:t xml:space="preserve">, </w:t>
      </w:r>
      <w:r w:rsidR="00A13BD0">
        <w:rPr>
          <w:rFonts w:ascii="Times New Roman" w:hAnsi="Times New Roman"/>
          <w:spacing w:val="-2"/>
          <w:sz w:val="24"/>
          <w:szCs w:val="24"/>
        </w:rPr>
        <w:t xml:space="preserve">and </w:t>
      </w:r>
      <w:r w:rsidR="00A13BD0">
        <w:rPr>
          <w:rFonts w:ascii="Times New Roman" w:hAnsi="Times New Roman"/>
          <w:i/>
          <w:iCs/>
          <w:spacing w:val="-2"/>
          <w:sz w:val="24"/>
          <w:szCs w:val="24"/>
        </w:rPr>
        <w:t>Entrez-</w:t>
      </w:r>
      <w:proofErr w:type="spellStart"/>
      <w:r w:rsidR="00A13BD0">
        <w:rPr>
          <w:rFonts w:ascii="Times New Roman" w:hAnsi="Times New Roman"/>
          <w:i/>
          <w:iCs/>
          <w:spacing w:val="-2"/>
          <w:sz w:val="24"/>
          <w:szCs w:val="24"/>
        </w:rPr>
        <w:t>qiime</w:t>
      </w:r>
      <w:proofErr w:type="spellEnd"/>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2.0)</w:t>
      </w:r>
      <w:r w:rsidR="00A13BD0">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r w:rsidR="00A13BD0">
        <w:rPr>
          <w:rFonts w:ascii="Times New Roman" w:hAnsi="Times New Roman"/>
          <w:i/>
          <w:iCs/>
          <w:spacing w:val="-2"/>
          <w:sz w:val="24"/>
          <w:szCs w:val="24"/>
        </w:rPr>
        <w:instrText>ADDIN CSL_CITATION {"citationItems":[{"id":"ITEM-1","itemData":{"author":[{"dropping-particle":"","family":"Baker","given":"C C M","non-dropping-particle":"","parse-names":false,"suffix":""}],"id":"ITEM-1","issued":{"date-parts":[["2016"]]},"title":"entrez qiime: a utility for generating QIIME input files from the NCBI databases","type":"article"},"uris":["http://www.mendeley.com/documents/?uuid=cc2732d3-a446-43c5-82fc-3b3d161adf52"]}],"mendeley":{"formattedCitation":"[37]","plainTextFormattedCitation":"[37]","previouslyFormattedCitation":"[37]"},"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[37]</w:t>
      </w:r>
      <w:r w:rsidR="00A13BD0">
        <w:rPr>
          <w:rFonts w:ascii="Times New Roman" w:hAnsi="Times New Roman"/>
          <w:i/>
          <w:iCs/>
          <w:spacing w:val="-2"/>
          <w:sz w:val="24"/>
          <w:szCs w:val="24"/>
        </w:rPr>
        <w:fldChar w:fldCharType="end"/>
      </w:r>
      <w:r w:rsidR="00A13BD0">
        <w:rPr>
          <w:rFonts w:ascii="Times New Roman" w:hAnsi="Times New Roman"/>
          <w:i/>
          <w:iCs/>
          <w:spacing w:val="-2"/>
          <w:sz w:val="24"/>
          <w:szCs w:val="24"/>
        </w:rPr>
        <w:t xml:space="preserve"> </w:t>
      </w:r>
      <w:r w:rsidR="00A13BD0" w:rsidRPr="00F1724E">
        <w:rPr>
          <w:rFonts w:ascii="Times New Roman" w:hAnsi="Times New Roman"/>
          <w:spacing w:val="-2"/>
          <w:sz w:val="24"/>
          <w:szCs w:val="24"/>
        </w:rPr>
        <w:t>as</w:t>
      </w:r>
      <w:r w:rsidR="00A13BD0">
        <w:rPr>
          <w:rFonts w:ascii="Times New Roman" w:hAnsi="Times New Roman"/>
          <w:i/>
          <w:iCs/>
          <w:spacing w:val="-2"/>
          <w:sz w:val="24"/>
          <w:szCs w:val="24"/>
        </w:rPr>
        <w:t xml:space="preserve"> </w:t>
      </w:r>
      <w:r w:rsidR="00A13BD0">
        <w:rPr>
          <w:rFonts w:ascii="Times New Roman" w:hAnsi="Times New Roman"/>
          <w:spacing w:val="-2"/>
          <w:sz w:val="24"/>
          <w:szCs w:val="24"/>
        </w:rPr>
        <w:t>dependencies.</w:t>
      </w:r>
    </w:p>
    <w:p w14:paraId="4F976B48" w14:textId="2DA006E8" w:rsidR="00C04DE7" w:rsidRPr="00A95C71" w:rsidRDefault="005603E0"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R</w:t>
      </w:r>
      <w:r w:rsidR="005D11C5" w:rsidRPr="00A95C71">
        <w:rPr>
          <w:rFonts w:ascii="Times New Roman" w:hAnsi="Times New Roman"/>
          <w:spacing w:val="-2"/>
          <w:sz w:val="24"/>
          <w:szCs w:val="24"/>
        </w:rPr>
        <w:t xml:space="preserve">aw ASV community table </w:t>
      </w:r>
      <w:r w:rsidR="001C7298" w:rsidRPr="00A95C71">
        <w:rPr>
          <w:rFonts w:ascii="Times New Roman" w:hAnsi="Times New Roman"/>
          <w:spacing w:val="-2"/>
          <w:sz w:val="24"/>
          <w:szCs w:val="24"/>
        </w:rPr>
        <w:t xml:space="preserve">was decontaminated </w:t>
      </w:r>
      <w:r w:rsidR="00E00FA3" w:rsidRPr="00A95C71">
        <w:rPr>
          <w:rFonts w:ascii="Times New Roman" w:hAnsi="Times New Roman"/>
          <w:spacing w:val="-2"/>
          <w:sz w:val="24"/>
          <w:szCs w:val="24"/>
        </w:rPr>
        <w:t>follow</w:t>
      </w:r>
      <w:r w:rsidRPr="00A95C71">
        <w:rPr>
          <w:rFonts w:ascii="Times New Roman" w:hAnsi="Times New Roman"/>
          <w:spacing w:val="-2"/>
          <w:sz w:val="24"/>
          <w:szCs w:val="24"/>
        </w:rPr>
        <w:t xml:space="preserve">ing </w:t>
      </w:r>
      <w:r w:rsidR="005D11C5" w:rsidRPr="00A95C71">
        <w:rPr>
          <w:rFonts w:ascii="Times New Roman" w:hAnsi="Times New Roman"/>
          <w:spacing w:val="-2"/>
          <w:sz w:val="24"/>
          <w:szCs w:val="24"/>
        </w:rPr>
        <w:t xml:space="preserve">Kelly et al.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manualFormatting":"(2018)","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(2018)</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t>
      </w:r>
      <w:r w:rsidR="002C482F" w:rsidRPr="00A95C71">
        <w:rPr>
          <w:rFonts w:ascii="Times New Roman" w:hAnsi="Times New Roman"/>
          <w:spacing w:val="-2"/>
          <w:sz w:val="24"/>
          <w:szCs w:val="24"/>
        </w:rPr>
        <w:t>and</w:t>
      </w:r>
      <w:r w:rsidR="005D11C5" w:rsidRPr="00A95C71">
        <w:rPr>
          <w:rFonts w:ascii="Times New Roman" w:hAnsi="Times New Roman"/>
          <w:spacing w:val="-2"/>
          <w:sz w:val="24"/>
          <w:szCs w:val="24"/>
        </w:rPr>
        <w:t xml:space="preserve"> McKnight et al.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{"citationItems":[{"id":"ITEM-1","itemData":{"DOI":"https://doi.org/10.1002/edn3.11","ISSN":"2637-4943","author":[{"dropping-particle":"","family":"McKnight","given":"Donald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R","non-dropping-particle":"","parse-names":false,"suffix":""}],"container-title":"Environmental DNA","id":"ITEM-1","issued":{"date-parts":[["2019"]]},"publisher":"Wiley Online Library","title":"microDecon: A highly accurate read‐subtraction tool for the post‐sequencing removal of contamination in metabarcoding studies","type":"article-journal"},"uris":["http://www.mendeley.com/documents/?uuid=fab862d6-ab3a-4ce0-9c6b-6f57d51c6dce"]}],"mendeley":{"formattedCitation":"[38]","manualFormatting":"(2019)","plainTextFormattedCitation":"[38]","previouslyFormattedCitation":"[38]"},"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(See </w:t>
      </w:r>
      <w:r w:rsidR="005B5604">
        <w:rPr>
          <w:rFonts w:ascii="Times New Roman" w:hAnsi="Times New Roman"/>
          <w:spacing w:val="-2"/>
          <w:sz w:val="24"/>
          <w:szCs w:val="24"/>
        </w:rPr>
        <w:t>S1 Appendix</w:t>
      </w:r>
      <w:r w:rsidR="005D11C5" w:rsidRPr="00A95C71">
        <w:rPr>
          <w:rFonts w:ascii="Times New Roman" w:hAnsi="Times New Roman"/>
          <w:spacing w:val="-2"/>
          <w:sz w:val="24"/>
          <w:szCs w:val="24"/>
        </w:rPr>
        <w:t>)</w:t>
      </w:r>
      <w:r w:rsidRPr="00A95C71">
        <w:rPr>
          <w:rFonts w:ascii="Times New Roman" w:hAnsi="Times New Roman"/>
          <w:spacing w:val="-2"/>
          <w:sz w:val="24"/>
          <w:szCs w:val="24"/>
        </w:rPr>
        <w:t xml:space="preserve">. </w:t>
      </w:r>
      <w:r w:rsidR="001B3A88">
        <w:rPr>
          <w:rFonts w:ascii="Times New Roman" w:hAnsi="Times New Roman"/>
          <w:spacing w:val="-2"/>
          <w:sz w:val="24"/>
          <w:szCs w:val="24"/>
        </w:rPr>
        <w:t>We chose a site occupancy cutoff score of 84% which corresponded with the minimum occupancy rate observed for 3 detections at a given location sampled.</w:t>
      </w:r>
      <w:r w:rsidR="00F1724E">
        <w:rPr>
          <w:rFonts w:ascii="Times New Roman" w:hAnsi="Times New Roman"/>
          <w:spacing w:val="-2"/>
          <w:sz w:val="24"/>
          <w:szCs w:val="24"/>
        </w:rPr>
        <w:t xml:space="preserve"> </w:t>
      </w:r>
      <w:r w:rsidRPr="00A95C71">
        <w:rPr>
          <w:rFonts w:ascii="Times New Roman" w:hAnsi="Times New Roman"/>
          <w:spacing w:val="-2"/>
          <w:sz w:val="24"/>
          <w:szCs w:val="24"/>
        </w:rPr>
        <w:t>We then</w:t>
      </w:r>
      <w:r w:rsidR="005D11C5" w:rsidRPr="00A95C71">
        <w:rPr>
          <w:rFonts w:ascii="Times New Roman" w:hAnsi="Times New Roman"/>
          <w:spacing w:val="-2"/>
          <w:sz w:val="24"/>
          <w:szCs w:val="24"/>
        </w:rPr>
        <w:t xml:space="preserve"> transformed all read counts into an eDNA index for beta-diversity statistics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[15]</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r w:rsidR="00C450A8" w:rsidRPr="00A95C71">
        <w:rPr>
          <w:rFonts w:ascii="Times New Roman" w:hAnsi="Times New Roman"/>
          <w:spacing w:val="-2"/>
          <w:sz w:val="24"/>
          <w:szCs w:val="24"/>
        </w:rPr>
        <w:t xml:space="preserve"> </w:t>
      </w:r>
      <w:r w:rsidRPr="00A95C71">
        <w:rPr>
          <w:rFonts w:ascii="Times New Roman" w:hAnsi="Times New Roman"/>
          <w:spacing w:val="-2"/>
          <w:sz w:val="24"/>
          <w:szCs w:val="24"/>
        </w:rPr>
        <w:t>A</w:t>
      </w:r>
      <w:r w:rsidR="00C450A8" w:rsidRPr="00A95C71">
        <w:rPr>
          <w:rFonts w:ascii="Times New Roman" w:hAnsi="Times New Roman"/>
          <w:spacing w:val="-2"/>
          <w:sz w:val="24"/>
          <w:szCs w:val="24"/>
        </w:rPr>
        <w:t xml:space="preserve">ll </w:t>
      </w:r>
      <w:r w:rsidR="00CC646C" w:rsidRPr="00A95C71">
        <w:rPr>
          <w:rFonts w:ascii="Times New Roman" w:hAnsi="Times New Roman"/>
          <w:spacing w:val="-2"/>
          <w:sz w:val="24"/>
          <w:szCs w:val="24"/>
        </w:rPr>
        <w:t>non-fish species (mammals and birds)</w:t>
      </w:r>
      <w:r w:rsidR="00C450A8" w:rsidRPr="00A95C71">
        <w:rPr>
          <w:rFonts w:ascii="Times New Roman" w:hAnsi="Times New Roman"/>
          <w:spacing w:val="-2"/>
          <w:sz w:val="24"/>
          <w:szCs w:val="24"/>
        </w:rPr>
        <w:t xml:space="preserve"> were removed prior to final analyses</w:t>
      </w:r>
      <w:r w:rsidRPr="00A95C71">
        <w:rPr>
          <w:rFonts w:ascii="Times New Roman" w:hAnsi="Times New Roman"/>
          <w:spacing w:val="-2"/>
          <w:sz w:val="24"/>
          <w:szCs w:val="24"/>
        </w:rPr>
        <w:t>.</w:t>
      </w:r>
    </w:p>
    <w:p w14:paraId="56432F93" w14:textId="767EAA26" w:rsidR="00343311" w:rsidRPr="00F1724E" w:rsidRDefault="00343311" w:rsidP="00A95C71">
      <w:pPr>
        <w:pStyle w:val="MDPI31text"/>
        <w:spacing w:before="120" w:line="480" w:lineRule="auto"/>
        <w:ind w:firstLine="0"/>
        <w:jc w:val="left"/>
        <w:rPr>
          <w:rFonts w:ascii="Times New Roman" w:hAnsi="Times New Roman"/>
          <w:b/>
          <w:bCs/>
          <w:spacing w:val="-2"/>
          <w:sz w:val="32"/>
          <w:szCs w:val="32"/>
        </w:rPr>
      </w:pPr>
      <w:commentRangeStart w:id="13"/>
      <w:r w:rsidRPr="00F1724E">
        <w:rPr>
          <w:rFonts w:ascii="Times New Roman" w:hAnsi="Times New Roman"/>
          <w:b/>
          <w:bCs/>
          <w:spacing w:val="-2"/>
          <w:sz w:val="32"/>
          <w:szCs w:val="32"/>
        </w:rPr>
        <w:t xml:space="preserve">eDNA </w:t>
      </w:r>
      <w:r w:rsidR="00191983">
        <w:rPr>
          <w:rFonts w:ascii="Times New Roman" w:hAnsi="Times New Roman"/>
          <w:b/>
          <w:bCs/>
          <w:spacing w:val="-2"/>
          <w:sz w:val="32"/>
          <w:szCs w:val="32"/>
        </w:rPr>
        <w:t>d</w:t>
      </w:r>
      <w:r w:rsidRPr="00F1724E">
        <w:rPr>
          <w:rFonts w:ascii="Times New Roman" w:hAnsi="Times New Roman"/>
          <w:b/>
          <w:bCs/>
          <w:spacing w:val="-2"/>
          <w:sz w:val="32"/>
          <w:szCs w:val="32"/>
        </w:rPr>
        <w:t xml:space="preserve">ata </w:t>
      </w:r>
      <w:r w:rsidR="00191983">
        <w:rPr>
          <w:rFonts w:ascii="Times New Roman" w:hAnsi="Times New Roman"/>
          <w:b/>
          <w:bCs/>
          <w:spacing w:val="-2"/>
          <w:sz w:val="32"/>
          <w:szCs w:val="32"/>
        </w:rPr>
        <w:t>a</w:t>
      </w:r>
      <w:r w:rsidRPr="00F1724E">
        <w:rPr>
          <w:rFonts w:ascii="Times New Roman" w:hAnsi="Times New Roman"/>
          <w:b/>
          <w:bCs/>
          <w:spacing w:val="-2"/>
          <w:sz w:val="32"/>
          <w:szCs w:val="32"/>
        </w:rPr>
        <w:t>nalysis</w:t>
      </w:r>
      <w:commentRangeEnd w:id="13"/>
      <w:r w:rsidR="00A13BD0">
        <w:rPr>
          <w:rStyle w:val="CommentReference"/>
          <w:rFonts w:asciiTheme="minorHAnsi" w:eastAsiaTheme="minorHAnsi" w:hAnsiTheme="minorHAnsi" w:cstheme="minorBidi"/>
          <w:snapToGrid/>
          <w:color w:val="auto"/>
          <w:lang w:eastAsia="en-US" w:bidi="ar-SA"/>
        </w:rPr>
        <w:commentReference w:id="13"/>
      </w:r>
    </w:p>
    <w:p w14:paraId="13590E21" w14:textId="74526DA3" w:rsidR="005603E0" w:rsidRPr="00A95C71" w:rsidRDefault="005603E0"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To test for alpha diversity differences, t</w:t>
      </w:r>
      <w:r w:rsidR="00343311" w:rsidRPr="00A95C71">
        <w:rPr>
          <w:rFonts w:ascii="Times New Roman" w:hAnsi="Times New Roman"/>
          <w:spacing w:val="-2"/>
          <w:sz w:val="24"/>
          <w:szCs w:val="24"/>
        </w:rPr>
        <w:t xml:space="preserve">otal species richness for each site </w:t>
      </w:r>
      <w:r w:rsidR="00CC0270" w:rsidRPr="00A95C71">
        <w:rPr>
          <w:rFonts w:ascii="Times New Roman" w:hAnsi="Times New Roman"/>
          <w:spacing w:val="-2"/>
          <w:sz w:val="24"/>
          <w:szCs w:val="24"/>
        </w:rPr>
        <w:t>was then compared</w:t>
      </w:r>
      <w:r w:rsidR="00EA4DAC" w:rsidRPr="00A95C71">
        <w:rPr>
          <w:rFonts w:ascii="Times New Roman" w:hAnsi="Times New Roman"/>
          <w:spacing w:val="-2"/>
          <w:sz w:val="24"/>
          <w:szCs w:val="24"/>
        </w:rPr>
        <w:t>, using an</w:t>
      </w:r>
      <w:r w:rsidR="00343311"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 xml:space="preserve">Analysis of Variance (ANOVA) </w:t>
      </w:r>
      <w:r w:rsidRPr="00A95C71">
        <w:rPr>
          <w:rFonts w:ascii="Times New Roman" w:hAnsi="Times New Roman"/>
          <w:spacing w:val="-2"/>
          <w:sz w:val="24"/>
          <w:szCs w:val="24"/>
        </w:rPr>
        <w:t xml:space="preserve">and subsequent Levine’s test for </w:t>
      </w:r>
      <w:r w:rsidR="00571456">
        <w:rPr>
          <w:rFonts w:ascii="Times New Roman" w:hAnsi="Times New Roman"/>
          <w:spacing w:val="-2"/>
          <w:sz w:val="24"/>
          <w:szCs w:val="24"/>
        </w:rPr>
        <w:t>equality of variance</w:t>
      </w:r>
      <w:r w:rsidRPr="00A95C71">
        <w:rPr>
          <w:rFonts w:ascii="Times New Roman" w:hAnsi="Times New Roman"/>
          <w:spacing w:val="-2"/>
          <w:sz w:val="24"/>
          <w:szCs w:val="24"/>
        </w:rPr>
        <w:t xml:space="preserve">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Pr="00A95C71">
        <w:rPr>
          <w:rFonts w:ascii="Times New Roman" w:hAnsi="Times New Roman"/>
          <w:spacing w:val="-2"/>
          <w:sz w:val="24"/>
          <w:szCs w:val="24"/>
        </w:rPr>
        <w:fldChar w:fldCharType="end"/>
      </w:r>
      <w:r w:rsidR="00343311" w:rsidRPr="00A95C71">
        <w:rPr>
          <w:rFonts w:ascii="Times New Roman" w:hAnsi="Times New Roman"/>
          <w:spacing w:val="-2"/>
          <w:sz w:val="24"/>
          <w:szCs w:val="24"/>
        </w:rPr>
        <w:t>.</w:t>
      </w:r>
      <w:r w:rsidRPr="00A95C71">
        <w:rPr>
          <w:rFonts w:ascii="Times New Roman" w:hAnsi="Times New Roman"/>
          <w:spacing w:val="-2"/>
          <w:sz w:val="24"/>
          <w:szCs w:val="24"/>
        </w:rPr>
        <w:t xml:space="preserve"> </w:t>
      </w:r>
    </w:p>
    <w:p w14:paraId="720CBE6F" w14:textId="600BF770" w:rsidR="003F2D46" w:rsidRPr="00A95C71" w:rsidRDefault="00343311"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lastRenderedPageBreak/>
        <w:t xml:space="preserve">To </w:t>
      </w:r>
      <w:r w:rsidR="00EA4DAC" w:rsidRPr="00A95C71">
        <w:rPr>
          <w:rFonts w:ascii="Times New Roman" w:hAnsi="Times New Roman"/>
          <w:spacing w:val="-2"/>
          <w:sz w:val="24"/>
          <w:szCs w:val="24"/>
        </w:rPr>
        <w:t xml:space="preserve">determine </w:t>
      </w:r>
      <w:r w:rsidRPr="00A95C71">
        <w:rPr>
          <w:rFonts w:ascii="Times New Roman" w:hAnsi="Times New Roman"/>
          <w:spacing w:val="-2"/>
          <w:sz w:val="24"/>
          <w:szCs w:val="24"/>
        </w:rPr>
        <w:t xml:space="preserve">whether </w:t>
      </w:r>
      <w:r w:rsidR="003F2D46" w:rsidRPr="00A95C71">
        <w:rPr>
          <w:rFonts w:ascii="Times New Roman" w:hAnsi="Times New Roman"/>
          <w:spacing w:val="-2"/>
          <w:sz w:val="24"/>
          <w:szCs w:val="24"/>
        </w:rPr>
        <w:t xml:space="preserve">our </w:t>
      </w:r>
      <w:r w:rsidR="00F26F30" w:rsidRPr="00A95C71">
        <w:rPr>
          <w:rFonts w:ascii="Times New Roman" w:hAnsi="Times New Roman"/>
          <w:spacing w:val="-2"/>
          <w:sz w:val="24"/>
          <w:szCs w:val="24"/>
        </w:rPr>
        <w:t xml:space="preserve">eDNA </w:t>
      </w:r>
      <w:r w:rsidR="003F2D46" w:rsidRPr="00A95C71">
        <w:rPr>
          <w:rFonts w:ascii="Times New Roman" w:hAnsi="Times New Roman"/>
          <w:spacing w:val="-2"/>
          <w:sz w:val="24"/>
          <w:szCs w:val="24"/>
        </w:rPr>
        <w:t>sampling</w:t>
      </w:r>
      <w:r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 xml:space="preserve">design </w:t>
      </w:r>
      <w:r w:rsidRPr="00A95C71">
        <w:rPr>
          <w:rFonts w:ascii="Times New Roman" w:hAnsi="Times New Roman"/>
          <w:spacing w:val="-2"/>
          <w:sz w:val="24"/>
          <w:szCs w:val="24"/>
        </w:rPr>
        <w:t>was sufficient to fully captur</w:t>
      </w:r>
      <w:r w:rsidR="005D6568" w:rsidRPr="00A95C71">
        <w:rPr>
          <w:rFonts w:ascii="Times New Roman" w:hAnsi="Times New Roman"/>
          <w:spacing w:val="-2"/>
          <w:sz w:val="24"/>
          <w:szCs w:val="24"/>
        </w:rPr>
        <w:t xml:space="preserve">e </w:t>
      </w:r>
      <w:r w:rsidR="00E146C0" w:rsidRPr="00A95C71">
        <w:rPr>
          <w:rFonts w:ascii="Times New Roman" w:hAnsi="Times New Roman"/>
          <w:spacing w:val="-2"/>
          <w:sz w:val="24"/>
          <w:szCs w:val="24"/>
        </w:rPr>
        <w:t xml:space="preserve">fish </w:t>
      </w:r>
      <w:r w:rsidRPr="00A95C71">
        <w:rPr>
          <w:rFonts w:ascii="Times New Roman" w:hAnsi="Times New Roman"/>
          <w:spacing w:val="-2"/>
          <w:sz w:val="24"/>
          <w:szCs w:val="24"/>
        </w:rPr>
        <w:t>community diversity, we created species rarefaction curves using the iNext package</w:t>
      </w:r>
      <w:r w:rsidR="001861CB" w:rsidRPr="00A95C71">
        <w:rPr>
          <w:rFonts w:ascii="Times New Roman" w:hAnsi="Times New Roman"/>
          <w:spacing w:val="-2"/>
          <w:sz w:val="24"/>
          <w:szCs w:val="24"/>
        </w:rPr>
        <w:t xml:space="preserve">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{"citationItems":[{"id":"ITEM-1","itemData":{"DOI":"https://doi.org/10.1111/2041-210X.12613","ISSN":"2041-210X","author":[{"dropping-particle":"","family":"Hsieh","given":"T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Evolution","id":"ITEM-1","issue":"12","issued":{"date-parts":[["2016"]]},"page":"1451-1456","publisher":"Wiley Online Library","title":"iNEXT: an R package for rarefaction and extrapolation of species diversity (Hill numbers)","type":"article-journal","volume":"7"},"uris":["http://www.mendeley.com/documents/?uuid=b19e2f67-8b5d-4146-a61f-e30b25a06268"]}],"mendeley":{"formattedCitation":"[40]","plainTextFormattedCitation":"[40]","previouslyFormattedCitation":"[40]"},"properties":{"noteIndex":0},"schema":"https://github.com/citation-style-language/schema/raw/master/csl-citation.json"}</w:instrText>
      </w:r>
      <w:r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[40]</w:t>
      </w:r>
      <w:r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3F2D46"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S</w:t>
      </w:r>
      <w:r w:rsidR="003F2D46" w:rsidRPr="00A95C71">
        <w:rPr>
          <w:rFonts w:ascii="Times New Roman" w:hAnsi="Times New Roman"/>
          <w:spacing w:val="-2"/>
          <w:sz w:val="24"/>
          <w:szCs w:val="24"/>
        </w:rPr>
        <w:t>pecies coverage estimates</w:t>
      </w:r>
      <w:r w:rsidR="005603E0"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were then compared between</w:t>
      </w:r>
      <w:r w:rsidR="003F2D46" w:rsidRPr="00A95C71">
        <w:rPr>
          <w:rFonts w:ascii="Times New Roman" w:hAnsi="Times New Roman"/>
          <w:spacing w:val="-2"/>
          <w:sz w:val="24"/>
          <w:szCs w:val="24"/>
        </w:rPr>
        <w:t xml:space="preserve"> each site</w:t>
      </w:r>
      <w:r w:rsidR="005603E0"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with and without</w:t>
      </w:r>
      <w:r w:rsidR="00E635E6"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site occupancy mode</w:t>
      </w:r>
      <w:r w:rsidR="00E635E6" w:rsidRPr="00A95C71">
        <w:rPr>
          <w:rFonts w:ascii="Times New Roman" w:hAnsi="Times New Roman"/>
          <w:spacing w:val="-2"/>
          <w:sz w:val="24"/>
          <w:szCs w:val="24"/>
        </w:rPr>
        <w:t>l</w:t>
      </w:r>
      <w:r w:rsidR="009A0BBA" w:rsidRPr="00A95C71">
        <w:rPr>
          <w:rFonts w:ascii="Times New Roman" w:hAnsi="Times New Roman"/>
          <w:spacing w:val="-2"/>
          <w:sz w:val="24"/>
          <w:szCs w:val="24"/>
        </w:rPr>
        <w:t>ing</w:t>
      </w:r>
      <w:r w:rsidR="005603E0" w:rsidRPr="00A95C71">
        <w:rPr>
          <w:rFonts w:ascii="Times New Roman" w:hAnsi="Times New Roman"/>
          <w:spacing w:val="-2"/>
          <w:sz w:val="24"/>
          <w:szCs w:val="24"/>
        </w:rPr>
        <w:t xml:space="preserve">, and </w:t>
      </w:r>
      <w:r w:rsidR="003F2D46" w:rsidRPr="00A95C71">
        <w:rPr>
          <w:rFonts w:ascii="Times New Roman" w:hAnsi="Times New Roman"/>
          <w:spacing w:val="-2"/>
          <w:sz w:val="24"/>
          <w:szCs w:val="24"/>
        </w:rPr>
        <w:t xml:space="preserve">using all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replicates</w:t>
      </w:r>
      <w:r w:rsidR="001861CB" w:rsidRPr="00A95C71">
        <w:rPr>
          <w:rFonts w:ascii="Times New Roman" w:hAnsi="Times New Roman"/>
          <w:sz w:val="24"/>
          <w:szCs w:val="24"/>
        </w:rPr>
        <w:t xml:space="preserve"> </w:t>
      </w:r>
      <w:r w:rsidR="003F2D46" w:rsidRPr="00A95C71">
        <w:rPr>
          <w:rFonts w:ascii="Times New Roman" w:hAnsi="Times New Roman"/>
          <w:sz w:val="24"/>
          <w:szCs w:val="24"/>
        </w:rPr>
        <w:t xml:space="preserve">taken at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locations along a 1</w:t>
      </w:r>
      <w:r w:rsidR="0076343F" w:rsidRPr="00A95C71">
        <w:rPr>
          <w:rFonts w:ascii="Times New Roman" w:hAnsi="Times New Roman"/>
          <w:sz w:val="24"/>
          <w:szCs w:val="24"/>
        </w:rPr>
        <w:t>0</w:t>
      </w:r>
      <w:r w:rsidR="003F2D46" w:rsidRPr="00A95C71">
        <w:rPr>
          <w:rFonts w:ascii="Times New Roman" w:hAnsi="Times New Roman"/>
          <w:sz w:val="24"/>
          <w:szCs w:val="24"/>
        </w:rPr>
        <w:t>0m transect</w:t>
      </w:r>
      <w:r w:rsidR="00EA2FBA" w:rsidRPr="00A95C71">
        <w:rPr>
          <w:rFonts w:ascii="Times New Roman" w:hAnsi="Times New Roman"/>
          <w:sz w:val="24"/>
          <w:szCs w:val="24"/>
        </w:rPr>
        <w:t xml:space="preserve"> (n=9)</w:t>
      </w:r>
      <w:r w:rsidR="003F2D46" w:rsidRPr="00A95C71">
        <w:rPr>
          <w:rFonts w:ascii="Times New Roman" w:hAnsi="Times New Roman"/>
          <w:sz w:val="24"/>
          <w:szCs w:val="24"/>
        </w:rPr>
        <w:t xml:space="preserve"> as well as only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biological replicates</w:t>
      </w:r>
      <w:r w:rsidR="00EA2FBA" w:rsidRPr="00A95C71">
        <w:rPr>
          <w:rFonts w:ascii="Times New Roman" w:hAnsi="Times New Roman"/>
          <w:sz w:val="24"/>
          <w:szCs w:val="24"/>
        </w:rPr>
        <w:t xml:space="preserve"> (n=3)</w:t>
      </w:r>
      <w:r w:rsidR="005603E0" w:rsidRPr="00A95C71">
        <w:rPr>
          <w:rFonts w:ascii="Times New Roman" w:hAnsi="Times New Roman"/>
          <w:sz w:val="24"/>
          <w:szCs w:val="24"/>
        </w:rPr>
        <w:t xml:space="preserve">. </w:t>
      </w:r>
      <w:r w:rsidR="00937497" w:rsidRPr="00A95C71">
        <w:rPr>
          <w:rFonts w:ascii="Times New Roman" w:hAnsi="Times New Roman"/>
          <w:sz w:val="24"/>
          <w:szCs w:val="24"/>
        </w:rPr>
        <w:t xml:space="preserve">We ran a piecewise regression analysis to identify breakpoints </w:t>
      </w:r>
      <w:r w:rsidR="00493A8C" w:rsidRPr="00A95C71">
        <w:rPr>
          <w:rFonts w:ascii="Times New Roman" w:hAnsi="Times New Roman"/>
          <w:sz w:val="24"/>
          <w:szCs w:val="24"/>
        </w:rPr>
        <w:t xml:space="preserve">in the rate of species diversity found per sample collected using the </w:t>
      </w:r>
      <w:r w:rsidR="00493A8C" w:rsidRPr="00A95C71">
        <w:rPr>
          <w:rFonts w:ascii="Times New Roman" w:hAnsi="Times New Roman"/>
          <w:i/>
          <w:iCs/>
          <w:sz w:val="24"/>
          <w:szCs w:val="24"/>
        </w:rPr>
        <w:t xml:space="preserve">R </w:t>
      </w:r>
      <w:r w:rsidR="00493A8C" w:rsidRPr="00A95C71">
        <w:rPr>
          <w:rFonts w:ascii="Times New Roman" w:hAnsi="Times New Roman"/>
          <w:sz w:val="24"/>
          <w:szCs w:val="24"/>
        </w:rPr>
        <w:t xml:space="preserve">packaged </w:t>
      </w:r>
      <w:r w:rsidR="00493A8C" w:rsidRPr="00A95C71">
        <w:rPr>
          <w:rFonts w:ascii="Times New Roman" w:hAnsi="Times New Roman"/>
          <w:i/>
          <w:iCs/>
          <w:sz w:val="24"/>
          <w:szCs w:val="24"/>
        </w:rPr>
        <w:t xml:space="preserve">segmented </w:t>
      </w:r>
      <w:r w:rsidR="00493A8C"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{"citationItems":[{"id":"ITEM-1","itemData":{"DOI":"https://doi.org/10.1002/sim.1545","author":[{"dropping-particle":"","family":"Muggeo","given":"Vito M R","non-dropping-particle":"","parse-names":false,"suffix":""}],"container-title":"R news","id":"ITEM-1","issue":"1","issued":{"date-parts":[["2008"]]},"page":"20-25","title":"Segmented: an R package to fit regression models with broken-line relationships","type":"article-journal","volume":"8"},"uris":["http://www.mendeley.com/documents/?uuid=1b90a4b4-513b-44ba-baca-ce20b4f35850"]}],"mendeley":{"formattedCitation":"[41]","plainTextFormattedCitation":"[41]","previouslyFormattedCitation":"[41]"},"properties":{"noteIndex":0},"schema":"https://github.com/citation-style-language/schema/raw/master/csl-citation.json"}</w:instrText>
      </w:r>
      <w:r w:rsidR="00493A8C"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[41]</w:t>
      </w:r>
      <w:r w:rsidR="00493A8C" w:rsidRPr="00A95C71">
        <w:rPr>
          <w:rFonts w:ascii="Times New Roman" w:hAnsi="Times New Roman"/>
          <w:spacing w:val="-2"/>
          <w:sz w:val="24"/>
          <w:szCs w:val="24"/>
        </w:rPr>
        <w:fldChar w:fldCharType="end"/>
      </w:r>
      <w:r w:rsidR="00493A8C" w:rsidRPr="00A95C71">
        <w:rPr>
          <w:rFonts w:ascii="Times New Roman" w:hAnsi="Times New Roman"/>
          <w:spacing w:val="-2"/>
          <w:sz w:val="24"/>
          <w:szCs w:val="24"/>
        </w:rPr>
        <w:t>.</w:t>
      </w:r>
    </w:p>
    <w:p w14:paraId="700C6184" w14:textId="26633614" w:rsidR="007B1618" w:rsidRPr="00A95C71" w:rsidRDefault="00A61C8C"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To test for differences among fish communities, we calculated </w:t>
      </w:r>
      <w:r w:rsidR="005D11C5" w:rsidRPr="00A95C71">
        <w:rPr>
          <w:rFonts w:ascii="Times New Roman" w:hAnsi="Times New Roman"/>
          <w:spacing w:val="-2"/>
          <w:sz w:val="24"/>
          <w:szCs w:val="24"/>
        </w:rPr>
        <w:t>Bray-Curtis similarity distances</w:t>
      </w:r>
      <w:r w:rsidR="00CC027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on the eDNA index scores between all samples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[22]</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t>
      </w:r>
      <w:r w:rsidR="00EA4DAC" w:rsidRPr="00A95C71">
        <w:rPr>
          <w:rFonts w:ascii="Times New Roman" w:hAnsi="Times New Roman"/>
          <w:spacing w:val="-2"/>
          <w:sz w:val="24"/>
          <w:szCs w:val="24"/>
        </w:rPr>
        <w:t xml:space="preserve">Specifically, we </w:t>
      </w:r>
      <w:r w:rsidR="005D11C5" w:rsidRPr="00A95C71">
        <w:rPr>
          <w:rFonts w:ascii="Times New Roman" w:hAnsi="Times New Roman"/>
          <w:spacing w:val="-2"/>
          <w:sz w:val="24"/>
          <w:szCs w:val="24"/>
        </w:rPr>
        <w:t xml:space="preserve">tested for the difference in community similarity variance between our three sites using an </w:t>
      </w:r>
      <w:r w:rsidR="005D11C5" w:rsidRPr="00A95C71">
        <w:rPr>
          <w:rFonts w:ascii="Times New Roman" w:hAnsi="Times New Roman"/>
          <w:i/>
          <w:spacing w:val="-2"/>
          <w:sz w:val="24"/>
          <w:szCs w:val="24"/>
        </w:rPr>
        <w:t>adonis</w:t>
      </w:r>
      <w:r w:rsidR="005D11C5" w:rsidRPr="00A95C71">
        <w:rPr>
          <w:rFonts w:ascii="Times New Roman" w:hAnsi="Times New Roman"/>
          <w:spacing w:val="-2"/>
          <w:sz w:val="24"/>
          <w:szCs w:val="24"/>
        </w:rPr>
        <w:t xml:space="preserve"> PEMANOVA </w:t>
      </w:r>
      <w:r w:rsidR="00571456">
        <w:rPr>
          <w:rFonts w:ascii="Times New Roman" w:hAnsi="Times New Roman"/>
          <w:spacing w:val="-2"/>
          <w:sz w:val="24"/>
          <w:szCs w:val="24"/>
        </w:rPr>
        <w:t>(</w:t>
      </w:r>
      <w:r w:rsidR="00191983">
        <w:rPr>
          <w:rFonts w:ascii="Times New Roman" w:hAnsi="Times New Roman"/>
          <w:i/>
          <w:iCs/>
          <w:spacing w:val="-2"/>
          <w:sz w:val="24"/>
          <w:szCs w:val="24"/>
        </w:rPr>
        <w:t>v</w:t>
      </w:r>
      <w:r w:rsidR="00571456" w:rsidRPr="00F1724E">
        <w:rPr>
          <w:rFonts w:ascii="Times New Roman" w:hAnsi="Times New Roman"/>
          <w:i/>
          <w:iCs/>
          <w:spacing w:val="-2"/>
          <w:sz w:val="24"/>
          <w:szCs w:val="24"/>
        </w:rPr>
        <w:t xml:space="preserve">egan </w:t>
      </w:r>
      <w:r w:rsidR="00571456">
        <w:rPr>
          <w:rFonts w:ascii="Times New Roman" w:hAnsi="Times New Roman"/>
          <w:spacing w:val="-2"/>
          <w:sz w:val="24"/>
          <w:szCs w:val="24"/>
        </w:rPr>
        <w:t>version: 2.4.2)</w:t>
      </w:r>
      <w:r w:rsidR="00C04DE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C04DE7" w:rsidRPr="00A95C71">
        <w:rPr>
          <w:rFonts w:ascii="Times New Roman" w:hAnsi="Times New Roman"/>
          <w:spacing w:val="-2"/>
          <w:sz w:val="24"/>
          <w:szCs w:val="24"/>
        </w:rPr>
        <w:fldChar w:fldCharType="end"/>
      </w:r>
      <w:r w:rsidR="006B221D"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followed by a companion multivariate homogeneity of group dispersions test</w:t>
      </w:r>
      <w:r w:rsidR="00E635E6" w:rsidRPr="00A95C71">
        <w:rPr>
          <w:rFonts w:ascii="Times New Roman" w:hAnsi="Times New Roman"/>
          <w:spacing w:val="-2"/>
          <w:sz w:val="24"/>
          <w:szCs w:val="24"/>
        </w:rPr>
        <w:t xml:space="preserve"> (BETADISPER)</w:t>
      </w:r>
      <w:r w:rsidR="005D11C5" w:rsidRPr="00A95C71">
        <w:rPr>
          <w:rFonts w:ascii="Times New Roman" w:hAnsi="Times New Roman"/>
          <w:spacing w:val="-2"/>
          <w:sz w:val="24"/>
          <w:szCs w:val="24"/>
        </w:rPr>
        <w:t xml:space="preserve"> </w:t>
      </w:r>
      <w:r w:rsidR="00C04DE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C04DE7" w:rsidRPr="00A95C71">
        <w:rPr>
          <w:rFonts w:ascii="Times New Roman" w:hAnsi="Times New Roman"/>
          <w:spacing w:val="-2"/>
          <w:sz w:val="24"/>
          <w:szCs w:val="24"/>
        </w:rPr>
        <w:fldChar w:fldCharType="end"/>
      </w:r>
      <w:r w:rsidR="004A3536" w:rsidRPr="00A95C71">
        <w:rPr>
          <w:rFonts w:ascii="Times New Roman" w:hAnsi="Times New Roman"/>
          <w:spacing w:val="-2"/>
          <w:sz w:val="24"/>
          <w:szCs w:val="24"/>
        </w:rPr>
        <w:t>.</w:t>
      </w:r>
      <w:r w:rsidR="00C04DE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Both the PERMANOVA and </w:t>
      </w:r>
      <w:r w:rsidR="00E635E6" w:rsidRPr="00A95C71">
        <w:rPr>
          <w:rFonts w:ascii="Times New Roman" w:hAnsi="Times New Roman"/>
          <w:spacing w:val="-2"/>
          <w:sz w:val="24"/>
          <w:szCs w:val="24"/>
        </w:rPr>
        <w:t xml:space="preserve">BETADISPER </w:t>
      </w:r>
      <w:r w:rsidR="005D11C5" w:rsidRPr="00A95C71">
        <w:rPr>
          <w:rFonts w:ascii="Times New Roman" w:hAnsi="Times New Roman"/>
          <w:spacing w:val="-2"/>
          <w:sz w:val="24"/>
          <w:szCs w:val="24"/>
        </w:rPr>
        <w:t>were run using the following model: eDNA</w:t>
      </w:r>
      <w:r w:rsidR="00422386"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Index ~ Site + Location. We also visualized community beta</w:t>
      </w:r>
      <w:r w:rsidR="00DC330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diversity using non-metric multidimensional scaling (NMDS)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To further investigate which species were driving </w:t>
      </w:r>
      <w:r w:rsidR="006B221D" w:rsidRPr="00A95C71">
        <w:rPr>
          <w:rFonts w:ascii="Times New Roman" w:hAnsi="Times New Roman"/>
          <w:spacing w:val="-2"/>
          <w:sz w:val="24"/>
          <w:szCs w:val="24"/>
        </w:rPr>
        <w:t xml:space="preserve">eDNA community </w:t>
      </w:r>
      <w:r w:rsidR="005D11C5" w:rsidRPr="00A95C71">
        <w:rPr>
          <w:rFonts w:ascii="Times New Roman" w:hAnsi="Times New Roman"/>
          <w:spacing w:val="-2"/>
          <w:sz w:val="24"/>
          <w:szCs w:val="24"/>
        </w:rPr>
        <w:t xml:space="preserve">differences among sites, we conducted constrained analysis of principle components (CAP)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p>
    <w:p w14:paraId="2815340C" w14:textId="3AD399FD" w:rsidR="00343311" w:rsidRPr="00F1724E" w:rsidRDefault="00343311" w:rsidP="00A95C71">
      <w:pPr>
        <w:pStyle w:val="MDPI31text"/>
        <w:spacing w:before="120" w:line="480" w:lineRule="auto"/>
        <w:ind w:firstLine="0"/>
        <w:jc w:val="left"/>
        <w:rPr>
          <w:rFonts w:ascii="Times New Roman" w:hAnsi="Times New Roman"/>
          <w:b/>
          <w:bCs/>
          <w:spacing w:val="-2"/>
          <w:sz w:val="32"/>
          <w:szCs w:val="32"/>
        </w:rPr>
      </w:pPr>
      <w:r w:rsidRPr="00F1724E">
        <w:rPr>
          <w:rFonts w:ascii="Times New Roman" w:hAnsi="Times New Roman"/>
          <w:b/>
          <w:bCs/>
          <w:spacing w:val="-2"/>
          <w:sz w:val="32"/>
          <w:szCs w:val="32"/>
        </w:rPr>
        <w:t xml:space="preserve">Visual </w:t>
      </w:r>
      <w:r w:rsidR="00191983">
        <w:rPr>
          <w:rFonts w:ascii="Times New Roman" w:hAnsi="Times New Roman"/>
          <w:b/>
          <w:bCs/>
          <w:spacing w:val="-2"/>
          <w:sz w:val="32"/>
          <w:szCs w:val="32"/>
        </w:rPr>
        <w:t>u</w:t>
      </w:r>
      <w:r w:rsidRPr="00F1724E">
        <w:rPr>
          <w:rFonts w:ascii="Times New Roman" w:hAnsi="Times New Roman"/>
          <w:b/>
          <w:bCs/>
          <w:spacing w:val="-2"/>
          <w:sz w:val="32"/>
          <w:szCs w:val="32"/>
        </w:rPr>
        <w:t xml:space="preserve">nderwater </w:t>
      </w:r>
      <w:r w:rsidR="00191983">
        <w:rPr>
          <w:rFonts w:ascii="Times New Roman" w:hAnsi="Times New Roman"/>
          <w:b/>
          <w:bCs/>
          <w:spacing w:val="-2"/>
          <w:sz w:val="32"/>
          <w:szCs w:val="32"/>
        </w:rPr>
        <w:t>c</w:t>
      </w:r>
      <w:r w:rsidRPr="00F1724E">
        <w:rPr>
          <w:rFonts w:ascii="Times New Roman" w:hAnsi="Times New Roman"/>
          <w:b/>
          <w:bCs/>
          <w:spacing w:val="-2"/>
          <w:sz w:val="32"/>
          <w:szCs w:val="32"/>
        </w:rPr>
        <w:t xml:space="preserve">ensus </w:t>
      </w:r>
      <w:r w:rsidR="00191983">
        <w:rPr>
          <w:rFonts w:ascii="Times New Roman" w:hAnsi="Times New Roman"/>
          <w:b/>
          <w:bCs/>
          <w:spacing w:val="-2"/>
          <w:sz w:val="32"/>
          <w:szCs w:val="32"/>
        </w:rPr>
        <w:t>m</w:t>
      </w:r>
      <w:r w:rsidRPr="00F1724E">
        <w:rPr>
          <w:rFonts w:ascii="Times New Roman" w:hAnsi="Times New Roman"/>
          <w:b/>
          <w:bCs/>
          <w:spacing w:val="-2"/>
          <w:sz w:val="32"/>
          <w:szCs w:val="32"/>
        </w:rPr>
        <w:t>ethods</w:t>
      </w:r>
    </w:p>
    <w:p w14:paraId="5D562B88" w14:textId="7F99643D" w:rsidR="004A3536" w:rsidRPr="00A95C71" w:rsidRDefault="00FA6183"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assess fish communities using underwater visual census techniques, </w:t>
      </w:r>
      <w:r w:rsidR="00A95968" w:rsidRPr="00A95C71">
        <w:rPr>
          <w:rFonts w:ascii="Times New Roman" w:hAnsi="Times New Roman"/>
          <w:spacing w:val="-2"/>
          <w:sz w:val="24"/>
          <w:szCs w:val="24"/>
        </w:rPr>
        <w:t xml:space="preserve">SCUBA divers from the </w:t>
      </w:r>
      <w:r w:rsidR="00BC0DCE" w:rsidRPr="00A95C71">
        <w:rPr>
          <w:rFonts w:ascii="Times New Roman" w:hAnsi="Times New Roman"/>
          <w:sz w:val="24"/>
          <w:szCs w:val="24"/>
        </w:rPr>
        <w:t xml:space="preserve">Kelp Forest Monitoring Program </w:t>
      </w:r>
      <w:r w:rsidR="00A95968" w:rsidRPr="00A95C71">
        <w:rPr>
          <w:rFonts w:ascii="Times New Roman" w:hAnsi="Times New Roman"/>
          <w:spacing w:val="-2"/>
          <w:sz w:val="24"/>
          <w:szCs w:val="24"/>
        </w:rPr>
        <w:t xml:space="preserve">followed standard survey </w:t>
      </w:r>
      <w:r w:rsidRPr="00A95C71">
        <w:rPr>
          <w:rFonts w:ascii="Times New Roman" w:hAnsi="Times New Roman"/>
          <w:spacing w:val="-2"/>
          <w:sz w:val="24"/>
          <w:szCs w:val="24"/>
        </w:rPr>
        <w:t xml:space="preserve">protocols following </w:t>
      </w:r>
      <w:r w:rsidR="00AB1EEC" w:rsidRPr="00A95C71">
        <w:rPr>
          <w:rFonts w:ascii="Times New Roman" w:hAnsi="Times New Roman"/>
          <w:spacing w:val="-2"/>
          <w:sz w:val="24"/>
          <w:szCs w:val="24"/>
        </w:rPr>
        <w:t>Kushner</w:t>
      </w:r>
      <w:r w:rsidRPr="00A95C71">
        <w:rPr>
          <w:rFonts w:ascii="Times New Roman" w:hAnsi="Times New Roman"/>
          <w:spacing w:val="-2"/>
          <w:sz w:val="24"/>
          <w:szCs w:val="24"/>
        </w:rPr>
        <w:t xml:space="preserve"> </w:t>
      </w:r>
      <w:r w:rsidRPr="00A95C71">
        <w:rPr>
          <w:rFonts w:ascii="Times New Roman" w:hAnsi="Times New Roman"/>
          <w:iCs/>
          <w:spacing w:val="-2"/>
          <w:sz w:val="24"/>
          <w:szCs w:val="24"/>
        </w:rPr>
        <w:t>et al</w:t>
      </w:r>
      <w:r w:rsidRPr="00A95C71">
        <w:rPr>
          <w:rFonts w:ascii="Times New Roman" w:hAnsi="Times New Roman"/>
          <w:i/>
          <w:spacing w:val="-2"/>
          <w:sz w:val="24"/>
          <w:szCs w:val="24"/>
        </w:rPr>
        <w:t>.</w:t>
      </w:r>
      <w:r w:rsidR="00122CD1" w:rsidRPr="00A95C71">
        <w:rPr>
          <w:rFonts w:ascii="Times New Roman" w:hAnsi="Times New Roman"/>
          <w:i/>
          <w:spacing w:val="-2"/>
          <w:sz w:val="24"/>
          <w:szCs w:val="24"/>
        </w:rPr>
        <w:t xml:space="preserve"> </w:t>
      </w:r>
      <w:r w:rsidR="00122CD1" w:rsidRPr="00A95C71">
        <w:rPr>
          <w:rFonts w:ascii="Times New Roman" w:hAnsi="Times New Roman"/>
          <w:i/>
          <w:spacing w:val="-2"/>
          <w:sz w:val="24"/>
          <w:szCs w:val="24"/>
        </w:rPr>
        <w:fldChar w:fldCharType="begin" w:fldLock="1"/>
      </w:r>
      <w:r w:rsidR="00A13BD0">
        <w:rPr>
          <w:rFonts w:ascii="Times New Roman" w:hAnsi="Times New Roman"/>
          <w:i/>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manualFormatting":"(2013)","plainTextFormattedCitation":"[23]","previouslyFormattedCitation":"[23]"},"properties":{"noteIndex":0},"schema":"https://github.com/citation-style-language/schema/raw/master/csl-citation.json"}</w:instrText>
      </w:r>
      <w:r w:rsidR="00122CD1" w:rsidRPr="00A95C71">
        <w:rPr>
          <w:rFonts w:ascii="Times New Roman" w:hAnsi="Times New Roman"/>
          <w:i/>
          <w:spacing w:val="-2"/>
          <w:sz w:val="24"/>
          <w:szCs w:val="24"/>
        </w:rPr>
        <w:fldChar w:fldCharType="separate"/>
      </w:r>
      <w:r w:rsidR="00B92058" w:rsidRPr="00A95C71">
        <w:rPr>
          <w:rFonts w:ascii="Times New Roman" w:hAnsi="Times New Roman"/>
          <w:noProof/>
          <w:spacing w:val="-2"/>
          <w:sz w:val="24"/>
          <w:szCs w:val="24"/>
        </w:rPr>
        <w:t>(2013)</w:t>
      </w:r>
      <w:r w:rsidR="00122CD1" w:rsidRPr="00A95C71">
        <w:rPr>
          <w:rFonts w:ascii="Times New Roman" w:hAnsi="Times New Roman"/>
          <w:i/>
          <w:spacing w:val="-2"/>
          <w:sz w:val="24"/>
          <w:szCs w:val="24"/>
        </w:rPr>
        <w:fldChar w:fldCharType="end"/>
      </w:r>
      <w:r w:rsidRPr="00A95C71">
        <w:rPr>
          <w:rFonts w:ascii="Times New Roman" w:hAnsi="Times New Roman"/>
          <w:spacing w:val="-2"/>
          <w:sz w:val="24"/>
          <w:szCs w:val="24"/>
        </w:rPr>
        <w:t>. The</w:t>
      </w:r>
      <w:r w:rsidR="009A0BBA" w:rsidRPr="00A95C71">
        <w:rPr>
          <w:rFonts w:ascii="Times New Roman" w:hAnsi="Times New Roman"/>
          <w:spacing w:val="-2"/>
          <w:sz w:val="24"/>
          <w:szCs w:val="24"/>
        </w:rPr>
        <w:t xml:space="preserve">se </w:t>
      </w:r>
      <w:r w:rsidRPr="00A95C71">
        <w:rPr>
          <w:rFonts w:ascii="Times New Roman" w:hAnsi="Times New Roman"/>
          <w:spacing w:val="-2"/>
          <w:sz w:val="24"/>
          <w:szCs w:val="24"/>
        </w:rPr>
        <w:t xml:space="preserve">protocols include survey types: visual fish transects, roving diver </w:t>
      </w:r>
      <w:r w:rsidR="00AD3EF5" w:rsidRPr="00A95C71">
        <w:rPr>
          <w:rFonts w:ascii="Times New Roman" w:hAnsi="Times New Roman"/>
          <w:spacing w:val="-2"/>
          <w:sz w:val="24"/>
          <w:szCs w:val="24"/>
        </w:rPr>
        <w:t>fish counts</w:t>
      </w:r>
      <w:r w:rsidR="009A0BBA" w:rsidRPr="00A95C71">
        <w:rPr>
          <w:rFonts w:ascii="Times New Roman" w:hAnsi="Times New Roman"/>
          <w:spacing w:val="-2"/>
          <w:sz w:val="24"/>
          <w:szCs w:val="24"/>
        </w:rPr>
        <w:t>,</w:t>
      </w:r>
      <w:r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and 1m quadrat</w:t>
      </w:r>
      <w:r w:rsidR="00AB1EEC" w:rsidRPr="00A95C71">
        <w:rPr>
          <w:rFonts w:ascii="Times New Roman" w:hAnsi="Times New Roman"/>
          <w:spacing w:val="-2"/>
          <w:sz w:val="24"/>
          <w:szCs w:val="24"/>
        </w:rPr>
        <w:t>s</w:t>
      </w:r>
      <w:r w:rsidR="004A3536" w:rsidRPr="00A95C71">
        <w:rPr>
          <w:rFonts w:ascii="Times New Roman" w:hAnsi="Times New Roman"/>
          <w:spacing w:val="-2"/>
          <w:sz w:val="24"/>
          <w:szCs w:val="24"/>
        </w:rPr>
        <w:t xml:space="preserve">. </w:t>
      </w:r>
      <w:r w:rsidR="00B53BA3" w:rsidRPr="00A95C71">
        <w:rPr>
          <w:rFonts w:ascii="Times New Roman" w:hAnsi="Times New Roman"/>
          <w:spacing w:val="-2"/>
          <w:sz w:val="24"/>
          <w:szCs w:val="24"/>
        </w:rPr>
        <w:t xml:space="preserve">The </w:t>
      </w:r>
      <w:r w:rsidR="000E09B1" w:rsidRPr="00A95C71">
        <w:rPr>
          <w:rFonts w:ascii="Times New Roman" w:hAnsi="Times New Roman"/>
          <w:spacing w:val="-2"/>
          <w:sz w:val="24"/>
          <w:szCs w:val="24"/>
        </w:rPr>
        <w:t xml:space="preserve">visual fish transects targeted </w:t>
      </w:r>
      <w:r w:rsidR="00D96326" w:rsidRPr="00A95C71">
        <w:rPr>
          <w:rFonts w:ascii="Times New Roman" w:hAnsi="Times New Roman"/>
          <w:spacing w:val="-2"/>
          <w:sz w:val="24"/>
          <w:szCs w:val="24"/>
        </w:rPr>
        <w:t xml:space="preserve">13 </w:t>
      </w:r>
      <w:r w:rsidR="00B53BA3" w:rsidRPr="00A95C71">
        <w:rPr>
          <w:rFonts w:ascii="Times New Roman" w:hAnsi="Times New Roman"/>
          <w:spacing w:val="-2"/>
          <w:sz w:val="24"/>
          <w:szCs w:val="24"/>
        </w:rPr>
        <w:t>indicator species of fish</w:t>
      </w:r>
      <w:r w:rsidR="000E09B1" w:rsidRPr="00A95C71">
        <w:rPr>
          <w:rFonts w:ascii="Times New Roman" w:hAnsi="Times New Roman"/>
          <w:spacing w:val="-2"/>
          <w:sz w:val="24"/>
          <w:szCs w:val="24"/>
        </w:rPr>
        <w:t xml:space="preserve"> on visual fish transects</w:t>
      </w:r>
      <w:r w:rsidR="00EB3C96" w:rsidRPr="00A95C71">
        <w:rPr>
          <w:rFonts w:ascii="Times New Roman" w:hAnsi="Times New Roman"/>
          <w:spacing w:val="-2"/>
          <w:sz w:val="24"/>
          <w:szCs w:val="24"/>
        </w:rPr>
        <w:t xml:space="preserve"> </w:t>
      </w:r>
      <w:r w:rsidR="004F3A92" w:rsidRPr="00A95C71">
        <w:rPr>
          <w:rFonts w:ascii="Times New Roman" w:hAnsi="Times New Roman"/>
          <w:spacing w:val="-2"/>
          <w:sz w:val="24"/>
          <w:szCs w:val="24"/>
        </w:rPr>
        <w:t>recording the counts of adults and juveniles</w:t>
      </w:r>
      <w:r w:rsidR="000E09B1"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This protocol consists of performing 2m x 3m x 50 m transects along the 100</w:t>
      </w:r>
      <w:r w:rsidR="005603E0"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m permanent transect. </w:t>
      </w:r>
      <w:r w:rsidR="005603E0" w:rsidRPr="00A95C71">
        <w:rPr>
          <w:rFonts w:ascii="Times New Roman" w:hAnsi="Times New Roman"/>
          <w:spacing w:val="-2"/>
          <w:sz w:val="24"/>
          <w:szCs w:val="24"/>
        </w:rPr>
        <w:t>D</w:t>
      </w:r>
      <w:r w:rsidR="00B92058" w:rsidRPr="00A95C71">
        <w:rPr>
          <w:rFonts w:ascii="Times New Roman" w:hAnsi="Times New Roman"/>
          <w:spacing w:val="-2"/>
          <w:sz w:val="24"/>
          <w:szCs w:val="24"/>
        </w:rPr>
        <w:t>uring r</w:t>
      </w:r>
      <w:r w:rsidR="00217A2A" w:rsidRPr="00A95C71">
        <w:rPr>
          <w:rFonts w:ascii="Times New Roman" w:hAnsi="Times New Roman"/>
          <w:spacing w:val="-2"/>
          <w:sz w:val="24"/>
          <w:szCs w:val="24"/>
        </w:rPr>
        <w:t>oving diver fish count</w:t>
      </w:r>
      <w:r w:rsidR="00B875C2" w:rsidRPr="00A95C71">
        <w:rPr>
          <w:rFonts w:ascii="Times New Roman" w:hAnsi="Times New Roman"/>
          <w:spacing w:val="-2"/>
          <w:sz w:val="24"/>
          <w:szCs w:val="24"/>
        </w:rPr>
        <w:t xml:space="preserve"> surveys </w:t>
      </w:r>
      <w:r w:rsidR="00AB1EEC" w:rsidRPr="00A95C71">
        <w:rPr>
          <w:rFonts w:ascii="Times New Roman" w:hAnsi="Times New Roman"/>
          <w:spacing w:val="-2"/>
          <w:sz w:val="24"/>
          <w:szCs w:val="24"/>
        </w:rPr>
        <w:t>all</w:t>
      </w:r>
      <w:r w:rsidR="00217A2A" w:rsidRPr="00A95C71">
        <w:rPr>
          <w:rFonts w:ascii="Times New Roman" w:hAnsi="Times New Roman"/>
          <w:spacing w:val="-2"/>
          <w:sz w:val="24"/>
          <w:szCs w:val="24"/>
        </w:rPr>
        <w:t xml:space="preserve"> </w:t>
      </w:r>
      <w:r w:rsidR="00AB1EEC" w:rsidRPr="00A95C71">
        <w:rPr>
          <w:rFonts w:ascii="Times New Roman" w:hAnsi="Times New Roman"/>
          <w:spacing w:val="-2"/>
          <w:sz w:val="24"/>
          <w:szCs w:val="24"/>
        </w:rPr>
        <w:t xml:space="preserve">positively identified </w:t>
      </w:r>
      <w:r w:rsidR="00217A2A" w:rsidRPr="00A95C71">
        <w:rPr>
          <w:rFonts w:ascii="Times New Roman" w:hAnsi="Times New Roman"/>
          <w:spacing w:val="-2"/>
          <w:sz w:val="24"/>
          <w:szCs w:val="24"/>
        </w:rPr>
        <w:t xml:space="preserve">species </w:t>
      </w:r>
      <w:r w:rsidR="00B92058" w:rsidRPr="00A95C71">
        <w:rPr>
          <w:rFonts w:ascii="Times New Roman" w:hAnsi="Times New Roman"/>
          <w:spacing w:val="-2"/>
          <w:sz w:val="24"/>
          <w:szCs w:val="24"/>
        </w:rPr>
        <w:t>are recorded</w:t>
      </w:r>
      <w:r w:rsidR="00AD3EF5"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This protocol consists of 3-6 divers counting all fish species observed during a 30 minute time period, covering </w:t>
      </w:r>
      <w:r w:rsidR="00461C12" w:rsidRPr="00A95C71">
        <w:rPr>
          <w:rFonts w:ascii="Times New Roman" w:hAnsi="Times New Roman"/>
          <w:spacing w:val="-2"/>
          <w:sz w:val="24"/>
          <w:szCs w:val="24"/>
        </w:rPr>
        <w:t xml:space="preserve">as </w:t>
      </w:r>
      <w:r w:rsidR="00461C12" w:rsidRPr="00A95C71">
        <w:rPr>
          <w:rFonts w:ascii="Times New Roman" w:hAnsi="Times New Roman"/>
          <w:spacing w:val="-2"/>
          <w:sz w:val="24"/>
          <w:szCs w:val="24"/>
        </w:rPr>
        <w:lastRenderedPageBreak/>
        <w:t xml:space="preserve">much of the </w:t>
      </w:r>
      <w:r w:rsidR="00EC14E6" w:rsidRPr="00A95C71">
        <w:rPr>
          <w:rFonts w:ascii="Times New Roman" w:hAnsi="Times New Roman"/>
          <w:spacing w:val="-2"/>
          <w:sz w:val="24"/>
          <w:szCs w:val="24"/>
        </w:rPr>
        <w:t>2000 m</w:t>
      </w:r>
      <w:bookmarkStart w:id="14" w:name="_Hlk44275180"/>
      <w:r w:rsidR="00EC14E6" w:rsidRPr="00A95C71">
        <w:rPr>
          <w:rFonts w:ascii="Times New Roman" w:hAnsi="Times New Roman"/>
          <w:spacing w:val="-2"/>
          <w:sz w:val="24"/>
          <w:szCs w:val="24"/>
          <w:vertAlign w:val="superscript"/>
        </w:rPr>
        <w:t>2</w:t>
      </w:r>
      <w:bookmarkEnd w:id="14"/>
      <w:r w:rsidR="00EC14E6" w:rsidRPr="00A95C71">
        <w:rPr>
          <w:rFonts w:ascii="Times New Roman" w:hAnsi="Times New Roman"/>
          <w:spacing w:val="-2"/>
          <w:sz w:val="24"/>
          <w:szCs w:val="24"/>
        </w:rPr>
        <w:t xml:space="preserve"> </w:t>
      </w:r>
      <w:r w:rsidR="00461C12" w:rsidRPr="00A95C71">
        <w:rPr>
          <w:rFonts w:ascii="Times New Roman" w:hAnsi="Times New Roman"/>
          <w:spacing w:val="-2"/>
          <w:sz w:val="24"/>
          <w:szCs w:val="24"/>
        </w:rPr>
        <w:t>of bottom and entire water column as possible</w:t>
      </w:r>
      <w:r w:rsidR="004F3A92" w:rsidRPr="00A95C71">
        <w:rPr>
          <w:rFonts w:ascii="Times New Roman" w:hAnsi="Times New Roman"/>
          <w:spacing w:val="-2"/>
          <w:sz w:val="24"/>
          <w:szCs w:val="24"/>
        </w:rPr>
        <w:t>.</w:t>
      </w:r>
      <w:r w:rsidR="00EC14E6"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The 1</w:t>
      </w:r>
      <w:r w:rsidR="005603E0"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m</w:t>
      </w:r>
      <w:r w:rsidR="00461C12" w:rsidRPr="00A95C71">
        <w:rPr>
          <w:rFonts w:ascii="Times New Roman" w:hAnsi="Times New Roman"/>
          <w:spacing w:val="-2"/>
          <w:sz w:val="24"/>
          <w:szCs w:val="24"/>
          <w:vertAlign w:val="superscript"/>
        </w:rPr>
        <w:t>2</w:t>
      </w:r>
      <w:r w:rsidR="001A7D03" w:rsidRPr="00A95C71">
        <w:rPr>
          <w:rFonts w:ascii="Times New Roman" w:hAnsi="Times New Roman"/>
          <w:spacing w:val="-2"/>
          <w:sz w:val="24"/>
          <w:szCs w:val="24"/>
        </w:rPr>
        <w:t xml:space="preserve"> quadrat records three small demersal species of fish</w:t>
      </w:r>
      <w:r w:rsidR="001A7D03" w:rsidRPr="00A95C71">
        <w:rPr>
          <w:rFonts w:ascii="Times New Roman" w:hAnsi="Times New Roman"/>
          <w:i/>
          <w:iCs/>
          <w:spacing w:val="-2"/>
          <w:sz w:val="24"/>
          <w:szCs w:val="24"/>
        </w:rPr>
        <w:t xml:space="preserve">. </w:t>
      </w:r>
      <w:r w:rsidR="004A3536" w:rsidRPr="00A95C71">
        <w:rPr>
          <w:rFonts w:ascii="Times New Roman" w:hAnsi="Times New Roman"/>
          <w:spacing w:val="-2"/>
          <w:sz w:val="24"/>
          <w:szCs w:val="24"/>
        </w:rPr>
        <w:t>All</w:t>
      </w:r>
      <w:r w:rsidR="005A7DA9" w:rsidRPr="00A95C71">
        <w:rPr>
          <w:rFonts w:ascii="Times New Roman" w:hAnsi="Times New Roman"/>
          <w:spacing w:val="-2"/>
          <w:sz w:val="24"/>
          <w:szCs w:val="24"/>
        </w:rPr>
        <w:t xml:space="preserve"> visual</w:t>
      </w:r>
      <w:r w:rsidR="004A3536" w:rsidRPr="00A95C71">
        <w:rPr>
          <w:rFonts w:ascii="Times New Roman" w:hAnsi="Times New Roman"/>
          <w:spacing w:val="-2"/>
          <w:sz w:val="24"/>
          <w:szCs w:val="24"/>
        </w:rPr>
        <w:t xml:space="preserve"> surveys occurred along a permanent 100</w:t>
      </w:r>
      <w:r w:rsidR="00AB1EEC" w:rsidRPr="00A95C71">
        <w:rPr>
          <w:rFonts w:ascii="Times New Roman" w:hAnsi="Times New Roman"/>
          <w:spacing w:val="-2"/>
          <w:sz w:val="24"/>
          <w:szCs w:val="24"/>
        </w:rPr>
        <w:t xml:space="preserve"> </w:t>
      </w:r>
      <w:r w:rsidR="004A3536" w:rsidRPr="00A95C71">
        <w:rPr>
          <w:rFonts w:ascii="Times New Roman" w:hAnsi="Times New Roman"/>
          <w:spacing w:val="-2"/>
          <w:sz w:val="24"/>
          <w:szCs w:val="24"/>
        </w:rPr>
        <w:t>m transect at each site</w:t>
      </w:r>
      <w:r w:rsidR="005A7DA9" w:rsidRPr="00A95C71">
        <w:rPr>
          <w:rFonts w:ascii="Times New Roman" w:hAnsi="Times New Roman"/>
          <w:spacing w:val="-2"/>
          <w:sz w:val="24"/>
          <w:szCs w:val="24"/>
        </w:rPr>
        <w:t xml:space="preserve"> and were conducted within 2 weeks of eDNA sampling</w:t>
      </w:r>
      <w:r w:rsidR="004A3536" w:rsidRPr="00A95C71">
        <w:rPr>
          <w:rFonts w:ascii="Times New Roman" w:hAnsi="Times New Roman"/>
          <w:spacing w:val="-2"/>
          <w:sz w:val="24"/>
          <w:szCs w:val="24"/>
        </w:rPr>
        <w:t xml:space="preserve"> (</w:t>
      </w:r>
      <w:r w:rsidR="00EB7DB6" w:rsidRPr="00A95C71">
        <w:rPr>
          <w:rFonts w:ascii="Times New Roman" w:hAnsi="Times New Roman"/>
          <w:spacing w:val="-2"/>
          <w:sz w:val="24"/>
          <w:szCs w:val="24"/>
        </w:rPr>
        <w:t>S</w:t>
      </w:r>
      <w:r w:rsidR="004A3536" w:rsidRPr="00A95C71">
        <w:rPr>
          <w:rFonts w:ascii="Times New Roman" w:hAnsi="Times New Roman"/>
          <w:spacing w:val="-2"/>
          <w:sz w:val="24"/>
          <w:szCs w:val="24"/>
        </w:rPr>
        <w:t xml:space="preserve">ee </w:t>
      </w:r>
      <w:r w:rsidR="005B5604">
        <w:rPr>
          <w:rFonts w:ascii="Times New Roman" w:hAnsi="Times New Roman"/>
          <w:spacing w:val="-2"/>
          <w:sz w:val="24"/>
          <w:szCs w:val="24"/>
        </w:rPr>
        <w:t>S1 Appendix</w:t>
      </w:r>
      <w:r w:rsidR="004A3536" w:rsidRPr="00A95C71">
        <w:rPr>
          <w:rFonts w:ascii="Times New Roman" w:hAnsi="Times New Roman"/>
          <w:spacing w:val="-2"/>
          <w:sz w:val="24"/>
          <w:szCs w:val="24"/>
        </w:rPr>
        <w:t>).</w:t>
      </w:r>
    </w:p>
    <w:p w14:paraId="09C95F90" w14:textId="6402E523" w:rsidR="00343311" w:rsidRPr="00F1724E" w:rsidRDefault="00343311" w:rsidP="00A95C71">
      <w:pPr>
        <w:pStyle w:val="MDPI31text"/>
        <w:spacing w:before="120" w:line="480" w:lineRule="auto"/>
        <w:ind w:firstLine="0"/>
        <w:jc w:val="left"/>
        <w:rPr>
          <w:rFonts w:ascii="Times New Roman" w:hAnsi="Times New Roman"/>
          <w:b/>
          <w:bCs/>
          <w:spacing w:val="-2"/>
          <w:sz w:val="32"/>
          <w:szCs w:val="32"/>
        </w:rPr>
      </w:pPr>
      <w:r w:rsidRPr="00F1724E">
        <w:rPr>
          <w:rFonts w:ascii="Times New Roman" w:hAnsi="Times New Roman"/>
          <w:b/>
          <w:bCs/>
          <w:spacing w:val="-2"/>
          <w:sz w:val="32"/>
          <w:szCs w:val="32"/>
        </w:rPr>
        <w:t xml:space="preserve">Comparison of eDNA and </w:t>
      </w:r>
      <w:r w:rsidR="00191983">
        <w:rPr>
          <w:rFonts w:ascii="Times New Roman" w:hAnsi="Times New Roman"/>
          <w:b/>
          <w:bCs/>
          <w:spacing w:val="-2"/>
          <w:sz w:val="32"/>
          <w:szCs w:val="32"/>
        </w:rPr>
        <w:t>v</w:t>
      </w:r>
      <w:r w:rsidRPr="00F1724E">
        <w:rPr>
          <w:rFonts w:ascii="Times New Roman" w:hAnsi="Times New Roman"/>
          <w:b/>
          <w:bCs/>
          <w:spacing w:val="-2"/>
          <w:sz w:val="32"/>
          <w:szCs w:val="32"/>
        </w:rPr>
        <w:t xml:space="preserve">isual </w:t>
      </w:r>
      <w:r w:rsidR="00191983">
        <w:rPr>
          <w:rFonts w:ascii="Times New Roman" w:hAnsi="Times New Roman"/>
          <w:b/>
          <w:bCs/>
          <w:spacing w:val="-2"/>
          <w:sz w:val="32"/>
          <w:szCs w:val="32"/>
        </w:rPr>
        <w:t>u</w:t>
      </w:r>
      <w:r w:rsidRPr="00F1724E">
        <w:rPr>
          <w:rFonts w:ascii="Times New Roman" w:hAnsi="Times New Roman"/>
          <w:b/>
          <w:bCs/>
          <w:spacing w:val="-2"/>
          <w:sz w:val="32"/>
          <w:szCs w:val="32"/>
        </w:rPr>
        <w:t xml:space="preserve">nderwater </w:t>
      </w:r>
      <w:r w:rsidR="00191983">
        <w:rPr>
          <w:rFonts w:ascii="Times New Roman" w:hAnsi="Times New Roman"/>
          <w:b/>
          <w:bCs/>
          <w:spacing w:val="-2"/>
          <w:sz w:val="32"/>
          <w:szCs w:val="32"/>
        </w:rPr>
        <w:t>c</w:t>
      </w:r>
      <w:r w:rsidRPr="00F1724E">
        <w:rPr>
          <w:rFonts w:ascii="Times New Roman" w:hAnsi="Times New Roman"/>
          <w:b/>
          <w:bCs/>
          <w:spacing w:val="-2"/>
          <w:sz w:val="32"/>
          <w:szCs w:val="32"/>
        </w:rPr>
        <w:t xml:space="preserve">ensus </w:t>
      </w:r>
      <w:r w:rsidR="00191983">
        <w:rPr>
          <w:rFonts w:ascii="Times New Roman" w:hAnsi="Times New Roman"/>
          <w:b/>
          <w:bCs/>
          <w:spacing w:val="-2"/>
          <w:sz w:val="32"/>
          <w:szCs w:val="32"/>
        </w:rPr>
        <w:t>m</w:t>
      </w:r>
      <w:r w:rsidR="00C719CB" w:rsidRPr="00F1724E">
        <w:rPr>
          <w:rFonts w:ascii="Times New Roman" w:hAnsi="Times New Roman"/>
          <w:b/>
          <w:bCs/>
          <w:spacing w:val="-2"/>
          <w:sz w:val="32"/>
          <w:szCs w:val="32"/>
        </w:rPr>
        <w:t>ethods</w:t>
      </w:r>
    </w:p>
    <w:p w14:paraId="171FCD0C" w14:textId="027EAE83" w:rsidR="00FA6183" w:rsidRPr="00A95C71" w:rsidRDefault="006B221D"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compared species detected by eDNA and underwater visual census approaches across </w:t>
      </w:r>
      <w:r w:rsidR="00E635E6" w:rsidRPr="00A95C71">
        <w:rPr>
          <w:rFonts w:ascii="Times New Roman" w:hAnsi="Times New Roman"/>
          <w:spacing w:val="-2"/>
          <w:sz w:val="24"/>
          <w:szCs w:val="24"/>
        </w:rPr>
        <w:t>corresponding transects at each</w:t>
      </w:r>
      <w:r w:rsidRPr="00A95C71">
        <w:rPr>
          <w:rFonts w:ascii="Times New Roman" w:hAnsi="Times New Roman"/>
          <w:spacing w:val="-2"/>
          <w:sz w:val="24"/>
          <w:szCs w:val="24"/>
        </w:rPr>
        <w:t xml:space="preserve"> site</w:t>
      </w:r>
      <w:r w:rsidR="00C719CB" w:rsidRPr="00A95C71">
        <w:rPr>
          <w:rFonts w:ascii="Times New Roman" w:hAnsi="Times New Roman"/>
          <w:spacing w:val="-2"/>
          <w:sz w:val="24"/>
          <w:szCs w:val="24"/>
        </w:rPr>
        <w:t>. We identified core taxa</w:t>
      </w:r>
      <w:r w:rsidRPr="00A95C71">
        <w:rPr>
          <w:rFonts w:ascii="Times New Roman" w:hAnsi="Times New Roman"/>
          <w:spacing w:val="-2"/>
          <w:sz w:val="24"/>
          <w:szCs w:val="24"/>
        </w:rPr>
        <w:t xml:space="preserve">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were shared across all sites for a given method. </w:t>
      </w:r>
      <w:r w:rsidR="00CD05F8" w:rsidRPr="00A95C71">
        <w:rPr>
          <w:rFonts w:ascii="Times New Roman" w:hAnsi="Times New Roman"/>
          <w:spacing w:val="-2"/>
          <w:sz w:val="24"/>
          <w:szCs w:val="24"/>
        </w:rPr>
        <w:t>In addition, w</w:t>
      </w:r>
      <w:r w:rsidR="00C719CB" w:rsidRPr="00A95C71">
        <w:rPr>
          <w:rFonts w:ascii="Times New Roman" w:hAnsi="Times New Roman"/>
          <w:spacing w:val="-2"/>
          <w:sz w:val="24"/>
          <w:szCs w:val="24"/>
        </w:rPr>
        <w:t xml:space="preserve">e identified species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eDNA methods failed to detect but were observed in visual census surveys and vice versa. </w:t>
      </w:r>
      <w:r w:rsidR="006443DC" w:rsidRPr="00A95C71">
        <w:rPr>
          <w:rFonts w:ascii="Times New Roman" w:hAnsi="Times New Roman"/>
          <w:spacing w:val="-2"/>
          <w:sz w:val="24"/>
          <w:szCs w:val="24"/>
        </w:rPr>
        <w:t>We note that given the few number</w:t>
      </w:r>
      <w:r w:rsidR="008C445A" w:rsidRPr="00A95C71">
        <w:rPr>
          <w:rFonts w:ascii="Times New Roman" w:hAnsi="Times New Roman"/>
          <w:spacing w:val="-2"/>
          <w:sz w:val="24"/>
          <w:szCs w:val="24"/>
        </w:rPr>
        <w:t>s</w:t>
      </w:r>
      <w:r w:rsidR="006443DC" w:rsidRPr="00A95C71">
        <w:rPr>
          <w:rFonts w:ascii="Times New Roman" w:hAnsi="Times New Roman"/>
          <w:spacing w:val="-2"/>
          <w:sz w:val="24"/>
          <w:szCs w:val="24"/>
        </w:rPr>
        <w:t xml:space="preserve"> of sites </w:t>
      </w:r>
      <w:r w:rsidR="00C3114B" w:rsidRPr="00A95C71">
        <w:rPr>
          <w:rFonts w:ascii="Times New Roman" w:hAnsi="Times New Roman"/>
          <w:spacing w:val="-2"/>
          <w:sz w:val="24"/>
          <w:szCs w:val="24"/>
        </w:rPr>
        <w:t xml:space="preserve">(n=3) </w:t>
      </w:r>
      <w:r w:rsidR="006443DC" w:rsidRPr="00A95C71">
        <w:rPr>
          <w:rFonts w:ascii="Times New Roman" w:hAnsi="Times New Roman"/>
          <w:spacing w:val="-2"/>
          <w:sz w:val="24"/>
          <w:szCs w:val="24"/>
        </w:rPr>
        <w:t>we were unable to robustly compare abundance estimates between methods.</w:t>
      </w:r>
    </w:p>
    <w:p w14:paraId="59D20DB0" w14:textId="2CADA1BB" w:rsidR="005D3C9C"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Results</w:t>
      </w:r>
    </w:p>
    <w:p w14:paraId="670BDFA4" w14:textId="6BBCD569" w:rsidR="005D3C9C" w:rsidRPr="00F1724E" w:rsidRDefault="005D3C9C" w:rsidP="00A95C71">
      <w:pPr>
        <w:pStyle w:val="MDPI35textbeforelist"/>
        <w:spacing w:line="480" w:lineRule="auto"/>
        <w:ind w:firstLine="0"/>
        <w:jc w:val="left"/>
        <w:rPr>
          <w:rFonts w:ascii="Times New Roman" w:hAnsi="Times New Roman"/>
          <w:b/>
          <w:bCs/>
          <w:iCs/>
          <w:sz w:val="32"/>
          <w:szCs w:val="32"/>
        </w:rPr>
      </w:pPr>
      <w:r w:rsidRPr="00F1724E">
        <w:rPr>
          <w:rFonts w:ascii="Times New Roman" w:hAnsi="Times New Roman"/>
          <w:b/>
          <w:bCs/>
          <w:iCs/>
          <w:sz w:val="32"/>
          <w:szCs w:val="32"/>
        </w:rPr>
        <w:t xml:space="preserve">eDNA </w:t>
      </w:r>
      <w:r w:rsidR="00191983">
        <w:rPr>
          <w:rFonts w:ascii="Times New Roman" w:hAnsi="Times New Roman"/>
          <w:b/>
          <w:bCs/>
          <w:iCs/>
          <w:sz w:val="32"/>
          <w:szCs w:val="32"/>
        </w:rPr>
        <w:t>r</w:t>
      </w:r>
      <w:r w:rsidRPr="00F1724E">
        <w:rPr>
          <w:rFonts w:ascii="Times New Roman" w:hAnsi="Times New Roman"/>
          <w:b/>
          <w:bCs/>
          <w:iCs/>
          <w:sz w:val="32"/>
          <w:szCs w:val="32"/>
        </w:rPr>
        <w:t>esults</w:t>
      </w:r>
    </w:p>
    <w:p w14:paraId="6EF6A7FF" w14:textId="505D6A0F" w:rsidR="004D1780" w:rsidRPr="00A95C71" w:rsidRDefault="005D11C5"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We generated over 4 million reads that passed</w:t>
      </w:r>
      <w:r w:rsidR="00C719CB" w:rsidRPr="00A95C71">
        <w:rPr>
          <w:rFonts w:ascii="Times New Roman" w:hAnsi="Times New Roman"/>
          <w:sz w:val="24"/>
          <w:szCs w:val="24"/>
        </w:rPr>
        <w:t xml:space="preserve"> quality control</w:t>
      </w:r>
      <w:r w:rsidRPr="00A95C71">
        <w:rPr>
          <w:rFonts w:ascii="Times New Roman" w:hAnsi="Times New Roman"/>
          <w:sz w:val="24"/>
          <w:szCs w:val="24"/>
        </w:rPr>
        <w:t xml:space="preserve">. The </w:t>
      </w:r>
      <w:r w:rsidRPr="00A95C71">
        <w:rPr>
          <w:rFonts w:ascii="Times New Roman" w:hAnsi="Times New Roman"/>
          <w:i/>
          <w:sz w:val="24"/>
          <w:szCs w:val="24"/>
        </w:rPr>
        <w:t>Anacapa Toolkit</w:t>
      </w:r>
      <w:r w:rsidRPr="00A95C71">
        <w:rPr>
          <w:rFonts w:ascii="Times New Roman" w:hAnsi="Times New Roman"/>
          <w:sz w:val="24"/>
          <w:szCs w:val="24"/>
        </w:rPr>
        <w:t xml:space="preserve"> identified 2,906 ASVs </w:t>
      </w:r>
      <w:r w:rsidR="00A84D36" w:rsidRPr="00A95C71">
        <w:rPr>
          <w:rFonts w:ascii="Times New Roman" w:hAnsi="Times New Roman"/>
          <w:sz w:val="24"/>
          <w:szCs w:val="24"/>
        </w:rPr>
        <w:t xml:space="preserve">from </w:t>
      </w:r>
      <w:r w:rsidRPr="00A95C71">
        <w:rPr>
          <w:rFonts w:ascii="Times New Roman" w:hAnsi="Times New Roman"/>
          <w:sz w:val="24"/>
          <w:szCs w:val="24"/>
        </w:rPr>
        <w:t xml:space="preserve">3,091,063 reads </w:t>
      </w:r>
      <w:r w:rsidR="00A84D36" w:rsidRPr="00A95C71">
        <w:rPr>
          <w:rFonts w:ascii="Times New Roman" w:hAnsi="Times New Roman"/>
          <w:sz w:val="24"/>
          <w:szCs w:val="24"/>
        </w:rPr>
        <w:t xml:space="preserve">representing </w:t>
      </w:r>
      <w:r w:rsidR="00B27817" w:rsidRPr="00A95C71">
        <w:rPr>
          <w:rFonts w:ascii="Times New Roman" w:hAnsi="Times New Roman"/>
          <w:sz w:val="24"/>
          <w:szCs w:val="24"/>
        </w:rPr>
        <w:t>27</w:t>
      </w:r>
      <w:r w:rsidRPr="00A95C71">
        <w:rPr>
          <w:rFonts w:ascii="Times New Roman" w:hAnsi="Times New Roman"/>
          <w:sz w:val="24"/>
          <w:szCs w:val="24"/>
        </w:rPr>
        <w:t xml:space="preserve"> samples </w:t>
      </w:r>
      <w:r w:rsidR="00B27817" w:rsidRPr="00A95C71">
        <w:rPr>
          <w:rFonts w:ascii="Times New Roman" w:hAnsi="Times New Roman"/>
          <w:sz w:val="24"/>
          <w:szCs w:val="24"/>
        </w:rPr>
        <w:t xml:space="preserve">and 8 </w:t>
      </w:r>
      <w:r w:rsidRPr="00A95C71">
        <w:rPr>
          <w:rFonts w:ascii="Times New Roman" w:hAnsi="Times New Roman"/>
          <w:sz w:val="24"/>
          <w:szCs w:val="24"/>
        </w:rPr>
        <w:t xml:space="preserve">controls. After the </w:t>
      </w:r>
      <w:r w:rsidR="00494760" w:rsidRPr="00A95C71">
        <w:rPr>
          <w:rFonts w:ascii="Times New Roman" w:hAnsi="Times New Roman"/>
          <w:sz w:val="24"/>
          <w:szCs w:val="24"/>
        </w:rPr>
        <w:t>second</w:t>
      </w:r>
      <w:r w:rsidRPr="00A95C71">
        <w:rPr>
          <w:rFonts w:ascii="Times New Roman" w:hAnsi="Times New Roman"/>
          <w:sz w:val="24"/>
          <w:szCs w:val="24"/>
        </w:rPr>
        <w:t xml:space="preserve"> decontamination step</w:t>
      </w:r>
      <w:r w:rsidR="00A84D36" w:rsidRPr="00A95C71">
        <w:rPr>
          <w:rFonts w:ascii="Times New Roman" w:hAnsi="Times New Roman"/>
          <w:sz w:val="24"/>
          <w:szCs w:val="24"/>
        </w:rPr>
        <w:t xml:space="preserve">, however, totals reduced to </w:t>
      </w:r>
      <w:r w:rsidR="001B3A88">
        <w:rPr>
          <w:rFonts w:ascii="Times New Roman" w:hAnsi="Times New Roman"/>
          <w:sz w:val="24"/>
          <w:szCs w:val="24"/>
        </w:rPr>
        <w:t>441</w:t>
      </w:r>
      <w:r w:rsidR="001B3A88" w:rsidRPr="00A95C71">
        <w:rPr>
          <w:rFonts w:ascii="Times New Roman" w:hAnsi="Times New Roman"/>
          <w:sz w:val="24"/>
          <w:szCs w:val="24"/>
        </w:rPr>
        <w:t xml:space="preserve"> </w:t>
      </w:r>
      <w:r w:rsidRPr="00A95C71">
        <w:rPr>
          <w:rFonts w:ascii="Times New Roman" w:hAnsi="Times New Roman"/>
          <w:sz w:val="24"/>
          <w:szCs w:val="24"/>
        </w:rPr>
        <w:t>ASVs and 2.</w:t>
      </w:r>
      <w:r w:rsidR="001B3A88">
        <w:rPr>
          <w:rFonts w:ascii="Times New Roman" w:hAnsi="Times New Roman"/>
          <w:sz w:val="24"/>
          <w:szCs w:val="24"/>
        </w:rPr>
        <w:t>23</w:t>
      </w:r>
      <w:r w:rsidR="001B3A88" w:rsidRPr="00A95C71">
        <w:rPr>
          <w:rFonts w:ascii="Times New Roman" w:hAnsi="Times New Roman"/>
          <w:sz w:val="24"/>
          <w:szCs w:val="24"/>
        </w:rPr>
        <w:t xml:space="preserve"> </w:t>
      </w:r>
      <w:r w:rsidRPr="00A95C71">
        <w:rPr>
          <w:rFonts w:ascii="Times New Roman" w:hAnsi="Times New Roman"/>
          <w:sz w:val="24"/>
          <w:szCs w:val="24"/>
        </w:rPr>
        <w:t>million reads</w:t>
      </w:r>
      <w:r w:rsidR="005D3C9C" w:rsidRPr="00A95C71">
        <w:rPr>
          <w:rFonts w:ascii="Times New Roman" w:hAnsi="Times New Roman"/>
          <w:sz w:val="24"/>
          <w:szCs w:val="24"/>
        </w:rPr>
        <w:t xml:space="preserve"> </w:t>
      </w:r>
      <w:r w:rsidR="00551613" w:rsidRPr="00A95C71">
        <w:rPr>
          <w:rFonts w:ascii="Times New Roman" w:hAnsi="Times New Roman"/>
          <w:sz w:val="24"/>
          <w:szCs w:val="24"/>
        </w:rPr>
        <w:t xml:space="preserve">(Tables </w:t>
      </w:r>
      <w:r w:rsidR="005603E0" w:rsidRPr="00A95C71">
        <w:rPr>
          <w:rFonts w:ascii="Times New Roman" w:hAnsi="Times New Roman"/>
          <w:sz w:val="24"/>
          <w:szCs w:val="24"/>
        </w:rPr>
        <w:t>S</w:t>
      </w:r>
      <w:r w:rsidR="00551613" w:rsidRPr="00A95C71">
        <w:rPr>
          <w:rFonts w:ascii="Times New Roman" w:hAnsi="Times New Roman"/>
          <w:sz w:val="24"/>
          <w:szCs w:val="24"/>
        </w:rPr>
        <w:t>1-</w:t>
      </w:r>
      <w:r w:rsidR="005603E0" w:rsidRPr="00A95C71">
        <w:rPr>
          <w:rFonts w:ascii="Times New Roman" w:hAnsi="Times New Roman"/>
          <w:sz w:val="24"/>
          <w:szCs w:val="24"/>
        </w:rPr>
        <w:t>S</w:t>
      </w:r>
      <w:r w:rsidR="00551613" w:rsidRPr="00A95C71">
        <w:rPr>
          <w:rFonts w:ascii="Times New Roman" w:hAnsi="Times New Roman"/>
          <w:sz w:val="24"/>
          <w:szCs w:val="24"/>
        </w:rPr>
        <w:t>3)</w:t>
      </w:r>
      <w:r w:rsidRPr="00A95C71">
        <w:rPr>
          <w:rFonts w:ascii="Times New Roman" w:hAnsi="Times New Roman"/>
          <w:sz w:val="24"/>
          <w:szCs w:val="24"/>
        </w:rPr>
        <w:t>.</w:t>
      </w:r>
    </w:p>
    <w:p w14:paraId="482B4C47" w14:textId="1A8EF4F2" w:rsidR="00A84D36" w:rsidRDefault="00D679F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 xml:space="preserve">Combined, </w:t>
      </w:r>
      <w:r w:rsidR="005D11C5" w:rsidRPr="00A95C71">
        <w:rPr>
          <w:rFonts w:ascii="Times New Roman" w:hAnsi="Times New Roman"/>
          <w:sz w:val="24"/>
          <w:szCs w:val="24"/>
        </w:rPr>
        <w:t xml:space="preserve">eDNA </w:t>
      </w:r>
      <w:r w:rsidR="006D02B8" w:rsidRPr="00A95C71">
        <w:rPr>
          <w:rFonts w:ascii="Times New Roman" w:hAnsi="Times New Roman"/>
          <w:sz w:val="24"/>
          <w:szCs w:val="24"/>
        </w:rPr>
        <w:t xml:space="preserve">metabarcoding </w:t>
      </w:r>
      <w:r w:rsidR="005D11C5" w:rsidRPr="00A95C71">
        <w:rPr>
          <w:rFonts w:ascii="Times New Roman" w:hAnsi="Times New Roman"/>
          <w:sz w:val="24"/>
          <w:szCs w:val="24"/>
        </w:rPr>
        <w:t>successfully detect</w:t>
      </w:r>
      <w:r w:rsidR="006D02B8" w:rsidRPr="00A95C71">
        <w:rPr>
          <w:rFonts w:ascii="Times New Roman" w:hAnsi="Times New Roman"/>
          <w:sz w:val="24"/>
          <w:szCs w:val="24"/>
        </w:rPr>
        <w:t>ed</w:t>
      </w:r>
      <w:r w:rsidR="005D11C5" w:rsidRPr="00A95C71">
        <w:rPr>
          <w:rFonts w:ascii="Times New Roman" w:hAnsi="Times New Roman"/>
          <w:sz w:val="24"/>
          <w:szCs w:val="24"/>
        </w:rPr>
        <w:t xml:space="preserve"> </w:t>
      </w:r>
      <w:r w:rsidR="001B3A88">
        <w:rPr>
          <w:rFonts w:ascii="Times New Roman" w:hAnsi="Times New Roman"/>
          <w:sz w:val="24"/>
          <w:szCs w:val="24"/>
        </w:rPr>
        <w:t>42</w:t>
      </w:r>
      <w:r w:rsidR="001B3A88"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096A27" w:rsidRPr="00A95C71">
        <w:rPr>
          <w:rFonts w:ascii="Times New Roman" w:hAnsi="Times New Roman"/>
          <w:sz w:val="24"/>
          <w:szCs w:val="24"/>
        </w:rPr>
        <w:t>tax</w:t>
      </w:r>
      <w:r w:rsidR="00CD05F8" w:rsidRPr="00A95C71">
        <w:rPr>
          <w:rFonts w:ascii="Times New Roman" w:hAnsi="Times New Roman"/>
          <w:sz w:val="24"/>
          <w:szCs w:val="24"/>
        </w:rPr>
        <w:t>a</w:t>
      </w:r>
      <w:r w:rsidR="00096A27" w:rsidRPr="00A95C71">
        <w:rPr>
          <w:rFonts w:ascii="Times New Roman" w:hAnsi="Times New Roman"/>
          <w:sz w:val="24"/>
          <w:szCs w:val="24"/>
        </w:rPr>
        <w:t xml:space="preserve">, representing </w:t>
      </w:r>
      <w:r w:rsidR="001B3A88">
        <w:rPr>
          <w:rFonts w:ascii="Times New Roman" w:hAnsi="Times New Roman"/>
          <w:sz w:val="24"/>
          <w:szCs w:val="24"/>
        </w:rPr>
        <w:t>4</w:t>
      </w:r>
      <w:r w:rsidR="00F53521" w:rsidRPr="00A95C71">
        <w:rPr>
          <w:rFonts w:ascii="Times New Roman" w:hAnsi="Times New Roman"/>
          <w:sz w:val="24"/>
          <w:szCs w:val="24"/>
        </w:rPr>
        <w:t>0</w:t>
      </w:r>
      <w:r w:rsidR="00553ECC" w:rsidRPr="00A95C71">
        <w:rPr>
          <w:rFonts w:ascii="Times New Roman" w:hAnsi="Times New Roman"/>
          <w:sz w:val="24"/>
          <w:szCs w:val="24"/>
        </w:rPr>
        <w:t xml:space="preserve"> </w:t>
      </w:r>
      <w:r w:rsidR="005D11C5" w:rsidRPr="00A95C71">
        <w:rPr>
          <w:rFonts w:ascii="Times New Roman" w:hAnsi="Times New Roman"/>
          <w:sz w:val="24"/>
          <w:szCs w:val="24"/>
        </w:rPr>
        <w:t xml:space="preserve">unique species, </w:t>
      </w:r>
      <w:r w:rsidR="001B3A88">
        <w:rPr>
          <w:rFonts w:ascii="Times New Roman" w:hAnsi="Times New Roman"/>
          <w:sz w:val="24"/>
          <w:szCs w:val="24"/>
        </w:rPr>
        <w:t>39</w:t>
      </w:r>
      <w:r w:rsidR="00553ECC" w:rsidRPr="00A95C71">
        <w:rPr>
          <w:rFonts w:ascii="Times New Roman" w:hAnsi="Times New Roman"/>
          <w:sz w:val="24"/>
          <w:szCs w:val="24"/>
        </w:rPr>
        <w:t xml:space="preserve"> </w:t>
      </w:r>
      <w:r w:rsidR="005D11C5" w:rsidRPr="00A95C71">
        <w:rPr>
          <w:rFonts w:ascii="Times New Roman" w:hAnsi="Times New Roman"/>
          <w:sz w:val="24"/>
          <w:szCs w:val="24"/>
        </w:rPr>
        <w:t>genera</w:t>
      </w:r>
      <w:r w:rsidR="00C17CE3" w:rsidRPr="00A95C71">
        <w:rPr>
          <w:rFonts w:ascii="Times New Roman" w:hAnsi="Times New Roman"/>
          <w:sz w:val="24"/>
          <w:szCs w:val="24"/>
        </w:rPr>
        <w:t>,</w:t>
      </w:r>
      <w:r w:rsidR="005D11C5" w:rsidRPr="00A95C71">
        <w:rPr>
          <w:rFonts w:ascii="Times New Roman" w:hAnsi="Times New Roman"/>
          <w:sz w:val="24"/>
          <w:szCs w:val="24"/>
        </w:rPr>
        <w:t xml:space="preserve"> </w:t>
      </w:r>
      <w:r w:rsidR="001B3A88">
        <w:rPr>
          <w:rFonts w:ascii="Times New Roman" w:hAnsi="Times New Roman"/>
          <w:sz w:val="24"/>
          <w:szCs w:val="24"/>
        </w:rPr>
        <w:t>28</w:t>
      </w:r>
      <w:r w:rsidR="001B3A88" w:rsidRPr="00A95C71">
        <w:rPr>
          <w:rFonts w:ascii="Times New Roman" w:hAnsi="Times New Roman"/>
          <w:sz w:val="24"/>
          <w:szCs w:val="24"/>
        </w:rPr>
        <w:t xml:space="preserve"> </w:t>
      </w:r>
      <w:r w:rsidR="005D11C5" w:rsidRPr="00A95C71">
        <w:rPr>
          <w:rFonts w:ascii="Times New Roman" w:hAnsi="Times New Roman"/>
          <w:sz w:val="24"/>
          <w:szCs w:val="24"/>
        </w:rPr>
        <w:t xml:space="preserve">families, and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classes (Table</w:t>
      </w:r>
      <w:r w:rsidR="005D3C9C" w:rsidRPr="00A95C71">
        <w:rPr>
          <w:rFonts w:ascii="Times New Roman" w:hAnsi="Times New Roman"/>
          <w:sz w:val="24"/>
          <w:szCs w:val="24"/>
        </w:rPr>
        <w:t>s</w:t>
      </w:r>
      <w:r w:rsidR="005D11C5" w:rsidRPr="00A95C71">
        <w:rPr>
          <w:rFonts w:ascii="Times New Roman" w:hAnsi="Times New Roman"/>
          <w:sz w:val="24"/>
          <w:szCs w:val="24"/>
        </w:rPr>
        <w:t xml:space="preserve"> </w:t>
      </w:r>
      <w:r w:rsidR="005603E0" w:rsidRPr="00A95C71">
        <w:rPr>
          <w:rFonts w:ascii="Times New Roman" w:hAnsi="Times New Roman"/>
          <w:sz w:val="24"/>
          <w:szCs w:val="24"/>
        </w:rPr>
        <w:t>S</w:t>
      </w:r>
      <w:r w:rsidR="001E08D1" w:rsidRPr="00A95C71">
        <w:rPr>
          <w:rFonts w:ascii="Times New Roman" w:hAnsi="Times New Roman"/>
          <w:sz w:val="24"/>
          <w:szCs w:val="24"/>
        </w:rPr>
        <w:t>1</w:t>
      </w:r>
      <w:r w:rsidR="005D3C9C" w:rsidRPr="00A95C71">
        <w:rPr>
          <w:rFonts w:ascii="Times New Roman" w:hAnsi="Times New Roman"/>
          <w:sz w:val="24"/>
          <w:szCs w:val="24"/>
        </w:rPr>
        <w:t>-</w:t>
      </w:r>
      <w:r w:rsidR="005603E0" w:rsidRPr="00A95C71">
        <w:rPr>
          <w:rFonts w:ascii="Times New Roman" w:hAnsi="Times New Roman"/>
          <w:sz w:val="24"/>
          <w:szCs w:val="24"/>
        </w:rPr>
        <w:t>S</w:t>
      </w:r>
      <w:r w:rsidR="001E08D1" w:rsidRPr="00A95C71">
        <w:rPr>
          <w:rFonts w:ascii="Times New Roman" w:hAnsi="Times New Roman"/>
          <w:sz w:val="24"/>
          <w:szCs w:val="24"/>
        </w:rPr>
        <w:t>3</w:t>
      </w:r>
      <w:r w:rsidR="005D11C5" w:rsidRPr="00A95C71">
        <w:rPr>
          <w:rFonts w:ascii="Times New Roman" w:hAnsi="Times New Roman"/>
          <w:sz w:val="24"/>
          <w:szCs w:val="24"/>
        </w:rPr>
        <w:t>).</w:t>
      </w:r>
      <w:r w:rsidR="00ED66A7" w:rsidRPr="00A95C71">
        <w:rPr>
          <w:rFonts w:ascii="Times New Roman" w:hAnsi="Times New Roman"/>
          <w:sz w:val="24"/>
          <w:szCs w:val="24"/>
        </w:rPr>
        <w:t xml:space="preserve"> </w:t>
      </w:r>
      <w:r w:rsidR="00494760" w:rsidRPr="00A95C71">
        <w:rPr>
          <w:rFonts w:ascii="Times New Roman" w:hAnsi="Times New Roman"/>
          <w:sz w:val="24"/>
          <w:szCs w:val="24"/>
        </w:rPr>
        <w:t xml:space="preserve">eDNA detected </w:t>
      </w:r>
      <w:r w:rsidR="00F53521" w:rsidRPr="00A95C71">
        <w:rPr>
          <w:rFonts w:ascii="Times New Roman" w:hAnsi="Times New Roman"/>
          <w:sz w:val="24"/>
          <w:szCs w:val="24"/>
        </w:rPr>
        <w:t>3</w:t>
      </w:r>
      <w:r w:rsidR="001B3A88">
        <w:rPr>
          <w:rFonts w:ascii="Times New Roman" w:hAnsi="Times New Roman"/>
          <w:sz w:val="24"/>
          <w:szCs w:val="24"/>
        </w:rPr>
        <w:t>1</w:t>
      </w:r>
      <w:r w:rsidR="00553ECC" w:rsidRPr="00A95C71">
        <w:rPr>
          <w:rFonts w:ascii="Times New Roman" w:hAnsi="Times New Roman"/>
          <w:sz w:val="24"/>
          <w:szCs w:val="24"/>
        </w:rPr>
        <w:t xml:space="preserve"> </w:t>
      </w:r>
      <w:r w:rsidR="004F68C4" w:rsidRPr="00A95C71">
        <w:rPr>
          <w:rFonts w:ascii="Times New Roman" w:hAnsi="Times New Roman"/>
          <w:sz w:val="24"/>
          <w:szCs w:val="24"/>
        </w:rPr>
        <w:t>species within the MPA</w:t>
      </w:r>
      <w:r w:rsidR="00185B4B" w:rsidRPr="00A95C71">
        <w:rPr>
          <w:rFonts w:ascii="Times New Roman" w:hAnsi="Times New Roman"/>
          <w:sz w:val="24"/>
          <w:szCs w:val="24"/>
        </w:rPr>
        <w:t xml:space="preserve">, </w:t>
      </w:r>
      <w:r w:rsidR="001B3A88" w:rsidRPr="00A95C71">
        <w:rPr>
          <w:rFonts w:ascii="Times New Roman" w:hAnsi="Times New Roman"/>
          <w:sz w:val="24"/>
          <w:szCs w:val="24"/>
        </w:rPr>
        <w:t>3</w:t>
      </w:r>
      <w:r w:rsidR="001B3A88">
        <w:rPr>
          <w:rFonts w:ascii="Times New Roman" w:hAnsi="Times New Roman"/>
          <w:sz w:val="24"/>
          <w:szCs w:val="24"/>
        </w:rPr>
        <w:t>6</w:t>
      </w:r>
      <w:r w:rsidR="001B3A88" w:rsidRPr="00A95C71">
        <w:rPr>
          <w:rFonts w:ascii="Times New Roman" w:hAnsi="Times New Roman"/>
          <w:sz w:val="24"/>
          <w:szCs w:val="24"/>
        </w:rPr>
        <w:t xml:space="preserve"> </w:t>
      </w:r>
      <w:r w:rsidR="004F68C4" w:rsidRPr="00A95C71">
        <w:rPr>
          <w:rFonts w:ascii="Times New Roman" w:hAnsi="Times New Roman"/>
          <w:sz w:val="24"/>
          <w:szCs w:val="24"/>
        </w:rPr>
        <w:t>at the edge</w:t>
      </w:r>
      <w:r w:rsidR="00185B4B" w:rsidRPr="00A95C71">
        <w:rPr>
          <w:rFonts w:ascii="Times New Roman" w:hAnsi="Times New Roman"/>
          <w:sz w:val="24"/>
          <w:szCs w:val="24"/>
        </w:rPr>
        <w:t xml:space="preserve">, and </w:t>
      </w:r>
      <w:r w:rsidR="001B3A88">
        <w:rPr>
          <w:rFonts w:ascii="Times New Roman" w:hAnsi="Times New Roman"/>
          <w:sz w:val="24"/>
          <w:szCs w:val="24"/>
        </w:rPr>
        <w:t>38</w:t>
      </w:r>
      <w:r w:rsidR="001B3A88" w:rsidRPr="00A95C71">
        <w:rPr>
          <w:rFonts w:ascii="Times New Roman" w:hAnsi="Times New Roman"/>
          <w:sz w:val="24"/>
          <w:szCs w:val="24"/>
        </w:rPr>
        <w:t xml:space="preserve"> </w:t>
      </w:r>
      <w:r w:rsidR="00494760" w:rsidRPr="00A95C71">
        <w:rPr>
          <w:rFonts w:ascii="Times New Roman" w:hAnsi="Times New Roman"/>
          <w:sz w:val="24"/>
          <w:szCs w:val="24"/>
        </w:rPr>
        <w:t>species</w:t>
      </w:r>
      <w:r w:rsidR="00185B4B" w:rsidRPr="00A95C71">
        <w:rPr>
          <w:rFonts w:ascii="Times New Roman" w:hAnsi="Times New Roman"/>
          <w:sz w:val="24"/>
          <w:szCs w:val="24"/>
        </w:rPr>
        <w:t xml:space="preserve"> outside</w:t>
      </w:r>
      <w:r w:rsidR="004F68C4" w:rsidRPr="00A95C71">
        <w:rPr>
          <w:rFonts w:ascii="Times New Roman" w:hAnsi="Times New Roman"/>
          <w:sz w:val="24"/>
          <w:szCs w:val="24"/>
        </w:rPr>
        <w:t xml:space="preserve"> the MPA</w:t>
      </w:r>
      <w:r w:rsidR="00185B4B" w:rsidRPr="00A95C71">
        <w:rPr>
          <w:rFonts w:ascii="Times New Roman" w:hAnsi="Times New Roman"/>
          <w:sz w:val="24"/>
          <w:szCs w:val="24"/>
        </w:rPr>
        <w:t xml:space="preserve">. </w:t>
      </w:r>
      <w:r w:rsidR="004F68C4" w:rsidRPr="00A95C71">
        <w:rPr>
          <w:rFonts w:ascii="Times New Roman" w:hAnsi="Times New Roman"/>
          <w:sz w:val="24"/>
          <w:szCs w:val="24"/>
        </w:rPr>
        <w:t>T</w:t>
      </w:r>
      <w:r w:rsidR="005D11C5" w:rsidRPr="00A95C71">
        <w:rPr>
          <w:rFonts w:ascii="Times New Roman" w:hAnsi="Times New Roman"/>
          <w:sz w:val="24"/>
          <w:szCs w:val="24"/>
        </w:rPr>
        <w:t xml:space="preserve">he three sites shared a core group of </w:t>
      </w:r>
      <w:r w:rsidR="001B3A88" w:rsidRPr="00A95C71">
        <w:rPr>
          <w:rFonts w:ascii="Times New Roman" w:hAnsi="Times New Roman"/>
          <w:sz w:val="24"/>
          <w:szCs w:val="24"/>
        </w:rPr>
        <w:t>2</w:t>
      </w:r>
      <w:r w:rsidR="001B3A88">
        <w:rPr>
          <w:rFonts w:ascii="Times New Roman" w:hAnsi="Times New Roman"/>
          <w:sz w:val="24"/>
          <w:szCs w:val="24"/>
        </w:rPr>
        <w:t>9</w:t>
      </w:r>
      <w:r w:rsidR="001B3A88" w:rsidRPr="00A95C71">
        <w:rPr>
          <w:rFonts w:ascii="Times New Roman" w:hAnsi="Times New Roman"/>
          <w:sz w:val="24"/>
          <w:szCs w:val="24"/>
        </w:rPr>
        <w:t xml:space="preserve"> </w:t>
      </w:r>
      <w:r w:rsidR="001E5B7A" w:rsidRPr="00A95C71">
        <w:rPr>
          <w:rFonts w:ascii="Times New Roman" w:hAnsi="Times New Roman"/>
          <w:sz w:val="24"/>
          <w:szCs w:val="24"/>
        </w:rPr>
        <w:t xml:space="preserve">taxa </w:t>
      </w:r>
      <w:r w:rsidR="004D1780" w:rsidRPr="00A95C71">
        <w:rPr>
          <w:rFonts w:ascii="Times New Roman" w:hAnsi="Times New Roman"/>
          <w:sz w:val="24"/>
          <w:szCs w:val="24"/>
        </w:rPr>
        <w:t>including bony fis</w:t>
      </w:r>
      <w:r w:rsidR="00F53521" w:rsidRPr="00A95C71">
        <w:rPr>
          <w:rFonts w:ascii="Times New Roman" w:hAnsi="Times New Roman"/>
          <w:sz w:val="24"/>
          <w:szCs w:val="24"/>
        </w:rPr>
        <w:t>h</w:t>
      </w:r>
      <w:r w:rsidR="003C1FEE" w:rsidRPr="00A95C71">
        <w:rPr>
          <w:rFonts w:ascii="Times New Roman" w:hAnsi="Times New Roman"/>
          <w:sz w:val="24"/>
          <w:szCs w:val="24"/>
        </w:rPr>
        <w:t xml:space="preserve"> and </w:t>
      </w:r>
      <w:r w:rsidR="00F53521" w:rsidRPr="00A95C71">
        <w:rPr>
          <w:rFonts w:ascii="Times New Roman" w:hAnsi="Times New Roman"/>
          <w:sz w:val="24"/>
          <w:szCs w:val="24"/>
        </w:rPr>
        <w:t xml:space="preserve">one </w:t>
      </w:r>
      <w:r w:rsidR="00423E7D" w:rsidRPr="00A95C71">
        <w:rPr>
          <w:rFonts w:ascii="Times New Roman" w:hAnsi="Times New Roman"/>
          <w:sz w:val="24"/>
          <w:szCs w:val="24"/>
        </w:rPr>
        <w:t>species of ray</w:t>
      </w:r>
      <w:r w:rsidR="003C1FEE" w:rsidRPr="00A95C71">
        <w:rPr>
          <w:rFonts w:ascii="Times New Roman" w:hAnsi="Times New Roman"/>
          <w:sz w:val="24"/>
          <w:szCs w:val="24"/>
        </w:rPr>
        <w:t xml:space="preserve"> </w:t>
      </w:r>
      <w:r w:rsidR="00F145C4" w:rsidRPr="00A95C71">
        <w:rPr>
          <w:rFonts w:ascii="Times New Roman" w:hAnsi="Times New Roman"/>
          <w:sz w:val="24"/>
          <w:szCs w:val="24"/>
        </w:rPr>
        <w:t xml:space="preserve">(Fig 2) </w:t>
      </w:r>
      <w:r w:rsidR="005D11C5"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4</w:t>
      </w:r>
      <w:r w:rsidR="005D11C5" w:rsidRPr="00A95C71">
        <w:rPr>
          <w:rFonts w:ascii="Times New Roman" w:hAnsi="Times New Roman"/>
          <w:sz w:val="24"/>
          <w:szCs w:val="24"/>
        </w:rPr>
        <w:t xml:space="preserve">). Of these taxa, </w:t>
      </w:r>
      <w:r w:rsidR="001B3A88" w:rsidRPr="00A95C71">
        <w:rPr>
          <w:rFonts w:ascii="Times New Roman" w:hAnsi="Times New Roman"/>
          <w:sz w:val="24"/>
          <w:szCs w:val="24"/>
        </w:rPr>
        <w:t>1</w:t>
      </w:r>
      <w:r w:rsidR="001B3A88">
        <w:rPr>
          <w:rFonts w:ascii="Times New Roman" w:hAnsi="Times New Roman"/>
          <w:sz w:val="24"/>
          <w:szCs w:val="24"/>
        </w:rPr>
        <w:t>8</w:t>
      </w:r>
      <w:r w:rsidR="001B3A88" w:rsidRPr="00A95C71">
        <w:rPr>
          <w:rFonts w:ascii="Times New Roman" w:hAnsi="Times New Roman"/>
          <w:sz w:val="24"/>
          <w:szCs w:val="24"/>
        </w:rPr>
        <w:t xml:space="preserve"> </w:t>
      </w:r>
      <w:r w:rsidR="005D11C5" w:rsidRPr="00A95C71">
        <w:rPr>
          <w:rFonts w:ascii="Times New Roman" w:hAnsi="Times New Roman"/>
          <w:sz w:val="24"/>
          <w:szCs w:val="24"/>
        </w:rPr>
        <w:t xml:space="preserve">species are associated with rocky reef habitat, </w:t>
      </w:r>
      <w:r w:rsidR="00AB1EEC" w:rsidRPr="00A95C71">
        <w:rPr>
          <w:rFonts w:ascii="Times New Roman" w:hAnsi="Times New Roman"/>
          <w:sz w:val="24"/>
          <w:szCs w:val="24"/>
        </w:rPr>
        <w:t>five</w:t>
      </w:r>
      <w:r w:rsidR="005D11C5" w:rsidRPr="00A95C71">
        <w:rPr>
          <w:rFonts w:ascii="Times New Roman" w:hAnsi="Times New Roman"/>
          <w:sz w:val="24"/>
          <w:szCs w:val="24"/>
        </w:rPr>
        <w:t xml:space="preserve"> species are associated with sandy bottom habitat,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species are pelagic-neritic,</w:t>
      </w:r>
      <w:r w:rsidR="00423E7D" w:rsidRPr="00A95C71">
        <w:rPr>
          <w:rFonts w:ascii="Times New Roman" w:hAnsi="Times New Roman"/>
          <w:sz w:val="24"/>
          <w:szCs w:val="24"/>
        </w:rPr>
        <w:t xml:space="preserve"> and</w:t>
      </w:r>
      <w:r w:rsidR="005D11C5" w:rsidRPr="00A95C71">
        <w:rPr>
          <w:rFonts w:ascii="Times New Roman" w:hAnsi="Times New Roman"/>
          <w:sz w:val="24"/>
          <w:szCs w:val="24"/>
        </w:rPr>
        <w:t xml:space="preserve">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species </w:t>
      </w:r>
      <w:r w:rsidR="00F53521" w:rsidRPr="00A95C71">
        <w:rPr>
          <w:rFonts w:ascii="Times New Roman" w:hAnsi="Times New Roman"/>
          <w:sz w:val="24"/>
          <w:szCs w:val="24"/>
        </w:rPr>
        <w:t>are</w:t>
      </w:r>
      <w:r w:rsidR="00AD0792" w:rsidRPr="00A95C71">
        <w:rPr>
          <w:rFonts w:ascii="Times New Roman" w:hAnsi="Times New Roman"/>
          <w:sz w:val="24"/>
          <w:szCs w:val="24"/>
        </w:rPr>
        <w:t xml:space="preserve"> </w:t>
      </w:r>
      <w:r w:rsidR="005D11C5" w:rsidRPr="00A95C71">
        <w:rPr>
          <w:rFonts w:ascii="Times New Roman" w:hAnsi="Times New Roman"/>
          <w:sz w:val="24"/>
          <w:szCs w:val="24"/>
        </w:rPr>
        <w:t xml:space="preserve">pelagic-oceanic. </w:t>
      </w:r>
    </w:p>
    <w:p w14:paraId="0E916C8A" w14:textId="6FE7B0E0"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lastRenderedPageBreak/>
        <w:t xml:space="preserve">Figure 2. </w:t>
      </w:r>
      <w:r w:rsidRPr="00A95C71">
        <w:rPr>
          <w:rFonts w:ascii="Times New Roman" w:hAnsi="Times New Roman"/>
          <w:bCs/>
          <w:sz w:val="24"/>
          <w:szCs w:val="24"/>
        </w:rPr>
        <w:t>Venn Diagram of Fish Species Detected with eDNA</w:t>
      </w:r>
    </w:p>
    <w:p w14:paraId="2D5152B6" w14:textId="5EB8AAA2" w:rsidR="00494760" w:rsidRDefault="00942B56"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Species rarefaction curves showed </w:t>
      </w:r>
      <w:r w:rsidR="005D11C5" w:rsidRPr="00A95C71">
        <w:rPr>
          <w:rFonts w:ascii="Times New Roman" w:hAnsi="Times New Roman"/>
          <w:sz w:val="24"/>
          <w:szCs w:val="24"/>
        </w:rPr>
        <w:t xml:space="preserve">that </w:t>
      </w:r>
      <w:r w:rsidR="005D6568" w:rsidRPr="00A95C71">
        <w:rPr>
          <w:rFonts w:ascii="Times New Roman" w:hAnsi="Times New Roman"/>
          <w:sz w:val="24"/>
          <w:szCs w:val="24"/>
        </w:rPr>
        <w:t xml:space="preserve">sampling at </w:t>
      </w:r>
      <w:r w:rsidRPr="00A95C71">
        <w:rPr>
          <w:rFonts w:ascii="Times New Roman" w:hAnsi="Times New Roman"/>
          <w:sz w:val="24"/>
          <w:szCs w:val="24"/>
        </w:rPr>
        <w:t xml:space="preserve">each </w:t>
      </w:r>
      <w:r w:rsidR="00AE791F" w:rsidRPr="00A95C71">
        <w:rPr>
          <w:rFonts w:ascii="Times New Roman" w:hAnsi="Times New Roman"/>
          <w:sz w:val="24"/>
          <w:szCs w:val="24"/>
        </w:rPr>
        <w:t>site</w:t>
      </w:r>
      <w:r w:rsidR="00C23B0C" w:rsidRPr="00A95C71">
        <w:rPr>
          <w:rFonts w:ascii="Times New Roman" w:hAnsi="Times New Roman"/>
          <w:sz w:val="24"/>
          <w:szCs w:val="24"/>
        </w:rPr>
        <w:t xml:space="preserve"> (n=9)</w:t>
      </w:r>
      <w:r w:rsidR="005D11C5" w:rsidRPr="00A95C71">
        <w:rPr>
          <w:rFonts w:ascii="Times New Roman" w:hAnsi="Times New Roman"/>
          <w:sz w:val="24"/>
          <w:szCs w:val="24"/>
        </w:rPr>
        <w:t xml:space="preserve"> was </w:t>
      </w:r>
      <w:r w:rsidR="004F68C4" w:rsidRPr="00A95C71">
        <w:rPr>
          <w:rFonts w:ascii="Times New Roman" w:hAnsi="Times New Roman"/>
          <w:sz w:val="24"/>
          <w:szCs w:val="24"/>
        </w:rPr>
        <w:t>in</w:t>
      </w:r>
      <w:r w:rsidR="005D11C5" w:rsidRPr="00A95C71">
        <w:rPr>
          <w:rFonts w:ascii="Times New Roman" w:hAnsi="Times New Roman"/>
          <w:sz w:val="24"/>
          <w:szCs w:val="24"/>
        </w:rPr>
        <w:t xml:space="preserve">sufficient to capture </w:t>
      </w:r>
      <w:r w:rsidR="00C252BB" w:rsidRPr="00A95C71">
        <w:rPr>
          <w:rFonts w:ascii="Times New Roman" w:hAnsi="Times New Roman"/>
          <w:sz w:val="24"/>
          <w:szCs w:val="24"/>
        </w:rPr>
        <w:t>all</w:t>
      </w:r>
      <w:r w:rsidR="005D11C5" w:rsidRPr="00A95C71">
        <w:rPr>
          <w:rFonts w:ascii="Times New Roman" w:hAnsi="Times New Roman"/>
          <w:sz w:val="24"/>
          <w:szCs w:val="24"/>
        </w:rPr>
        <w:t xml:space="preserve"> </w:t>
      </w:r>
      <w:r w:rsidR="007806AB" w:rsidRPr="00A95C71">
        <w:rPr>
          <w:rFonts w:ascii="Times New Roman" w:hAnsi="Times New Roman"/>
          <w:sz w:val="24"/>
          <w:szCs w:val="24"/>
        </w:rPr>
        <w:t xml:space="preserve">species </w:t>
      </w:r>
      <w:r w:rsidR="005D11C5" w:rsidRPr="00A95C71">
        <w:rPr>
          <w:rFonts w:ascii="Times New Roman" w:hAnsi="Times New Roman"/>
          <w:sz w:val="24"/>
          <w:szCs w:val="24"/>
        </w:rPr>
        <w:t xml:space="preserve">diversity </w:t>
      </w:r>
      <w:r w:rsidR="007806AB" w:rsidRPr="00A95C71">
        <w:rPr>
          <w:rFonts w:ascii="Times New Roman" w:hAnsi="Times New Roman"/>
          <w:sz w:val="24"/>
          <w:szCs w:val="24"/>
        </w:rPr>
        <w:t xml:space="preserve">(Fig </w:t>
      </w:r>
      <w:r w:rsidR="00F42763" w:rsidRPr="00A95C71">
        <w:rPr>
          <w:rFonts w:ascii="Times New Roman" w:hAnsi="Times New Roman"/>
          <w:sz w:val="24"/>
          <w:szCs w:val="24"/>
        </w:rPr>
        <w:t>3</w:t>
      </w:r>
      <w:r w:rsidR="007806AB" w:rsidRPr="00A95C71">
        <w:rPr>
          <w:rFonts w:ascii="Times New Roman" w:hAnsi="Times New Roman"/>
          <w:sz w:val="24"/>
          <w:szCs w:val="24"/>
        </w:rPr>
        <w:t>)</w:t>
      </w:r>
      <w:r w:rsidR="005D11C5" w:rsidRPr="00A95C71">
        <w:rPr>
          <w:rFonts w:ascii="Times New Roman" w:hAnsi="Times New Roman"/>
          <w:sz w:val="24"/>
          <w:szCs w:val="24"/>
        </w:rPr>
        <w:t xml:space="preserve">. Sample coverage estimates </w:t>
      </w:r>
      <w:r w:rsidR="00E376AE" w:rsidRPr="00A95C71">
        <w:rPr>
          <w:rFonts w:ascii="Times New Roman" w:hAnsi="Times New Roman"/>
          <w:sz w:val="24"/>
          <w:szCs w:val="24"/>
        </w:rPr>
        <w:t>from eDNA results before filtering by site occu</w:t>
      </w:r>
      <w:r w:rsidR="006A1145" w:rsidRPr="00A95C71">
        <w:rPr>
          <w:rFonts w:ascii="Times New Roman" w:hAnsi="Times New Roman"/>
          <w:sz w:val="24"/>
          <w:szCs w:val="24"/>
        </w:rPr>
        <w:t>p</w:t>
      </w:r>
      <w:r w:rsidR="00E376AE" w:rsidRPr="00A95C71">
        <w:rPr>
          <w:rFonts w:ascii="Times New Roman" w:hAnsi="Times New Roman"/>
          <w:sz w:val="24"/>
          <w:szCs w:val="24"/>
        </w:rPr>
        <w:t xml:space="preserve">ancy modeling filters </w:t>
      </w:r>
      <w:r w:rsidR="005D11C5" w:rsidRPr="00A95C71">
        <w:rPr>
          <w:rFonts w:ascii="Times New Roman" w:hAnsi="Times New Roman"/>
          <w:sz w:val="24"/>
          <w:szCs w:val="24"/>
        </w:rPr>
        <w:t xml:space="preserve">were </w:t>
      </w:r>
      <w:r w:rsidR="001B3A88" w:rsidRPr="00A95C71">
        <w:rPr>
          <w:rFonts w:ascii="Times New Roman" w:hAnsi="Times New Roman"/>
          <w:sz w:val="24"/>
          <w:szCs w:val="24"/>
        </w:rPr>
        <w:t>94.</w:t>
      </w:r>
      <w:r w:rsidR="001B3A88">
        <w:rPr>
          <w:rFonts w:ascii="Times New Roman" w:hAnsi="Times New Roman"/>
          <w:sz w:val="24"/>
          <w:szCs w:val="24"/>
        </w:rPr>
        <w:t>4</w:t>
      </w:r>
      <w:r w:rsidR="001B3A88" w:rsidRPr="00A95C71">
        <w:rPr>
          <w:rFonts w:ascii="Times New Roman" w:hAnsi="Times New Roman"/>
          <w:sz w:val="24"/>
          <w:szCs w:val="24"/>
        </w:rPr>
        <w:t>%, 88.</w:t>
      </w:r>
      <w:r w:rsidR="001B3A88">
        <w:rPr>
          <w:rFonts w:ascii="Times New Roman" w:hAnsi="Times New Roman"/>
          <w:sz w:val="24"/>
          <w:szCs w:val="24"/>
        </w:rPr>
        <w:t>9</w:t>
      </w:r>
      <w:r w:rsidR="001B3A88" w:rsidRPr="00A95C71">
        <w:rPr>
          <w:rFonts w:ascii="Times New Roman" w:hAnsi="Times New Roman"/>
          <w:sz w:val="24"/>
          <w:szCs w:val="24"/>
        </w:rPr>
        <w:t>%, and 9</w:t>
      </w:r>
      <w:r w:rsidR="001B3A88">
        <w:rPr>
          <w:rFonts w:ascii="Times New Roman" w:hAnsi="Times New Roman"/>
          <w:sz w:val="24"/>
          <w:szCs w:val="24"/>
        </w:rPr>
        <w:t>3</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 xml:space="preserve">% </w:t>
      </w:r>
      <w:r w:rsidR="005D11C5" w:rsidRPr="00A95C71">
        <w:rPr>
          <w:rFonts w:ascii="Times New Roman" w:hAnsi="Times New Roman"/>
          <w:sz w:val="24"/>
          <w:szCs w:val="24"/>
        </w:rPr>
        <w:t xml:space="preserve">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 </w:t>
      </w:r>
      <w:r w:rsidRPr="00A95C71">
        <w:rPr>
          <w:rFonts w:ascii="Times New Roman" w:hAnsi="Times New Roman"/>
          <w:sz w:val="24"/>
          <w:szCs w:val="24"/>
        </w:rPr>
        <w:t xml:space="preserve">Coverage estimates dropped to </w:t>
      </w:r>
      <w:r w:rsidR="001B3A88" w:rsidRPr="00A95C71">
        <w:rPr>
          <w:rFonts w:ascii="Times New Roman" w:hAnsi="Times New Roman"/>
          <w:sz w:val="24"/>
          <w:szCs w:val="24"/>
        </w:rPr>
        <w:t>8</w:t>
      </w:r>
      <w:r w:rsidR="001B3A88">
        <w:rPr>
          <w:rFonts w:ascii="Times New Roman" w:hAnsi="Times New Roman"/>
          <w:sz w:val="24"/>
          <w:szCs w:val="24"/>
        </w:rPr>
        <w:t>0</w:t>
      </w:r>
      <w:r w:rsidR="001B3A88" w:rsidRPr="00A95C71">
        <w:rPr>
          <w:rFonts w:ascii="Times New Roman" w:hAnsi="Times New Roman"/>
          <w:sz w:val="24"/>
          <w:szCs w:val="24"/>
        </w:rPr>
        <w:t>.</w:t>
      </w:r>
      <w:r w:rsidR="001B3A88">
        <w:rPr>
          <w:rFonts w:ascii="Times New Roman" w:hAnsi="Times New Roman"/>
          <w:sz w:val="24"/>
          <w:szCs w:val="24"/>
        </w:rPr>
        <w:t>2</w:t>
      </w:r>
      <w:r w:rsidR="001B3A88" w:rsidRPr="00A95C71">
        <w:rPr>
          <w:rFonts w:ascii="Times New Roman" w:hAnsi="Times New Roman"/>
          <w:sz w:val="24"/>
          <w:szCs w:val="24"/>
        </w:rPr>
        <w:t>%, 80.0%, 8</w:t>
      </w:r>
      <w:r w:rsidR="001B3A88">
        <w:rPr>
          <w:rFonts w:ascii="Times New Roman" w:hAnsi="Times New Roman"/>
          <w:sz w:val="24"/>
          <w:szCs w:val="24"/>
        </w:rPr>
        <w:t>2</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w:t>
      </w:r>
      <w:r w:rsidR="005D11C5" w:rsidRPr="00A95C71">
        <w:rPr>
          <w:rFonts w:ascii="Times New Roman" w:hAnsi="Times New Roman"/>
          <w:sz w:val="24"/>
          <w:szCs w:val="24"/>
        </w:rPr>
        <w:t xml:space="preserve">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w:t>
      </w:r>
      <w:r w:rsidRPr="00A95C71">
        <w:rPr>
          <w:rFonts w:ascii="Times New Roman" w:hAnsi="Times New Roman"/>
          <w:sz w:val="24"/>
          <w:szCs w:val="24"/>
        </w:rPr>
        <w:t xml:space="preserve">, </w:t>
      </w:r>
      <w:r w:rsidR="00CD05F8" w:rsidRPr="00A95C71">
        <w:rPr>
          <w:rFonts w:ascii="Times New Roman" w:hAnsi="Times New Roman"/>
          <w:sz w:val="24"/>
          <w:szCs w:val="24"/>
        </w:rPr>
        <w:t>when</w:t>
      </w:r>
      <w:r w:rsidRPr="00A95C71">
        <w:rPr>
          <w:rFonts w:ascii="Times New Roman" w:hAnsi="Times New Roman"/>
          <w:sz w:val="24"/>
          <w:szCs w:val="24"/>
        </w:rPr>
        <w:t xml:space="preserve"> only </w:t>
      </w:r>
      <w:r w:rsidR="00AB1EEC" w:rsidRPr="00A95C71">
        <w:rPr>
          <w:rFonts w:ascii="Times New Roman" w:hAnsi="Times New Roman"/>
          <w:sz w:val="24"/>
          <w:szCs w:val="24"/>
        </w:rPr>
        <w:t>three</w:t>
      </w:r>
      <w:r w:rsidRPr="00A95C71">
        <w:rPr>
          <w:rFonts w:ascii="Times New Roman" w:hAnsi="Times New Roman"/>
          <w:sz w:val="24"/>
          <w:szCs w:val="24"/>
        </w:rPr>
        <w:t xml:space="preserve"> </w:t>
      </w:r>
      <w:r w:rsidR="007F0A7D" w:rsidRPr="00A95C71">
        <w:rPr>
          <w:rFonts w:ascii="Times New Roman" w:hAnsi="Times New Roman"/>
          <w:sz w:val="24"/>
          <w:szCs w:val="24"/>
        </w:rPr>
        <w:t>1L</w:t>
      </w:r>
      <w:r w:rsidRPr="00A95C71">
        <w:rPr>
          <w:rFonts w:ascii="Times New Roman" w:hAnsi="Times New Roman"/>
          <w:sz w:val="24"/>
          <w:szCs w:val="24"/>
        </w:rPr>
        <w:t xml:space="preserve"> samples </w:t>
      </w:r>
      <w:r w:rsidR="00384444" w:rsidRPr="00A95C71">
        <w:rPr>
          <w:rFonts w:ascii="Times New Roman" w:hAnsi="Times New Roman"/>
          <w:sz w:val="24"/>
          <w:szCs w:val="24"/>
        </w:rPr>
        <w:t>we</w:t>
      </w:r>
      <w:r w:rsidRPr="00A95C71">
        <w:rPr>
          <w:rFonts w:ascii="Times New Roman" w:hAnsi="Times New Roman"/>
          <w:sz w:val="24"/>
          <w:szCs w:val="24"/>
        </w:rPr>
        <w:t>re used</w:t>
      </w:r>
      <w:r w:rsidR="005D11C5" w:rsidRPr="00A95C71">
        <w:rPr>
          <w:rFonts w:ascii="Times New Roman" w:hAnsi="Times New Roman"/>
          <w:sz w:val="24"/>
          <w:szCs w:val="24"/>
        </w:rPr>
        <w:t xml:space="preserve">. </w:t>
      </w:r>
      <w:r w:rsidR="00C252BB" w:rsidRPr="00A95C71">
        <w:rPr>
          <w:rFonts w:ascii="Times New Roman" w:hAnsi="Times New Roman"/>
          <w:sz w:val="24"/>
          <w:szCs w:val="24"/>
        </w:rPr>
        <w:t>P</w:t>
      </w:r>
      <w:r w:rsidR="00493A8C" w:rsidRPr="00A95C71">
        <w:rPr>
          <w:rFonts w:ascii="Times New Roman" w:hAnsi="Times New Roman"/>
          <w:sz w:val="24"/>
          <w:szCs w:val="24"/>
        </w:rPr>
        <w:t xml:space="preserve">iecewise regression analysis </w:t>
      </w:r>
      <w:r w:rsidR="00C252BB" w:rsidRPr="00A95C71">
        <w:rPr>
          <w:rFonts w:ascii="Times New Roman" w:hAnsi="Times New Roman"/>
          <w:sz w:val="24"/>
          <w:szCs w:val="24"/>
        </w:rPr>
        <w:t>showed</w:t>
      </w:r>
      <w:r w:rsidR="005D11C5" w:rsidRPr="00A95C71">
        <w:rPr>
          <w:rFonts w:ascii="Times New Roman" w:hAnsi="Times New Roman"/>
          <w:sz w:val="24"/>
          <w:szCs w:val="24"/>
        </w:rPr>
        <w:t xml:space="preserve"> a transition from exponential to linear increase in species detected per replicate </w:t>
      </w:r>
      <w:r w:rsidR="00493A8C" w:rsidRPr="00A95C71">
        <w:rPr>
          <w:rFonts w:ascii="Times New Roman" w:hAnsi="Times New Roman"/>
          <w:sz w:val="24"/>
          <w:szCs w:val="24"/>
        </w:rPr>
        <w:t>between</w:t>
      </w:r>
      <w:r w:rsidR="005D11C5" w:rsidRPr="00A95C71">
        <w:rPr>
          <w:rFonts w:ascii="Times New Roman" w:hAnsi="Times New Roman"/>
          <w:sz w:val="24"/>
          <w:szCs w:val="24"/>
        </w:rPr>
        <w:t xml:space="preserve"> </w:t>
      </w:r>
      <w:r w:rsidR="00AB1EEC" w:rsidRPr="00A95C71">
        <w:rPr>
          <w:rFonts w:ascii="Times New Roman" w:hAnsi="Times New Roman"/>
          <w:sz w:val="24"/>
          <w:szCs w:val="24"/>
        </w:rPr>
        <w:t>three</w:t>
      </w:r>
      <w:r w:rsidR="00493A8C" w:rsidRPr="00A95C71">
        <w:rPr>
          <w:rFonts w:ascii="Times New Roman" w:hAnsi="Times New Roman"/>
          <w:sz w:val="24"/>
          <w:szCs w:val="24"/>
        </w:rPr>
        <w:t xml:space="preserve"> and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replicate water samples per site</w:t>
      </w:r>
      <w:r w:rsidR="00493A8C" w:rsidRPr="00A95C71">
        <w:rPr>
          <w:rFonts w:ascii="Times New Roman" w:hAnsi="Times New Roman"/>
          <w:sz w:val="24"/>
          <w:szCs w:val="24"/>
        </w:rPr>
        <w:t xml:space="preserve"> </w:t>
      </w:r>
      <w:r w:rsidR="001B3A88" w:rsidRPr="00A95C71">
        <w:rPr>
          <w:rFonts w:ascii="Times New Roman" w:hAnsi="Times New Roman"/>
          <w:sz w:val="24"/>
          <w:szCs w:val="24"/>
        </w:rPr>
        <w:t>(3.3</w:t>
      </w:r>
      <w:r w:rsidR="001B3A88">
        <w:rPr>
          <w:rFonts w:ascii="Times New Roman" w:hAnsi="Times New Roman"/>
          <w:sz w:val="24"/>
          <w:szCs w:val="24"/>
        </w:rPr>
        <w:t>5</w:t>
      </w:r>
      <w:r w:rsidR="001B3A88" w:rsidRPr="00A95C71">
        <w:rPr>
          <w:rFonts w:ascii="Times New Roman" w:hAnsi="Times New Roman"/>
          <w:sz w:val="24"/>
          <w:szCs w:val="24"/>
        </w:rPr>
        <w:t>-3.</w:t>
      </w:r>
      <w:r w:rsidR="001B3A88">
        <w:rPr>
          <w:rFonts w:ascii="Times New Roman" w:hAnsi="Times New Roman"/>
          <w:sz w:val="24"/>
          <w:szCs w:val="24"/>
        </w:rPr>
        <w:t>47</w:t>
      </w:r>
      <w:r w:rsidR="001B3A88" w:rsidRPr="00A95C71">
        <w:rPr>
          <w:rFonts w:ascii="Times New Roman" w:hAnsi="Times New Roman"/>
          <w:sz w:val="24"/>
          <w:szCs w:val="24"/>
        </w:rPr>
        <w:t xml:space="preserve">) </w:t>
      </w:r>
      <w:r w:rsidR="005D11C5" w:rsidRPr="00A95C71">
        <w:rPr>
          <w:rFonts w:ascii="Times New Roman" w:hAnsi="Times New Roman"/>
          <w:sz w:val="24"/>
          <w:szCs w:val="24"/>
        </w:rPr>
        <w:t xml:space="preserve">with subsequent diminishing sample coverage returns with the addition of more samples. </w:t>
      </w:r>
      <w:r w:rsidR="00C252BB" w:rsidRPr="00A95C71">
        <w:rPr>
          <w:rFonts w:ascii="Times New Roman" w:hAnsi="Times New Roman"/>
          <w:sz w:val="24"/>
          <w:szCs w:val="24"/>
        </w:rPr>
        <w:t xml:space="preserve">In contrast, species diversity </w:t>
      </w:r>
      <w:r w:rsidR="00E376AE" w:rsidRPr="00A95C71">
        <w:rPr>
          <w:rFonts w:ascii="Times New Roman" w:hAnsi="Times New Roman"/>
          <w:sz w:val="24"/>
          <w:szCs w:val="24"/>
        </w:rPr>
        <w:t xml:space="preserve">was near </w:t>
      </w:r>
      <w:r w:rsidR="00C252BB" w:rsidRPr="00A95C71">
        <w:rPr>
          <w:rFonts w:ascii="Times New Roman" w:hAnsi="Times New Roman"/>
          <w:sz w:val="24"/>
          <w:szCs w:val="24"/>
        </w:rPr>
        <w:t xml:space="preserve">saturated </w:t>
      </w:r>
      <w:r w:rsidR="001B3A88" w:rsidRPr="00A95C71">
        <w:rPr>
          <w:rFonts w:ascii="Times New Roman" w:hAnsi="Times New Roman"/>
          <w:sz w:val="24"/>
          <w:szCs w:val="24"/>
        </w:rPr>
        <w:t>(9</w:t>
      </w:r>
      <w:r w:rsidR="001B3A88">
        <w:rPr>
          <w:rFonts w:ascii="Times New Roman" w:hAnsi="Times New Roman"/>
          <w:sz w:val="24"/>
          <w:szCs w:val="24"/>
        </w:rPr>
        <w:t>6</w:t>
      </w:r>
      <w:r w:rsidR="001B3A88" w:rsidRPr="00A95C71">
        <w:rPr>
          <w:rFonts w:ascii="Times New Roman" w:hAnsi="Times New Roman"/>
          <w:sz w:val="24"/>
          <w:szCs w:val="24"/>
        </w:rPr>
        <w:t>.</w:t>
      </w:r>
      <w:r w:rsidR="001B3A88">
        <w:rPr>
          <w:rFonts w:ascii="Times New Roman" w:hAnsi="Times New Roman"/>
          <w:sz w:val="24"/>
          <w:szCs w:val="24"/>
        </w:rPr>
        <w:t>7</w:t>
      </w:r>
      <w:r w:rsidR="001B3A88" w:rsidRPr="00A95C71">
        <w:rPr>
          <w:rFonts w:ascii="Times New Roman" w:hAnsi="Times New Roman"/>
          <w:sz w:val="24"/>
          <w:szCs w:val="24"/>
        </w:rPr>
        <w:t xml:space="preserve">%, </w:t>
      </w:r>
      <w:r w:rsidR="001B3A88">
        <w:rPr>
          <w:rFonts w:ascii="Times New Roman" w:hAnsi="Times New Roman"/>
          <w:sz w:val="24"/>
          <w:szCs w:val="24"/>
        </w:rPr>
        <w:t>96</w:t>
      </w:r>
      <w:r w:rsidR="001B3A88" w:rsidRPr="00A95C71">
        <w:rPr>
          <w:rFonts w:ascii="Times New Roman" w:hAnsi="Times New Roman"/>
          <w:sz w:val="24"/>
          <w:szCs w:val="24"/>
        </w:rPr>
        <w:t>.</w:t>
      </w:r>
      <w:r w:rsidR="001B3A88">
        <w:rPr>
          <w:rFonts w:ascii="Times New Roman" w:hAnsi="Times New Roman"/>
          <w:sz w:val="24"/>
          <w:szCs w:val="24"/>
        </w:rPr>
        <w:t>4</w:t>
      </w:r>
      <w:r w:rsidR="001B3A88" w:rsidRPr="00A95C71">
        <w:rPr>
          <w:rFonts w:ascii="Times New Roman" w:hAnsi="Times New Roman"/>
          <w:sz w:val="24"/>
          <w:szCs w:val="24"/>
        </w:rPr>
        <w:t>%, and 9</w:t>
      </w:r>
      <w:r w:rsidR="001B3A88">
        <w:rPr>
          <w:rFonts w:ascii="Times New Roman" w:hAnsi="Times New Roman"/>
          <w:sz w:val="24"/>
          <w:szCs w:val="24"/>
        </w:rPr>
        <w:t>9</w:t>
      </w:r>
      <w:r w:rsidR="001B3A88" w:rsidRPr="00A95C71">
        <w:rPr>
          <w:rFonts w:ascii="Times New Roman" w:hAnsi="Times New Roman"/>
          <w:sz w:val="24"/>
          <w:szCs w:val="24"/>
        </w:rPr>
        <w:t>.</w:t>
      </w:r>
      <w:r w:rsidR="001B3A88">
        <w:rPr>
          <w:rFonts w:ascii="Times New Roman" w:hAnsi="Times New Roman"/>
          <w:sz w:val="24"/>
          <w:szCs w:val="24"/>
        </w:rPr>
        <w:t>8</w:t>
      </w:r>
      <w:r w:rsidR="001B3A88" w:rsidRPr="00A95C71">
        <w:rPr>
          <w:rFonts w:ascii="Times New Roman" w:hAnsi="Times New Roman"/>
          <w:sz w:val="24"/>
          <w:szCs w:val="24"/>
        </w:rPr>
        <w:t>% for the MPA, edge, and outside sites, respectively)</w:t>
      </w:r>
      <w:r w:rsidR="00E376AE" w:rsidRPr="00A95C71">
        <w:rPr>
          <w:rFonts w:ascii="Times New Roman" w:hAnsi="Times New Roman"/>
          <w:sz w:val="24"/>
          <w:szCs w:val="24"/>
        </w:rPr>
        <w:t xml:space="preserve"> </w:t>
      </w:r>
      <w:r w:rsidR="00C252BB" w:rsidRPr="00A95C71">
        <w:rPr>
          <w:rFonts w:ascii="Times New Roman" w:hAnsi="Times New Roman"/>
          <w:sz w:val="24"/>
          <w:szCs w:val="24"/>
        </w:rPr>
        <w:t xml:space="preserve">when applying a site occupancy rate above </w:t>
      </w:r>
      <w:r w:rsidR="001B3A88">
        <w:rPr>
          <w:rFonts w:ascii="Times New Roman" w:hAnsi="Times New Roman"/>
          <w:sz w:val="24"/>
          <w:szCs w:val="24"/>
        </w:rPr>
        <w:t>84%</w:t>
      </w:r>
      <w:r w:rsidR="00C252BB" w:rsidRPr="00A95C71">
        <w:rPr>
          <w:rFonts w:ascii="Times New Roman" w:hAnsi="Times New Roman"/>
          <w:sz w:val="24"/>
          <w:szCs w:val="24"/>
        </w:rPr>
        <w:t xml:space="preserve"> and using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w:t>
      </w:r>
      <w:r w:rsidR="006B1E89" w:rsidRPr="00A95C71">
        <w:rPr>
          <w:rFonts w:ascii="Times New Roman" w:hAnsi="Times New Roman"/>
          <w:sz w:val="24"/>
          <w:szCs w:val="24"/>
        </w:rPr>
        <w:t>1</w:t>
      </w:r>
      <w:r w:rsidR="00AB1EEC" w:rsidRPr="00A95C71">
        <w:rPr>
          <w:rFonts w:ascii="Times New Roman" w:hAnsi="Times New Roman"/>
          <w:sz w:val="24"/>
          <w:szCs w:val="24"/>
        </w:rPr>
        <w:t xml:space="preserve"> </w:t>
      </w:r>
      <w:r w:rsidR="003F2D46" w:rsidRPr="00A95C71">
        <w:rPr>
          <w:rFonts w:ascii="Times New Roman" w:hAnsi="Times New Roman"/>
          <w:sz w:val="24"/>
          <w:szCs w:val="24"/>
        </w:rPr>
        <w:t xml:space="preserve">L replicates taken at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locations along a 1</w:t>
      </w:r>
      <w:r w:rsidR="0076343F" w:rsidRPr="00A95C71">
        <w:rPr>
          <w:rFonts w:ascii="Times New Roman" w:hAnsi="Times New Roman"/>
          <w:sz w:val="24"/>
          <w:szCs w:val="24"/>
        </w:rPr>
        <w:t>0</w:t>
      </w:r>
      <w:r w:rsidR="003F2D46" w:rsidRPr="00A95C71">
        <w:rPr>
          <w:rFonts w:ascii="Times New Roman" w:hAnsi="Times New Roman"/>
          <w:sz w:val="24"/>
          <w:szCs w:val="24"/>
        </w:rPr>
        <w:t>0</w:t>
      </w:r>
      <w:r w:rsidR="005603E0" w:rsidRPr="00A95C71">
        <w:rPr>
          <w:rFonts w:ascii="Times New Roman" w:hAnsi="Times New Roman"/>
          <w:sz w:val="24"/>
          <w:szCs w:val="24"/>
        </w:rPr>
        <w:t xml:space="preserve"> </w:t>
      </w:r>
      <w:r w:rsidR="003F2D46" w:rsidRPr="00A95C71">
        <w:rPr>
          <w:rFonts w:ascii="Times New Roman" w:hAnsi="Times New Roman"/>
          <w:sz w:val="24"/>
          <w:szCs w:val="24"/>
        </w:rPr>
        <w:t>m transect</w:t>
      </w:r>
      <w:r w:rsidR="005D11C5" w:rsidRPr="00A95C71">
        <w:rPr>
          <w:rFonts w:ascii="Times New Roman" w:hAnsi="Times New Roman"/>
          <w:sz w:val="24"/>
          <w:szCs w:val="24"/>
        </w:rPr>
        <w:t xml:space="preserve">. </w:t>
      </w:r>
      <w:r w:rsidR="00C252BB" w:rsidRPr="00A95C71">
        <w:rPr>
          <w:rFonts w:ascii="Times New Roman" w:hAnsi="Times New Roman"/>
          <w:sz w:val="24"/>
          <w:szCs w:val="24"/>
        </w:rPr>
        <w:t xml:space="preserve">However, using </w:t>
      </w:r>
      <w:r w:rsidR="005D11C5" w:rsidRPr="00A95C71">
        <w:rPr>
          <w:rFonts w:ascii="Times New Roman" w:hAnsi="Times New Roman"/>
          <w:sz w:val="24"/>
          <w:szCs w:val="24"/>
        </w:rPr>
        <w:t xml:space="preserve">only three samples, sample coverage </w:t>
      </w:r>
      <w:r w:rsidR="00C252BB" w:rsidRPr="00A95C71">
        <w:rPr>
          <w:rFonts w:ascii="Times New Roman" w:hAnsi="Times New Roman"/>
          <w:sz w:val="24"/>
          <w:szCs w:val="24"/>
        </w:rPr>
        <w:t>dropped to</w:t>
      </w:r>
      <w:r w:rsidR="005D11C5" w:rsidRPr="00A95C71">
        <w:rPr>
          <w:rFonts w:ascii="Times New Roman" w:hAnsi="Times New Roman"/>
          <w:sz w:val="24"/>
          <w:szCs w:val="24"/>
        </w:rPr>
        <w:t xml:space="preserve"> </w:t>
      </w:r>
      <w:r w:rsidR="00E376AE" w:rsidRPr="00A95C71">
        <w:rPr>
          <w:rFonts w:ascii="Times New Roman" w:hAnsi="Times New Roman"/>
          <w:sz w:val="24"/>
          <w:szCs w:val="24"/>
        </w:rPr>
        <w:t>87</w:t>
      </w:r>
      <w:r w:rsidR="005D11C5" w:rsidRPr="00A95C71">
        <w:rPr>
          <w:rFonts w:ascii="Times New Roman" w:hAnsi="Times New Roman"/>
          <w:sz w:val="24"/>
          <w:szCs w:val="24"/>
        </w:rPr>
        <w:t>.</w:t>
      </w:r>
      <w:r w:rsidR="00E376AE" w:rsidRPr="00A95C71">
        <w:rPr>
          <w:rFonts w:ascii="Times New Roman" w:hAnsi="Times New Roman"/>
          <w:sz w:val="24"/>
          <w:szCs w:val="24"/>
        </w:rPr>
        <w:t>1</w:t>
      </w:r>
      <w:r w:rsidR="005D11C5" w:rsidRPr="00A95C71">
        <w:rPr>
          <w:rFonts w:ascii="Times New Roman" w:hAnsi="Times New Roman"/>
          <w:sz w:val="24"/>
          <w:szCs w:val="24"/>
        </w:rPr>
        <w:t>%, 9</w:t>
      </w:r>
      <w:r w:rsidR="00E376AE" w:rsidRPr="00A95C71">
        <w:rPr>
          <w:rFonts w:ascii="Times New Roman" w:hAnsi="Times New Roman"/>
          <w:sz w:val="24"/>
          <w:szCs w:val="24"/>
        </w:rPr>
        <w:t>0</w:t>
      </w:r>
      <w:r w:rsidR="005D11C5" w:rsidRPr="00A95C71">
        <w:rPr>
          <w:rFonts w:ascii="Times New Roman" w:hAnsi="Times New Roman"/>
          <w:sz w:val="24"/>
          <w:szCs w:val="24"/>
        </w:rPr>
        <w:t>.</w:t>
      </w:r>
      <w:r w:rsidR="00E376AE" w:rsidRPr="00A95C71">
        <w:rPr>
          <w:rFonts w:ascii="Times New Roman" w:hAnsi="Times New Roman"/>
          <w:sz w:val="24"/>
          <w:szCs w:val="24"/>
        </w:rPr>
        <w:t>3</w:t>
      </w:r>
      <w:r w:rsidR="005D11C5" w:rsidRPr="00A95C71">
        <w:rPr>
          <w:rFonts w:ascii="Times New Roman" w:hAnsi="Times New Roman"/>
          <w:sz w:val="24"/>
          <w:szCs w:val="24"/>
        </w:rPr>
        <w:t xml:space="preserve">%, </w:t>
      </w:r>
      <w:r w:rsidR="000551CF" w:rsidRPr="00A95C71">
        <w:rPr>
          <w:rFonts w:ascii="Times New Roman" w:hAnsi="Times New Roman"/>
          <w:sz w:val="24"/>
          <w:szCs w:val="24"/>
        </w:rPr>
        <w:t>8</w:t>
      </w:r>
      <w:r w:rsidR="00E376AE" w:rsidRPr="00A95C71">
        <w:rPr>
          <w:rFonts w:ascii="Times New Roman" w:hAnsi="Times New Roman"/>
          <w:sz w:val="24"/>
          <w:szCs w:val="24"/>
        </w:rPr>
        <w:t>8</w:t>
      </w:r>
      <w:r w:rsidR="005D11C5" w:rsidRPr="00A95C71">
        <w:rPr>
          <w:rFonts w:ascii="Times New Roman" w:hAnsi="Times New Roman"/>
          <w:sz w:val="24"/>
          <w:szCs w:val="24"/>
        </w:rPr>
        <w:t>.</w:t>
      </w:r>
      <w:r w:rsidR="00E376AE" w:rsidRPr="00A95C71">
        <w:rPr>
          <w:rFonts w:ascii="Times New Roman" w:hAnsi="Times New Roman"/>
          <w:sz w:val="24"/>
          <w:szCs w:val="24"/>
        </w:rPr>
        <w:t>9</w:t>
      </w:r>
      <w:r w:rsidR="005D11C5" w:rsidRPr="00A95C71">
        <w:rPr>
          <w:rFonts w:ascii="Times New Roman" w:hAnsi="Times New Roman"/>
          <w:sz w:val="24"/>
          <w:szCs w:val="24"/>
        </w:rPr>
        <w:t>% for the MPA, edge, and outside sites</w:t>
      </w:r>
      <w:r w:rsidR="00C252BB" w:rsidRPr="00A95C71">
        <w:rPr>
          <w:rFonts w:ascii="Times New Roman" w:hAnsi="Times New Roman"/>
          <w:sz w:val="24"/>
          <w:szCs w:val="24"/>
        </w:rPr>
        <w:t>,</w:t>
      </w:r>
      <w:r w:rsidR="005D11C5" w:rsidRPr="00A95C71">
        <w:rPr>
          <w:rFonts w:ascii="Times New Roman" w:hAnsi="Times New Roman"/>
          <w:sz w:val="24"/>
          <w:szCs w:val="24"/>
        </w:rPr>
        <w:t xml:space="preserve"> respectively.</w:t>
      </w:r>
    </w:p>
    <w:p w14:paraId="2036FED7" w14:textId="3742C4B9" w:rsidR="000E7052" w:rsidRPr="00A95C71" w:rsidRDefault="000E7052" w:rsidP="000E7052">
      <w:pPr>
        <w:pStyle w:val="MDPI51figurecaption"/>
        <w:spacing w:line="480" w:lineRule="auto"/>
        <w:rPr>
          <w:rFonts w:ascii="Times New Roman" w:hAnsi="Times New Roman"/>
          <w:sz w:val="24"/>
          <w:szCs w:val="24"/>
        </w:rPr>
      </w:pPr>
      <w:r w:rsidRPr="00A95C71">
        <w:rPr>
          <w:rFonts w:ascii="Times New Roman" w:hAnsi="Times New Roman"/>
          <w:b/>
          <w:sz w:val="24"/>
          <w:szCs w:val="24"/>
        </w:rPr>
        <w:t>Figure 3.</w:t>
      </w:r>
      <w:r w:rsidRPr="00A95C71">
        <w:rPr>
          <w:rFonts w:ascii="Times New Roman" w:hAnsi="Times New Roman"/>
          <w:sz w:val="24"/>
          <w:szCs w:val="24"/>
        </w:rPr>
        <w:t xml:space="preserve"> Species Rarefaction Curves. </w:t>
      </w:r>
      <w:r w:rsidRPr="00A95C71">
        <w:rPr>
          <w:rFonts w:ascii="Times New Roman" w:hAnsi="Times New Roman"/>
          <w:b/>
          <w:sz w:val="24"/>
          <w:szCs w:val="24"/>
        </w:rPr>
        <w:t>a</w:t>
      </w:r>
      <w:r w:rsidRPr="00A95C71">
        <w:rPr>
          <w:rFonts w:ascii="Times New Roman" w:hAnsi="Times New Roman"/>
          <w:sz w:val="24"/>
          <w:szCs w:val="24"/>
        </w:rPr>
        <w:t xml:space="preserve">) Species rarefaction curves for all fishes found at each site across 3 1L replicates taken at 3 locations along a 100m transect. </w:t>
      </w:r>
      <w:r w:rsidRPr="00A95C71">
        <w:rPr>
          <w:rFonts w:ascii="Times New Roman" w:hAnsi="Times New Roman"/>
          <w:b/>
          <w:sz w:val="24"/>
          <w:szCs w:val="24"/>
        </w:rPr>
        <w:t>b</w:t>
      </w:r>
      <w:r w:rsidRPr="00A95C71">
        <w:rPr>
          <w:rFonts w:ascii="Times New Roman" w:hAnsi="Times New Roman"/>
          <w:sz w:val="24"/>
          <w:szCs w:val="24"/>
        </w:rPr>
        <w:t xml:space="preserve">) Species rarefaction curves for fish species with occupancy rates above </w:t>
      </w:r>
      <w:r w:rsidR="001B3A88">
        <w:rPr>
          <w:rFonts w:ascii="Times New Roman" w:hAnsi="Times New Roman"/>
          <w:sz w:val="24"/>
          <w:szCs w:val="24"/>
        </w:rPr>
        <w:t>84%</w:t>
      </w:r>
      <w:r w:rsidRPr="00A95C71">
        <w:rPr>
          <w:rFonts w:ascii="Times New Roman" w:hAnsi="Times New Roman"/>
          <w:sz w:val="24"/>
          <w:szCs w:val="24"/>
        </w:rPr>
        <w:t xml:space="preserve"> found at each site across 3 1L replicates taken at 3 locations along a 100m transect. Sample coverage estimates were higher for species with occupancy rates above </w:t>
      </w:r>
      <w:r w:rsidR="001B3A88">
        <w:rPr>
          <w:rFonts w:ascii="Times New Roman" w:hAnsi="Times New Roman"/>
          <w:sz w:val="24"/>
          <w:szCs w:val="24"/>
        </w:rPr>
        <w:t>84%</w:t>
      </w:r>
      <w:r w:rsidRPr="00A95C71">
        <w:rPr>
          <w:rFonts w:ascii="Times New Roman" w:hAnsi="Times New Roman"/>
          <w:sz w:val="24"/>
          <w:szCs w:val="24"/>
        </w:rPr>
        <w:t xml:space="preserve"> (</w:t>
      </w:r>
      <w:r w:rsidR="001B3A88">
        <w:rPr>
          <w:rFonts w:ascii="Times New Roman" w:hAnsi="Times New Roman"/>
          <w:sz w:val="24"/>
          <w:szCs w:val="24"/>
        </w:rPr>
        <w:t>96.7-99.8%</w:t>
      </w:r>
      <w:r w:rsidRPr="00A95C71">
        <w:rPr>
          <w:rFonts w:ascii="Times New Roman" w:hAnsi="Times New Roman"/>
          <w:sz w:val="24"/>
          <w:szCs w:val="24"/>
        </w:rPr>
        <w:t>) than for all species (</w:t>
      </w:r>
      <w:r w:rsidR="001B3A88" w:rsidRPr="00A95C71">
        <w:rPr>
          <w:rFonts w:ascii="Times New Roman" w:hAnsi="Times New Roman"/>
          <w:sz w:val="24"/>
          <w:szCs w:val="24"/>
        </w:rPr>
        <w:t>8</w:t>
      </w:r>
      <w:r w:rsidR="001B3A88">
        <w:rPr>
          <w:rFonts w:ascii="Times New Roman" w:hAnsi="Times New Roman"/>
          <w:sz w:val="24"/>
          <w:szCs w:val="24"/>
        </w:rPr>
        <w:t>8</w:t>
      </w:r>
      <w:r w:rsidR="001B3A88" w:rsidRPr="00A95C71">
        <w:rPr>
          <w:rFonts w:ascii="Times New Roman" w:hAnsi="Times New Roman"/>
          <w:sz w:val="24"/>
          <w:szCs w:val="24"/>
        </w:rPr>
        <w:t>.</w:t>
      </w:r>
      <w:r w:rsidR="001B3A88">
        <w:rPr>
          <w:rFonts w:ascii="Times New Roman" w:hAnsi="Times New Roman"/>
          <w:sz w:val="24"/>
          <w:szCs w:val="24"/>
        </w:rPr>
        <w:t>9</w:t>
      </w:r>
      <w:r w:rsidR="001B3A88" w:rsidRPr="00A95C71">
        <w:rPr>
          <w:rFonts w:ascii="Times New Roman" w:hAnsi="Times New Roman"/>
          <w:sz w:val="24"/>
          <w:szCs w:val="24"/>
        </w:rPr>
        <w:t>%-9</w:t>
      </w:r>
      <w:r w:rsidR="001B3A88">
        <w:rPr>
          <w:rFonts w:ascii="Times New Roman" w:hAnsi="Times New Roman"/>
          <w:sz w:val="24"/>
          <w:szCs w:val="24"/>
        </w:rPr>
        <w:t>4</w:t>
      </w:r>
      <w:r w:rsidR="001B3A88" w:rsidRPr="00A95C71">
        <w:rPr>
          <w:rFonts w:ascii="Times New Roman" w:hAnsi="Times New Roman"/>
          <w:sz w:val="24"/>
          <w:szCs w:val="24"/>
        </w:rPr>
        <w:t>.</w:t>
      </w:r>
      <w:r w:rsidR="001B3A88">
        <w:rPr>
          <w:rFonts w:ascii="Times New Roman" w:hAnsi="Times New Roman"/>
          <w:sz w:val="24"/>
          <w:szCs w:val="24"/>
        </w:rPr>
        <w:t>4</w:t>
      </w:r>
      <w:r w:rsidR="001B3A88" w:rsidRPr="00A95C71">
        <w:rPr>
          <w:rFonts w:ascii="Times New Roman" w:hAnsi="Times New Roman"/>
          <w:sz w:val="24"/>
          <w:szCs w:val="24"/>
        </w:rPr>
        <w:t>%</w:t>
      </w:r>
      <w:r w:rsidRPr="00A95C71">
        <w:rPr>
          <w:rFonts w:ascii="Times New Roman" w:hAnsi="Times New Roman"/>
          <w:sz w:val="24"/>
          <w:szCs w:val="24"/>
        </w:rPr>
        <w:t xml:space="preserve">). For species with occupancy rates above </w:t>
      </w:r>
      <w:r w:rsidR="001B3A88">
        <w:rPr>
          <w:rFonts w:ascii="Times New Roman" w:hAnsi="Times New Roman"/>
          <w:sz w:val="24"/>
          <w:szCs w:val="24"/>
        </w:rPr>
        <w:t>84%</w:t>
      </w:r>
      <w:r w:rsidRPr="00A95C71">
        <w:rPr>
          <w:rFonts w:ascii="Times New Roman" w:hAnsi="Times New Roman"/>
          <w:sz w:val="24"/>
          <w:szCs w:val="24"/>
        </w:rPr>
        <w:t xml:space="preserve"> sample coverage estimates ranged from </w:t>
      </w:r>
      <w:r w:rsidR="001B3A88" w:rsidRPr="00A95C71">
        <w:rPr>
          <w:rFonts w:ascii="Times New Roman" w:hAnsi="Times New Roman"/>
          <w:sz w:val="24"/>
          <w:szCs w:val="24"/>
        </w:rPr>
        <w:t>8</w:t>
      </w:r>
      <w:r w:rsidR="001B3A88">
        <w:rPr>
          <w:rFonts w:ascii="Times New Roman" w:hAnsi="Times New Roman"/>
          <w:sz w:val="24"/>
          <w:szCs w:val="24"/>
        </w:rPr>
        <w:t>7</w:t>
      </w:r>
      <w:r w:rsidR="001B3A88" w:rsidRPr="00A95C71">
        <w:rPr>
          <w:rFonts w:ascii="Times New Roman" w:hAnsi="Times New Roman"/>
          <w:sz w:val="24"/>
          <w:szCs w:val="24"/>
        </w:rPr>
        <w:t>.3-9</w:t>
      </w:r>
      <w:r w:rsidR="001B3A88">
        <w:rPr>
          <w:rFonts w:ascii="Times New Roman" w:hAnsi="Times New Roman"/>
          <w:sz w:val="24"/>
          <w:szCs w:val="24"/>
        </w:rPr>
        <w:t>0</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 xml:space="preserve">% </w:t>
      </w:r>
      <w:r w:rsidRPr="00A95C71">
        <w:rPr>
          <w:rFonts w:ascii="Times New Roman" w:hAnsi="Times New Roman"/>
          <w:sz w:val="24"/>
          <w:szCs w:val="24"/>
        </w:rPr>
        <w:t>for only 3 1L replicates.</w:t>
      </w:r>
    </w:p>
    <w:p w14:paraId="096D05AB" w14:textId="71BA7172" w:rsidR="00A84D36" w:rsidRPr="00A95C71" w:rsidRDefault="00A84D3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Analyses showed a significant difference in the total number of observed species across sites, with the site outside the MPA having significantly higher diversity than both the edge and MPA sites (ANOVA, p&lt;0.001, Levine’s test p&gt; 0.5). Observed species differences between sites were partially driven by the presence of non-rocky reef taxa (4</w:t>
      </w:r>
      <w:r w:rsidR="001B3A88">
        <w:rPr>
          <w:rFonts w:ascii="Times New Roman" w:hAnsi="Times New Roman"/>
          <w:sz w:val="24"/>
          <w:szCs w:val="24"/>
        </w:rPr>
        <w:t>8</w:t>
      </w:r>
      <w:r w:rsidRPr="00A95C71">
        <w:rPr>
          <w:rFonts w:ascii="Times New Roman" w:hAnsi="Times New Roman"/>
          <w:sz w:val="24"/>
          <w:szCs w:val="24"/>
        </w:rPr>
        <w:t xml:space="preserve">.4%, </w:t>
      </w:r>
      <w:r w:rsidR="001B3A88">
        <w:rPr>
          <w:rFonts w:ascii="Times New Roman" w:hAnsi="Times New Roman"/>
          <w:sz w:val="24"/>
          <w:szCs w:val="24"/>
        </w:rPr>
        <w:t>5</w:t>
      </w:r>
      <w:r w:rsidRPr="00A95C71">
        <w:rPr>
          <w:rFonts w:ascii="Times New Roman" w:hAnsi="Times New Roman"/>
          <w:sz w:val="24"/>
          <w:szCs w:val="24"/>
        </w:rPr>
        <w:t>/</w:t>
      </w:r>
      <w:r w:rsidR="001B3A88">
        <w:rPr>
          <w:rFonts w:ascii="Times New Roman" w:hAnsi="Times New Roman"/>
          <w:sz w:val="24"/>
          <w:szCs w:val="24"/>
        </w:rPr>
        <w:t>13</w:t>
      </w:r>
      <w:r w:rsidRPr="00A95C71">
        <w:rPr>
          <w:rFonts w:ascii="Times New Roman" w:hAnsi="Times New Roman"/>
          <w:sz w:val="24"/>
          <w:szCs w:val="24"/>
        </w:rPr>
        <w:t xml:space="preserve">), </w:t>
      </w:r>
      <w:r w:rsidRPr="00A95C71">
        <w:rPr>
          <w:rFonts w:ascii="Times New Roman" w:hAnsi="Times New Roman"/>
          <w:sz w:val="24"/>
          <w:szCs w:val="24"/>
        </w:rPr>
        <w:lastRenderedPageBreak/>
        <w:t xml:space="preserve">primarily pelagic, mobile, sandy bottom, and intertidal species. Moreover, there were also </w:t>
      </w:r>
      <w:r w:rsidR="005D11C5" w:rsidRPr="00A95C71">
        <w:rPr>
          <w:rFonts w:ascii="Times New Roman" w:hAnsi="Times New Roman"/>
          <w:sz w:val="24"/>
          <w:szCs w:val="24"/>
        </w:rPr>
        <w:t>significant differences in</w:t>
      </w:r>
      <w:r w:rsidR="00275CD8"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5D11C5" w:rsidRPr="00A95C71">
        <w:rPr>
          <w:rFonts w:ascii="Times New Roman" w:hAnsi="Times New Roman"/>
          <w:sz w:val="24"/>
          <w:szCs w:val="24"/>
        </w:rPr>
        <w:t>communit</w:t>
      </w:r>
      <w:r w:rsidR="00275CD8" w:rsidRPr="00A95C71">
        <w:rPr>
          <w:rFonts w:ascii="Times New Roman" w:hAnsi="Times New Roman"/>
          <w:sz w:val="24"/>
          <w:szCs w:val="24"/>
        </w:rPr>
        <w:t>ies</w:t>
      </w:r>
      <w:r w:rsidR="005D11C5" w:rsidRPr="00A95C71">
        <w:rPr>
          <w:rFonts w:ascii="Times New Roman" w:hAnsi="Times New Roman"/>
          <w:sz w:val="24"/>
          <w:szCs w:val="24"/>
        </w:rPr>
        <w:t xml:space="preserve"> </w:t>
      </w:r>
      <w:r w:rsidRPr="00A95C71">
        <w:rPr>
          <w:rFonts w:ascii="Times New Roman" w:hAnsi="Times New Roman"/>
          <w:sz w:val="24"/>
          <w:szCs w:val="24"/>
        </w:rPr>
        <w:t>among the three sites</w:t>
      </w:r>
      <w:r w:rsidR="00275CD8" w:rsidRPr="00A95C71">
        <w:rPr>
          <w:rFonts w:ascii="Times New Roman" w:hAnsi="Times New Roman"/>
          <w:sz w:val="24"/>
          <w:szCs w:val="24"/>
        </w:rPr>
        <w:t xml:space="preserve"> as well as among the </w:t>
      </w:r>
      <w:r w:rsidRPr="00A95C71">
        <w:rPr>
          <w:rFonts w:ascii="Times New Roman" w:hAnsi="Times New Roman"/>
          <w:sz w:val="24"/>
          <w:szCs w:val="24"/>
        </w:rPr>
        <w:t xml:space="preserve">three </w:t>
      </w:r>
      <w:r w:rsidR="00DE4EF1" w:rsidRPr="00A95C71">
        <w:rPr>
          <w:rFonts w:ascii="Times New Roman" w:hAnsi="Times New Roman"/>
          <w:sz w:val="24"/>
          <w:szCs w:val="24"/>
        </w:rPr>
        <w:t>sampling locations along</w:t>
      </w:r>
      <w:r w:rsidR="00275CD8" w:rsidRPr="00A95C71">
        <w:rPr>
          <w:rFonts w:ascii="Times New Roman" w:hAnsi="Times New Roman"/>
          <w:sz w:val="24"/>
          <w:szCs w:val="24"/>
        </w:rPr>
        <w:t xml:space="preserve"> </w:t>
      </w:r>
      <w:r w:rsidRPr="00A95C71">
        <w:rPr>
          <w:rFonts w:ascii="Times New Roman" w:hAnsi="Times New Roman"/>
          <w:sz w:val="24"/>
          <w:szCs w:val="24"/>
        </w:rPr>
        <w:t xml:space="preserve">each of </w:t>
      </w:r>
      <w:r w:rsidR="00275CD8" w:rsidRPr="00A95C71">
        <w:rPr>
          <w:rFonts w:ascii="Times New Roman" w:hAnsi="Times New Roman"/>
          <w:sz w:val="24"/>
          <w:szCs w:val="24"/>
        </w:rPr>
        <w:t xml:space="preserve">the </w:t>
      </w:r>
      <w:r w:rsidRPr="00A95C71">
        <w:rPr>
          <w:rFonts w:ascii="Times New Roman" w:hAnsi="Times New Roman"/>
          <w:sz w:val="24"/>
          <w:szCs w:val="24"/>
        </w:rPr>
        <w:t xml:space="preserve">three </w:t>
      </w:r>
      <w:r w:rsidR="00275CD8" w:rsidRPr="00A95C71">
        <w:rPr>
          <w:rFonts w:ascii="Times New Roman" w:hAnsi="Times New Roman"/>
          <w:sz w:val="24"/>
          <w:szCs w:val="24"/>
        </w:rPr>
        <w:t>trans</w:t>
      </w:r>
      <w:r w:rsidR="00DE4EF1" w:rsidRPr="00A95C71">
        <w:rPr>
          <w:rFonts w:ascii="Times New Roman" w:hAnsi="Times New Roman"/>
          <w:sz w:val="24"/>
          <w:szCs w:val="24"/>
        </w:rPr>
        <w:t>ect</w:t>
      </w:r>
      <w:r w:rsidRPr="00A95C71">
        <w:rPr>
          <w:rFonts w:ascii="Times New Roman" w:hAnsi="Times New Roman"/>
          <w:sz w:val="24"/>
          <w:szCs w:val="24"/>
        </w:rPr>
        <w:t>s</w:t>
      </w:r>
      <w:r w:rsidR="005D11C5" w:rsidRPr="00A95C71">
        <w:rPr>
          <w:rFonts w:ascii="Times New Roman" w:hAnsi="Times New Roman"/>
          <w:sz w:val="24"/>
          <w:szCs w:val="24"/>
        </w:rPr>
        <w:t xml:space="preserve"> (PERMANOVA p&lt;0.001, betadisper p&gt;0.05). </w:t>
      </w:r>
      <w:r w:rsidRPr="00A95C71">
        <w:rPr>
          <w:rFonts w:ascii="Times New Roman" w:hAnsi="Times New Roman"/>
          <w:sz w:val="24"/>
          <w:szCs w:val="24"/>
        </w:rPr>
        <w:t>L</w:t>
      </w:r>
      <w:r w:rsidR="005D11C5" w:rsidRPr="00A95C71">
        <w:rPr>
          <w:rFonts w:ascii="Times New Roman" w:hAnsi="Times New Roman"/>
          <w:sz w:val="24"/>
          <w:szCs w:val="24"/>
        </w:rPr>
        <w:t xml:space="preserve">ocation </w:t>
      </w:r>
      <w:r w:rsidR="00DE4EF1" w:rsidRPr="00A95C71">
        <w:rPr>
          <w:rFonts w:ascii="Times New Roman" w:hAnsi="Times New Roman"/>
          <w:sz w:val="24"/>
          <w:szCs w:val="24"/>
        </w:rPr>
        <w:t xml:space="preserve">along the transect </w:t>
      </w:r>
      <w:r w:rsidR="005D11C5" w:rsidRPr="00A95C71">
        <w:rPr>
          <w:rFonts w:ascii="Times New Roman" w:hAnsi="Times New Roman"/>
          <w:sz w:val="24"/>
          <w:szCs w:val="24"/>
        </w:rPr>
        <w:t xml:space="preserve">explained </w:t>
      </w:r>
      <w:r w:rsidR="000551CF" w:rsidRPr="00A95C71">
        <w:rPr>
          <w:rFonts w:ascii="Times New Roman" w:hAnsi="Times New Roman"/>
          <w:sz w:val="24"/>
          <w:szCs w:val="24"/>
        </w:rPr>
        <w:t>2</w:t>
      </w:r>
      <w:r w:rsidR="001B3A88">
        <w:rPr>
          <w:rFonts w:ascii="Times New Roman" w:hAnsi="Times New Roman"/>
          <w:sz w:val="24"/>
          <w:szCs w:val="24"/>
        </w:rPr>
        <w:t>7</w:t>
      </w:r>
      <w:r w:rsidR="000551CF" w:rsidRPr="00A95C71">
        <w:rPr>
          <w:rFonts w:ascii="Times New Roman" w:hAnsi="Times New Roman"/>
          <w:sz w:val="24"/>
          <w:szCs w:val="24"/>
        </w:rPr>
        <w:t>.</w:t>
      </w:r>
      <w:r w:rsidR="001B3A88">
        <w:rPr>
          <w:rFonts w:ascii="Times New Roman" w:hAnsi="Times New Roman"/>
          <w:sz w:val="24"/>
          <w:szCs w:val="24"/>
        </w:rPr>
        <w:t>5</w:t>
      </w:r>
      <w:r w:rsidR="005D11C5" w:rsidRPr="00A95C71">
        <w:rPr>
          <w:rFonts w:ascii="Times New Roman" w:hAnsi="Times New Roman"/>
          <w:sz w:val="24"/>
          <w:szCs w:val="24"/>
        </w:rPr>
        <w:t xml:space="preserve">% of the total variance while site </w:t>
      </w:r>
      <w:r w:rsidR="00DE4EF1" w:rsidRPr="00A95C71">
        <w:rPr>
          <w:rFonts w:ascii="Times New Roman" w:hAnsi="Times New Roman"/>
          <w:sz w:val="24"/>
          <w:szCs w:val="24"/>
        </w:rPr>
        <w:t xml:space="preserve">(e.g. inside, edge and outside MPA) </w:t>
      </w:r>
      <w:r w:rsidR="005D11C5" w:rsidRPr="00A95C71">
        <w:rPr>
          <w:rFonts w:ascii="Times New Roman" w:hAnsi="Times New Roman"/>
          <w:sz w:val="24"/>
          <w:szCs w:val="24"/>
        </w:rPr>
        <w:t xml:space="preserve">explained </w:t>
      </w:r>
      <w:r w:rsidR="001B3A88">
        <w:rPr>
          <w:rFonts w:ascii="Times New Roman" w:hAnsi="Times New Roman"/>
          <w:sz w:val="24"/>
          <w:szCs w:val="24"/>
        </w:rPr>
        <w:t>22</w:t>
      </w:r>
      <w:r w:rsidR="000551CF" w:rsidRPr="00A95C71">
        <w:rPr>
          <w:rFonts w:ascii="Times New Roman" w:hAnsi="Times New Roman"/>
          <w:sz w:val="24"/>
          <w:szCs w:val="24"/>
        </w:rPr>
        <w:t>.</w:t>
      </w:r>
      <w:r w:rsidR="001B3A88">
        <w:rPr>
          <w:rFonts w:ascii="Times New Roman" w:hAnsi="Times New Roman"/>
          <w:sz w:val="24"/>
          <w:szCs w:val="24"/>
        </w:rPr>
        <w:t>5</w:t>
      </w:r>
      <w:r w:rsidR="005D11C5" w:rsidRPr="00A95C71">
        <w:rPr>
          <w:rFonts w:ascii="Times New Roman" w:hAnsi="Times New Roman"/>
          <w:sz w:val="24"/>
          <w:szCs w:val="24"/>
        </w:rPr>
        <w:t>% of the total variance</w:t>
      </w:r>
      <w:r w:rsidR="003102B3" w:rsidRPr="00A95C71">
        <w:rPr>
          <w:rFonts w:ascii="Times New Roman" w:hAnsi="Times New Roman"/>
          <w:sz w:val="24"/>
          <w:szCs w:val="24"/>
        </w:rPr>
        <w:t xml:space="preserve">; </w:t>
      </w:r>
      <w:r w:rsidR="000551CF" w:rsidRPr="00A95C71">
        <w:rPr>
          <w:rFonts w:ascii="Times New Roman" w:hAnsi="Times New Roman"/>
          <w:sz w:val="24"/>
          <w:szCs w:val="24"/>
        </w:rPr>
        <w:t>5</w:t>
      </w:r>
      <w:r w:rsidR="001B3A88">
        <w:rPr>
          <w:rFonts w:ascii="Times New Roman" w:hAnsi="Times New Roman"/>
          <w:sz w:val="24"/>
          <w:szCs w:val="24"/>
        </w:rPr>
        <w:t>0.0</w:t>
      </w:r>
      <w:r w:rsidR="005D11C5" w:rsidRPr="00A95C71">
        <w:rPr>
          <w:rFonts w:ascii="Times New Roman" w:hAnsi="Times New Roman"/>
          <w:sz w:val="24"/>
          <w:szCs w:val="24"/>
        </w:rPr>
        <w:t xml:space="preserve">% of the total variance was unexplained. </w:t>
      </w:r>
    </w:p>
    <w:p w14:paraId="7C2CC4F9" w14:textId="463527A0" w:rsidR="001B3A88" w:rsidRDefault="00A124A8" w:rsidP="00A95C71">
      <w:pPr>
        <w:pStyle w:val="MDPI35textbeforelist"/>
        <w:spacing w:after="0" w:line="480" w:lineRule="auto"/>
        <w:ind w:firstLine="420"/>
        <w:jc w:val="left"/>
        <w:rPr>
          <w:rFonts w:ascii="Times New Roman" w:hAnsi="Times New Roman"/>
          <w:i/>
          <w:sz w:val="24"/>
          <w:szCs w:val="24"/>
        </w:rPr>
      </w:pPr>
      <w:r w:rsidRPr="00A95C71">
        <w:rPr>
          <w:rFonts w:ascii="Times New Roman" w:hAnsi="Times New Roman"/>
          <w:sz w:val="24"/>
          <w:szCs w:val="24"/>
        </w:rPr>
        <w:t>NMDS ordination showed weak clustering of samples by both location and site (NMDS, Stress 0.2</w:t>
      </w:r>
      <w:r w:rsidR="001B3A88">
        <w:rPr>
          <w:rFonts w:ascii="Times New Roman" w:hAnsi="Times New Roman"/>
          <w:sz w:val="24"/>
          <w:szCs w:val="24"/>
        </w:rPr>
        <w:t>1</w:t>
      </w:r>
      <w:r w:rsidRPr="00A95C71">
        <w:rPr>
          <w:rFonts w:ascii="Times New Roman" w:hAnsi="Times New Roman"/>
          <w:sz w:val="24"/>
          <w:szCs w:val="24"/>
        </w:rPr>
        <w:t xml:space="preserve">; Fig 4). </w:t>
      </w:r>
      <w:r w:rsidR="00693199" w:rsidRPr="00A95C71">
        <w:rPr>
          <w:rFonts w:ascii="Times New Roman" w:hAnsi="Times New Roman"/>
          <w:sz w:val="24"/>
          <w:szCs w:val="24"/>
        </w:rPr>
        <w:t>C</w:t>
      </w:r>
      <w:r w:rsidR="005D11C5" w:rsidRPr="00A95C71">
        <w:rPr>
          <w:rFonts w:ascii="Times New Roman" w:hAnsi="Times New Roman"/>
          <w:sz w:val="24"/>
          <w:szCs w:val="24"/>
        </w:rPr>
        <w:t xml:space="preserve">onstrained analysis of principle components (CAP) found significant differences in species assemblages between samples collected at different sites and locations (CAP, p&lt;0.001) (Fig </w:t>
      </w:r>
      <w:r w:rsidR="00F42763" w:rsidRPr="00A95C71">
        <w:rPr>
          <w:rFonts w:ascii="Times New Roman" w:hAnsi="Times New Roman"/>
          <w:sz w:val="24"/>
          <w:szCs w:val="24"/>
        </w:rPr>
        <w:t>5</w:t>
      </w:r>
      <w:r w:rsidR="005D11C5" w:rsidRPr="00A95C71">
        <w:rPr>
          <w:rFonts w:ascii="Times New Roman" w:hAnsi="Times New Roman"/>
          <w:sz w:val="24"/>
          <w:szCs w:val="24"/>
        </w:rPr>
        <w:t>)</w:t>
      </w:r>
      <w:r w:rsidR="0080352B" w:rsidRPr="00A95C71">
        <w:rPr>
          <w:rFonts w:ascii="Times New Roman" w:hAnsi="Times New Roman"/>
          <w:sz w:val="24"/>
          <w:szCs w:val="24"/>
        </w:rPr>
        <w:t xml:space="preserve">, </w:t>
      </w:r>
      <w:r w:rsidR="00693199" w:rsidRPr="00A95C71">
        <w:rPr>
          <w:rFonts w:ascii="Times New Roman" w:hAnsi="Times New Roman"/>
          <w:sz w:val="24"/>
          <w:szCs w:val="24"/>
        </w:rPr>
        <w:t xml:space="preserve">further </w:t>
      </w:r>
      <w:r w:rsidR="0080352B" w:rsidRPr="00A95C71">
        <w:rPr>
          <w:rFonts w:ascii="Times New Roman" w:hAnsi="Times New Roman"/>
          <w:sz w:val="24"/>
          <w:szCs w:val="24"/>
        </w:rPr>
        <w:t>indicating difference in</w:t>
      </w:r>
      <w:r w:rsidR="005D11C5" w:rsidRPr="00A95C71">
        <w:rPr>
          <w:rFonts w:ascii="Times New Roman" w:hAnsi="Times New Roman"/>
          <w:sz w:val="24"/>
          <w:szCs w:val="24"/>
        </w:rPr>
        <w:t xml:space="preserve"> eDNA signatures across sites and locations.</w:t>
      </w:r>
      <w:r w:rsidR="00A5217A" w:rsidRPr="00A95C71">
        <w:rPr>
          <w:rFonts w:ascii="Times New Roman" w:hAnsi="Times New Roman"/>
          <w:sz w:val="24"/>
          <w:szCs w:val="24"/>
        </w:rPr>
        <w:t xml:space="preserve"> </w:t>
      </w:r>
      <w:r w:rsidR="005D11C5" w:rsidRPr="00A95C71">
        <w:rPr>
          <w:rFonts w:ascii="Times New Roman" w:hAnsi="Times New Roman"/>
          <w:sz w:val="24"/>
          <w:szCs w:val="24"/>
        </w:rPr>
        <w:t xml:space="preserve">CAP analysis identified </w:t>
      </w:r>
      <w:r w:rsidR="00AB1EEC" w:rsidRPr="00A95C71">
        <w:rPr>
          <w:rFonts w:ascii="Times New Roman" w:hAnsi="Times New Roman"/>
          <w:sz w:val="24"/>
          <w:szCs w:val="24"/>
        </w:rPr>
        <w:t>seven</w:t>
      </w:r>
      <w:r w:rsidR="005D11C5" w:rsidRPr="00A95C71">
        <w:rPr>
          <w:rFonts w:ascii="Times New Roman" w:hAnsi="Times New Roman"/>
          <w:sz w:val="24"/>
          <w:szCs w:val="24"/>
        </w:rPr>
        <w:t xml:space="preserve"> taxa with the strongest differences between sites. </w:t>
      </w:r>
      <w:r w:rsidR="001B3A88" w:rsidRPr="00A95C71">
        <w:rPr>
          <w:rFonts w:ascii="Times New Roman" w:hAnsi="Times New Roman"/>
          <w:sz w:val="24"/>
          <w:szCs w:val="24"/>
        </w:rPr>
        <w:t xml:space="preserve">The MPA site had higher eDNA index scores of </w:t>
      </w:r>
      <w:r w:rsidR="00B55D13">
        <w:rPr>
          <w:rFonts w:ascii="Times New Roman" w:hAnsi="Times New Roman"/>
          <w:sz w:val="24"/>
          <w:szCs w:val="24"/>
        </w:rPr>
        <w:t>o</w:t>
      </w:r>
      <w:r w:rsidR="001B3A88">
        <w:rPr>
          <w:rFonts w:ascii="Times New Roman" w:hAnsi="Times New Roman"/>
          <w:sz w:val="24"/>
          <w:szCs w:val="24"/>
        </w:rPr>
        <w:t>paleye</w:t>
      </w:r>
      <w:r w:rsidR="001B3A88" w:rsidRPr="00A95C71">
        <w:rPr>
          <w:rFonts w:ascii="Times New Roman" w:hAnsi="Times New Roman"/>
          <w:sz w:val="24"/>
          <w:szCs w:val="24"/>
        </w:rPr>
        <w:t xml:space="preserve"> (</w:t>
      </w:r>
      <w:r w:rsidR="001B3A88">
        <w:rPr>
          <w:rFonts w:ascii="Times New Roman" w:hAnsi="Times New Roman"/>
          <w:i/>
          <w:sz w:val="24"/>
          <w:szCs w:val="24"/>
        </w:rPr>
        <w:t xml:space="preserve">Girella nigricans, </w:t>
      </w:r>
      <w:proofErr w:type="spellStart"/>
      <w:r w:rsidR="001B3A88">
        <w:rPr>
          <w:rFonts w:ascii="Times New Roman" w:hAnsi="Times New Roman"/>
          <w:iCs/>
          <w:sz w:val="24"/>
          <w:szCs w:val="24"/>
        </w:rPr>
        <w:t>Kyphosidae</w:t>
      </w:r>
      <w:proofErr w:type="spellEnd"/>
      <w:r w:rsidR="001B3A88" w:rsidRPr="00A95C71">
        <w:rPr>
          <w:rFonts w:ascii="Times New Roman" w:hAnsi="Times New Roman"/>
          <w:i/>
          <w:sz w:val="24"/>
          <w:szCs w:val="24"/>
        </w:rPr>
        <w:t>)</w:t>
      </w:r>
      <w:r w:rsidR="001B3A88">
        <w:rPr>
          <w:rFonts w:ascii="Times New Roman" w:hAnsi="Times New Roman"/>
          <w:iCs/>
          <w:sz w:val="24"/>
          <w:szCs w:val="24"/>
        </w:rPr>
        <w:t xml:space="preserve"> and kelp bass</w:t>
      </w:r>
      <w:r w:rsidR="001B3A88" w:rsidRPr="00A95C71">
        <w:rPr>
          <w:rFonts w:ascii="Times New Roman" w:hAnsi="Times New Roman"/>
          <w:iCs/>
          <w:sz w:val="24"/>
          <w:szCs w:val="24"/>
        </w:rPr>
        <w:t xml:space="preserve"> </w:t>
      </w:r>
      <w:r w:rsidR="001B3A88" w:rsidRPr="00EE43E1">
        <w:rPr>
          <w:rFonts w:ascii="Times New Roman" w:hAnsi="Times New Roman"/>
          <w:iCs/>
          <w:sz w:val="24"/>
          <w:szCs w:val="24"/>
        </w:rPr>
        <w:t>(</w:t>
      </w:r>
      <w:r w:rsidR="001B3A88">
        <w:rPr>
          <w:rFonts w:ascii="Times New Roman" w:hAnsi="Times New Roman"/>
          <w:i/>
          <w:sz w:val="24"/>
          <w:szCs w:val="24"/>
        </w:rPr>
        <w:t xml:space="preserve">Paralabrax clathratus, </w:t>
      </w:r>
      <w:r w:rsidR="001B3A88">
        <w:rPr>
          <w:rFonts w:ascii="Times New Roman" w:hAnsi="Times New Roman"/>
          <w:iCs/>
          <w:sz w:val="24"/>
          <w:szCs w:val="24"/>
        </w:rPr>
        <w:t>Serranidae</w:t>
      </w:r>
      <w:r w:rsidR="001B3A88" w:rsidRPr="00A95C71">
        <w:rPr>
          <w:rFonts w:ascii="Times New Roman" w:hAnsi="Times New Roman"/>
          <w:iCs/>
          <w:sz w:val="24"/>
          <w:szCs w:val="24"/>
        </w:rPr>
        <w:t>)</w:t>
      </w:r>
      <w:r w:rsidR="001B3A88" w:rsidRPr="00A95C71">
        <w:rPr>
          <w:rFonts w:ascii="Times New Roman" w:hAnsi="Times New Roman"/>
          <w:i/>
          <w:sz w:val="24"/>
          <w:szCs w:val="24"/>
        </w:rPr>
        <w:t xml:space="preserve">. </w:t>
      </w:r>
      <w:r w:rsidR="001B3A88" w:rsidRPr="00A95C71">
        <w:rPr>
          <w:rFonts w:ascii="Times New Roman" w:hAnsi="Times New Roman"/>
          <w:iCs/>
          <w:sz w:val="24"/>
          <w:szCs w:val="24"/>
        </w:rPr>
        <w:t xml:space="preserve">The edge site had higher index scores of </w:t>
      </w:r>
      <w:r w:rsidR="001B3A88">
        <w:rPr>
          <w:rFonts w:ascii="Times New Roman" w:hAnsi="Times New Roman"/>
          <w:iCs/>
          <w:sz w:val="24"/>
          <w:szCs w:val="24"/>
        </w:rPr>
        <w:t>blacksmith</w:t>
      </w:r>
      <w:r w:rsidR="001B3A88" w:rsidRPr="00A95C71">
        <w:rPr>
          <w:rFonts w:ascii="Times New Roman" w:hAnsi="Times New Roman"/>
          <w:iCs/>
          <w:sz w:val="24"/>
          <w:szCs w:val="24"/>
        </w:rPr>
        <w:t xml:space="preserve"> (</w:t>
      </w:r>
      <w:r w:rsidR="001B3A88">
        <w:rPr>
          <w:rFonts w:ascii="Times New Roman" w:hAnsi="Times New Roman"/>
          <w:i/>
          <w:sz w:val="24"/>
          <w:szCs w:val="24"/>
        </w:rPr>
        <w:t xml:space="preserve">Chromis punctipinnis, </w:t>
      </w:r>
      <w:proofErr w:type="spellStart"/>
      <w:r w:rsidR="001B3A88">
        <w:rPr>
          <w:rFonts w:ascii="Times New Roman" w:hAnsi="Times New Roman"/>
          <w:iCs/>
          <w:sz w:val="24"/>
          <w:szCs w:val="24"/>
        </w:rPr>
        <w:t>Pomacentridae</w:t>
      </w:r>
      <w:proofErr w:type="spellEnd"/>
      <w:r w:rsidR="001B3A88" w:rsidRPr="00A95C71">
        <w:rPr>
          <w:rFonts w:ascii="Times New Roman" w:hAnsi="Times New Roman"/>
          <w:iCs/>
          <w:sz w:val="24"/>
          <w:szCs w:val="24"/>
        </w:rPr>
        <w:t>)</w:t>
      </w:r>
      <w:r w:rsidR="001B3A88">
        <w:rPr>
          <w:rFonts w:ascii="Times New Roman" w:hAnsi="Times New Roman"/>
          <w:iCs/>
          <w:sz w:val="24"/>
          <w:szCs w:val="24"/>
        </w:rPr>
        <w:t xml:space="preserve"> and fantail flounder (</w:t>
      </w:r>
      <w:r w:rsidR="001B3A88">
        <w:rPr>
          <w:rFonts w:ascii="Times New Roman" w:hAnsi="Times New Roman"/>
          <w:i/>
          <w:sz w:val="24"/>
          <w:szCs w:val="24"/>
        </w:rPr>
        <w:t xml:space="preserve">Xystreurys liolepis, </w:t>
      </w:r>
      <w:proofErr w:type="spellStart"/>
      <w:r w:rsidR="001B3A88">
        <w:rPr>
          <w:rFonts w:ascii="Times New Roman" w:hAnsi="Times New Roman"/>
          <w:iCs/>
          <w:sz w:val="24"/>
          <w:szCs w:val="24"/>
        </w:rPr>
        <w:t>Paralychthyidae</w:t>
      </w:r>
      <w:proofErr w:type="spellEnd"/>
      <w:r w:rsidR="001B3A88">
        <w:rPr>
          <w:rFonts w:ascii="Times New Roman" w:hAnsi="Times New Roman"/>
          <w:iCs/>
          <w:sz w:val="24"/>
          <w:szCs w:val="24"/>
        </w:rPr>
        <w:t>)</w:t>
      </w:r>
      <w:r w:rsidR="001B3A88" w:rsidRPr="00A95C71">
        <w:rPr>
          <w:rFonts w:ascii="Times New Roman" w:hAnsi="Times New Roman"/>
          <w:iCs/>
          <w:sz w:val="24"/>
          <w:szCs w:val="24"/>
        </w:rPr>
        <w:t>.</w:t>
      </w:r>
      <w:r w:rsidR="001B3A88" w:rsidRPr="00A95C71">
        <w:rPr>
          <w:rFonts w:ascii="Times New Roman" w:hAnsi="Times New Roman"/>
          <w:i/>
          <w:sz w:val="24"/>
          <w:szCs w:val="24"/>
        </w:rPr>
        <w:t xml:space="preserve"> </w:t>
      </w:r>
      <w:r w:rsidR="001B3A88" w:rsidRPr="00A95C71">
        <w:rPr>
          <w:rFonts w:ascii="Times New Roman" w:hAnsi="Times New Roman"/>
          <w:sz w:val="24"/>
          <w:szCs w:val="24"/>
        </w:rPr>
        <w:t xml:space="preserve">The site outside the MPA had higher index scores of </w:t>
      </w:r>
      <w:r w:rsidR="00B55D13">
        <w:rPr>
          <w:rFonts w:ascii="Times New Roman" w:hAnsi="Times New Roman"/>
          <w:sz w:val="24"/>
          <w:szCs w:val="24"/>
        </w:rPr>
        <w:t>g</w:t>
      </w:r>
      <w:r w:rsidR="001B3A88">
        <w:rPr>
          <w:rFonts w:ascii="Times New Roman" w:hAnsi="Times New Roman"/>
          <w:sz w:val="24"/>
          <w:szCs w:val="24"/>
        </w:rPr>
        <w:t>iant black sea bass</w:t>
      </w:r>
      <w:r w:rsidR="001B3A88" w:rsidRPr="00A95C71">
        <w:rPr>
          <w:rFonts w:ascii="Times New Roman" w:hAnsi="Times New Roman"/>
          <w:sz w:val="24"/>
          <w:szCs w:val="24"/>
        </w:rPr>
        <w:t xml:space="preserve"> </w:t>
      </w:r>
      <w:r w:rsidR="001B3A88" w:rsidRPr="00EE43E1">
        <w:rPr>
          <w:rFonts w:ascii="Times New Roman" w:hAnsi="Times New Roman"/>
          <w:iCs/>
          <w:sz w:val="24"/>
          <w:szCs w:val="24"/>
        </w:rPr>
        <w:t>(</w:t>
      </w:r>
      <w:r w:rsidR="00B55D13">
        <w:rPr>
          <w:rFonts w:ascii="Times New Roman" w:hAnsi="Times New Roman"/>
          <w:i/>
          <w:sz w:val="24"/>
          <w:szCs w:val="24"/>
        </w:rPr>
        <w:t>Stereolepis</w:t>
      </w:r>
      <w:r w:rsidR="001B3A88">
        <w:rPr>
          <w:rFonts w:ascii="Times New Roman" w:hAnsi="Times New Roman"/>
          <w:i/>
          <w:sz w:val="24"/>
          <w:szCs w:val="24"/>
        </w:rPr>
        <w:t xml:space="preserve"> gigas, </w:t>
      </w:r>
      <w:proofErr w:type="spellStart"/>
      <w:r w:rsidR="001B3A88">
        <w:rPr>
          <w:rFonts w:ascii="Times New Roman" w:hAnsi="Times New Roman"/>
          <w:iCs/>
          <w:sz w:val="24"/>
          <w:szCs w:val="24"/>
        </w:rPr>
        <w:t>Polyprionidae</w:t>
      </w:r>
      <w:proofErr w:type="spellEnd"/>
      <w:r w:rsidR="001B3A88" w:rsidRPr="00EE43E1">
        <w:rPr>
          <w:rFonts w:ascii="Times New Roman" w:hAnsi="Times New Roman"/>
          <w:iCs/>
          <w:sz w:val="24"/>
          <w:szCs w:val="24"/>
        </w:rPr>
        <w:t>)</w:t>
      </w:r>
      <w:r w:rsidR="001B3A88" w:rsidRPr="00A95C71">
        <w:rPr>
          <w:rFonts w:ascii="Times New Roman" w:hAnsi="Times New Roman"/>
          <w:sz w:val="24"/>
          <w:szCs w:val="24"/>
        </w:rPr>
        <w:t xml:space="preserve">, </w:t>
      </w:r>
      <w:r w:rsidR="001B3A88">
        <w:rPr>
          <w:rFonts w:ascii="Times New Roman" w:hAnsi="Times New Roman"/>
          <w:sz w:val="24"/>
          <w:szCs w:val="24"/>
        </w:rPr>
        <w:t>Pacific barracuda</w:t>
      </w:r>
      <w:r w:rsidR="001B3A88" w:rsidRPr="00A95C71">
        <w:rPr>
          <w:rFonts w:ascii="Times New Roman" w:hAnsi="Times New Roman"/>
          <w:sz w:val="24"/>
          <w:szCs w:val="24"/>
        </w:rPr>
        <w:t xml:space="preserve"> (</w:t>
      </w:r>
      <w:r w:rsidR="001B3A88">
        <w:rPr>
          <w:rFonts w:ascii="Times New Roman" w:hAnsi="Times New Roman"/>
          <w:i/>
          <w:iCs/>
          <w:sz w:val="24"/>
          <w:szCs w:val="24"/>
        </w:rPr>
        <w:t>Sphyraena argentea</w:t>
      </w:r>
      <w:r w:rsidR="001B3A88">
        <w:rPr>
          <w:rFonts w:ascii="Times New Roman" w:hAnsi="Times New Roman"/>
          <w:sz w:val="24"/>
          <w:szCs w:val="24"/>
        </w:rPr>
        <w:t xml:space="preserve">, </w:t>
      </w:r>
      <w:proofErr w:type="spellStart"/>
      <w:r w:rsidR="001B3A88">
        <w:rPr>
          <w:rFonts w:ascii="Times New Roman" w:hAnsi="Times New Roman"/>
          <w:sz w:val="24"/>
          <w:szCs w:val="24"/>
        </w:rPr>
        <w:t>Sphyraenidae</w:t>
      </w:r>
      <w:proofErr w:type="spellEnd"/>
      <w:r w:rsidR="001B3A88" w:rsidRPr="00A95C71">
        <w:rPr>
          <w:rFonts w:ascii="Times New Roman" w:hAnsi="Times New Roman"/>
          <w:sz w:val="24"/>
          <w:szCs w:val="24"/>
        </w:rPr>
        <w:t xml:space="preserve">), and </w:t>
      </w:r>
      <w:proofErr w:type="spellStart"/>
      <w:r w:rsidR="001B3A88">
        <w:rPr>
          <w:rFonts w:ascii="Times New Roman" w:hAnsi="Times New Roman"/>
          <w:sz w:val="24"/>
          <w:szCs w:val="24"/>
        </w:rPr>
        <w:t>topsmelt</w:t>
      </w:r>
      <w:proofErr w:type="spellEnd"/>
      <w:r w:rsidR="001B3A88" w:rsidRPr="00A95C71">
        <w:rPr>
          <w:rFonts w:ascii="Times New Roman" w:hAnsi="Times New Roman"/>
          <w:sz w:val="24"/>
          <w:szCs w:val="24"/>
        </w:rPr>
        <w:t xml:space="preserve"> (</w:t>
      </w:r>
      <w:r w:rsidR="001B3A88">
        <w:rPr>
          <w:rFonts w:ascii="Times New Roman" w:hAnsi="Times New Roman"/>
          <w:i/>
          <w:iCs/>
          <w:sz w:val="24"/>
          <w:szCs w:val="24"/>
        </w:rPr>
        <w:t xml:space="preserve">Atherinops affinis, </w:t>
      </w:r>
      <w:proofErr w:type="spellStart"/>
      <w:r w:rsidR="001B3A88">
        <w:rPr>
          <w:rFonts w:ascii="Times New Roman" w:hAnsi="Times New Roman"/>
          <w:sz w:val="24"/>
          <w:szCs w:val="24"/>
        </w:rPr>
        <w:t>Atherinopsidae</w:t>
      </w:r>
      <w:proofErr w:type="spellEnd"/>
      <w:r w:rsidR="001B3A88" w:rsidRPr="00A95C71">
        <w:rPr>
          <w:rFonts w:ascii="Times New Roman" w:hAnsi="Times New Roman"/>
          <w:sz w:val="24"/>
          <w:szCs w:val="24"/>
        </w:rPr>
        <w:t>)</w:t>
      </w:r>
      <w:r w:rsidR="001B3A88" w:rsidRPr="00A95C71">
        <w:rPr>
          <w:rFonts w:ascii="Times New Roman" w:hAnsi="Times New Roman"/>
          <w:i/>
          <w:sz w:val="24"/>
          <w:szCs w:val="24"/>
        </w:rPr>
        <w:t>.</w:t>
      </w:r>
    </w:p>
    <w:p w14:paraId="0E7D3167" w14:textId="5D3A75CB" w:rsidR="000E7052" w:rsidRDefault="000E7052" w:rsidP="00F1724E">
      <w:pPr>
        <w:pStyle w:val="MDPI35textbeforelist"/>
        <w:spacing w:after="0" w:line="480" w:lineRule="auto"/>
        <w:ind w:left="420" w:firstLine="0"/>
        <w:jc w:val="left"/>
        <w:rPr>
          <w:rFonts w:ascii="Times New Roman" w:hAnsi="Times New Roman"/>
          <w:sz w:val="24"/>
          <w:szCs w:val="24"/>
        </w:rPr>
      </w:pPr>
      <w:r w:rsidRPr="00A95C71">
        <w:rPr>
          <w:rFonts w:ascii="Times New Roman" w:hAnsi="Times New Roman"/>
          <w:b/>
          <w:sz w:val="24"/>
          <w:szCs w:val="24"/>
        </w:rPr>
        <w:t>Figure 4.</w:t>
      </w:r>
      <w:r w:rsidRPr="00A95C71">
        <w:rPr>
          <w:rFonts w:ascii="Times New Roman" w:hAnsi="Times New Roman"/>
          <w:sz w:val="24"/>
          <w:szCs w:val="24"/>
        </w:rPr>
        <w:t xml:space="preserve"> NMDS of Bray-Curtis Dissimilarities. Bray-Curtis dissimilarities were calculated between all samples using only species with occupancy rates over </w:t>
      </w:r>
      <w:r w:rsidR="001B3A88">
        <w:rPr>
          <w:rFonts w:ascii="Times New Roman" w:hAnsi="Times New Roman"/>
          <w:sz w:val="24"/>
          <w:szCs w:val="24"/>
        </w:rPr>
        <w:t>84%</w:t>
      </w:r>
      <w:r w:rsidRPr="00A95C71">
        <w:rPr>
          <w:rFonts w:ascii="Times New Roman" w:hAnsi="Times New Roman"/>
          <w:sz w:val="24"/>
          <w:szCs w:val="24"/>
        </w:rPr>
        <w:t>. Samples from Sites (colors) and locations (shapes) are similar to each other (NMDS, Stress = 0.2</w:t>
      </w:r>
      <w:r w:rsidR="001B3A88">
        <w:rPr>
          <w:rFonts w:ascii="Times New Roman" w:hAnsi="Times New Roman"/>
          <w:sz w:val="24"/>
          <w:szCs w:val="24"/>
        </w:rPr>
        <w:t>1</w:t>
      </w:r>
      <w:r w:rsidRPr="00A95C71">
        <w:rPr>
          <w:rFonts w:ascii="Times New Roman" w:hAnsi="Times New Roman"/>
          <w:sz w:val="24"/>
          <w:szCs w:val="24"/>
        </w:rPr>
        <w:t>).</w:t>
      </w:r>
      <w:r>
        <w:rPr>
          <w:rFonts w:ascii="Times New Roman" w:hAnsi="Times New Roman"/>
          <w:sz w:val="24"/>
          <w:szCs w:val="24"/>
        </w:rPr>
        <w:t xml:space="preserve"> </w:t>
      </w:r>
    </w:p>
    <w:p w14:paraId="2366226F" w14:textId="664CB64B" w:rsidR="000E7052" w:rsidRPr="00A95C71" w:rsidRDefault="000E7052" w:rsidP="00F1724E">
      <w:pPr>
        <w:pStyle w:val="MDPI51figurecaption"/>
        <w:spacing w:line="480" w:lineRule="auto"/>
        <w:ind w:left="420"/>
        <w:rPr>
          <w:rFonts w:ascii="Times New Roman" w:hAnsi="Times New Roman"/>
          <w:sz w:val="24"/>
          <w:szCs w:val="24"/>
        </w:rPr>
      </w:pPr>
      <w:r w:rsidRPr="00A95C71">
        <w:rPr>
          <w:rFonts w:ascii="Times New Roman" w:hAnsi="Times New Roman"/>
          <w:b/>
          <w:sz w:val="24"/>
          <w:szCs w:val="24"/>
        </w:rPr>
        <w:t>Figure 5.</w:t>
      </w:r>
      <w:r w:rsidRPr="00A95C71">
        <w:rPr>
          <w:rFonts w:ascii="Times New Roman" w:hAnsi="Times New Roman"/>
          <w:sz w:val="24"/>
          <w:szCs w:val="24"/>
        </w:rPr>
        <w:t xml:space="preserve"> Constrained Analysis of Principle Components (CAP) Ordination. Bray-Curtis dissimilarities were calculated between all samples using only species with occupancy rates over </w:t>
      </w:r>
      <w:r w:rsidR="001B3A88">
        <w:rPr>
          <w:rFonts w:ascii="Times New Roman" w:hAnsi="Times New Roman"/>
          <w:sz w:val="24"/>
          <w:szCs w:val="24"/>
        </w:rPr>
        <w:t>84%</w:t>
      </w:r>
      <w:r w:rsidRPr="00A95C71">
        <w:rPr>
          <w:rFonts w:ascii="Times New Roman" w:hAnsi="Times New Roman"/>
          <w:sz w:val="24"/>
          <w:szCs w:val="24"/>
        </w:rPr>
        <w:t xml:space="preserve">. Samples from sites and locations within sites were used as independent variables. Site and locations within sites are significantly more similar to each other (CAP, p&lt;0.001). Sites (shapes) and Locations (colors) are </w:t>
      </w:r>
      <w:r w:rsidRPr="00A95C71">
        <w:rPr>
          <w:rFonts w:ascii="Times New Roman" w:hAnsi="Times New Roman"/>
          <w:sz w:val="24"/>
          <w:szCs w:val="24"/>
        </w:rPr>
        <w:lastRenderedPageBreak/>
        <w:t>plotted against CAP1 and CAP2 axes. Arrows correspond to direction and strength (length) of each species. Only the top 7 species with CAP distances greater than 0.</w:t>
      </w:r>
      <w:r w:rsidR="001B3A88">
        <w:rPr>
          <w:rFonts w:ascii="Times New Roman" w:hAnsi="Times New Roman"/>
          <w:sz w:val="24"/>
          <w:szCs w:val="24"/>
        </w:rPr>
        <w:t>40</w:t>
      </w:r>
      <w:r w:rsidRPr="00A95C71">
        <w:rPr>
          <w:rFonts w:ascii="Times New Roman" w:hAnsi="Times New Roman"/>
          <w:sz w:val="24"/>
          <w:szCs w:val="24"/>
        </w:rPr>
        <w:t xml:space="preserve"> were plotted. </w:t>
      </w:r>
    </w:p>
    <w:p w14:paraId="2F42381C" w14:textId="426C7A44" w:rsidR="007806AB" w:rsidRPr="00F1724E" w:rsidRDefault="007806AB" w:rsidP="00A95C71">
      <w:pPr>
        <w:pStyle w:val="MDPI35textbeforelist"/>
        <w:spacing w:after="0" w:line="480" w:lineRule="auto"/>
        <w:ind w:firstLine="0"/>
        <w:jc w:val="left"/>
        <w:rPr>
          <w:rFonts w:ascii="Times New Roman" w:hAnsi="Times New Roman"/>
          <w:b/>
          <w:bCs/>
          <w:sz w:val="32"/>
          <w:szCs w:val="32"/>
        </w:rPr>
      </w:pPr>
      <w:r w:rsidRPr="00F1724E">
        <w:rPr>
          <w:rFonts w:ascii="Times New Roman" w:hAnsi="Times New Roman"/>
          <w:b/>
          <w:bCs/>
          <w:sz w:val="32"/>
          <w:szCs w:val="32"/>
        </w:rPr>
        <w:t xml:space="preserve">Visual </w:t>
      </w:r>
      <w:r w:rsidR="00191983">
        <w:rPr>
          <w:rFonts w:ascii="Times New Roman" w:hAnsi="Times New Roman"/>
          <w:b/>
          <w:bCs/>
          <w:sz w:val="32"/>
          <w:szCs w:val="32"/>
        </w:rPr>
        <w:t>c</w:t>
      </w:r>
      <w:r w:rsidRPr="00F1724E">
        <w:rPr>
          <w:rFonts w:ascii="Times New Roman" w:hAnsi="Times New Roman"/>
          <w:b/>
          <w:bCs/>
          <w:sz w:val="32"/>
          <w:szCs w:val="32"/>
        </w:rPr>
        <w:t xml:space="preserve">ensus </w:t>
      </w:r>
      <w:r w:rsidR="00191983">
        <w:rPr>
          <w:rFonts w:ascii="Times New Roman" w:hAnsi="Times New Roman"/>
          <w:b/>
          <w:bCs/>
          <w:sz w:val="32"/>
          <w:szCs w:val="32"/>
        </w:rPr>
        <w:t>s</w:t>
      </w:r>
      <w:r w:rsidRPr="00F1724E">
        <w:rPr>
          <w:rFonts w:ascii="Times New Roman" w:hAnsi="Times New Roman"/>
          <w:b/>
          <w:bCs/>
          <w:sz w:val="32"/>
          <w:szCs w:val="32"/>
        </w:rPr>
        <w:t xml:space="preserve">urveys </w:t>
      </w:r>
      <w:r w:rsidR="00191983">
        <w:rPr>
          <w:rFonts w:ascii="Times New Roman" w:hAnsi="Times New Roman"/>
          <w:b/>
          <w:bCs/>
          <w:sz w:val="32"/>
          <w:szCs w:val="32"/>
        </w:rPr>
        <w:t>r</w:t>
      </w:r>
      <w:r w:rsidRPr="00F1724E">
        <w:rPr>
          <w:rFonts w:ascii="Times New Roman" w:hAnsi="Times New Roman"/>
          <w:b/>
          <w:bCs/>
          <w:sz w:val="32"/>
          <w:szCs w:val="32"/>
        </w:rPr>
        <w:t>esults</w:t>
      </w:r>
    </w:p>
    <w:p w14:paraId="24C584BD" w14:textId="569B4BC2" w:rsidR="00233D4D" w:rsidRPr="00A95C71" w:rsidRDefault="00431303"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Across all three sites</w:t>
      </w:r>
      <w:r w:rsidR="003F2D46" w:rsidRPr="00A95C71">
        <w:rPr>
          <w:rFonts w:ascii="Times New Roman" w:hAnsi="Times New Roman"/>
          <w:sz w:val="24"/>
          <w:szCs w:val="24"/>
        </w:rPr>
        <w:t xml:space="preserve">, </w:t>
      </w:r>
      <w:r w:rsidRPr="00A95C71">
        <w:rPr>
          <w:rFonts w:ascii="Times New Roman" w:hAnsi="Times New Roman"/>
          <w:sz w:val="24"/>
          <w:szCs w:val="24"/>
        </w:rPr>
        <w:t xml:space="preserve">25 bony fish species were </w:t>
      </w:r>
      <w:r w:rsidR="00D112BC" w:rsidRPr="00A95C71">
        <w:rPr>
          <w:rFonts w:ascii="Times New Roman" w:hAnsi="Times New Roman"/>
          <w:sz w:val="24"/>
          <w:szCs w:val="24"/>
        </w:rPr>
        <w:t xml:space="preserve">recorded </w:t>
      </w:r>
      <w:r w:rsidRPr="00A95C71">
        <w:rPr>
          <w:rFonts w:ascii="Times New Roman" w:hAnsi="Times New Roman"/>
          <w:sz w:val="24"/>
          <w:szCs w:val="24"/>
        </w:rPr>
        <w:t xml:space="preserve">using </w:t>
      </w:r>
      <w:r w:rsidR="0055104F" w:rsidRPr="00A95C71">
        <w:rPr>
          <w:rFonts w:ascii="Times New Roman" w:hAnsi="Times New Roman"/>
          <w:sz w:val="24"/>
          <w:szCs w:val="24"/>
        </w:rPr>
        <w:t>u</w:t>
      </w:r>
      <w:r w:rsidR="003F2D46" w:rsidRPr="00A95C71">
        <w:rPr>
          <w:rFonts w:ascii="Times New Roman" w:hAnsi="Times New Roman"/>
          <w:sz w:val="24"/>
          <w:szCs w:val="24"/>
        </w:rPr>
        <w:t>nderwater visual census</w:t>
      </w:r>
      <w:r w:rsidRPr="00A95C71">
        <w:rPr>
          <w:rFonts w:ascii="Times New Roman" w:hAnsi="Times New Roman"/>
          <w:sz w:val="24"/>
          <w:szCs w:val="24"/>
        </w:rPr>
        <w:t>e</w:t>
      </w:r>
      <w:r w:rsidR="003F2D46" w:rsidRPr="00A95C71">
        <w:rPr>
          <w:rFonts w:ascii="Times New Roman" w:hAnsi="Times New Roman"/>
          <w:sz w:val="24"/>
          <w:szCs w:val="24"/>
        </w:rPr>
        <w:t xml:space="preserve">s, representing </w:t>
      </w:r>
      <w:r w:rsidR="0055104F" w:rsidRPr="00A95C71">
        <w:rPr>
          <w:rFonts w:ascii="Times New Roman" w:hAnsi="Times New Roman"/>
          <w:sz w:val="24"/>
          <w:szCs w:val="24"/>
        </w:rPr>
        <w:t>20</w:t>
      </w:r>
      <w:r w:rsidR="003F2D46" w:rsidRPr="00A95C71">
        <w:rPr>
          <w:rFonts w:ascii="Times New Roman" w:hAnsi="Times New Roman"/>
          <w:sz w:val="24"/>
          <w:szCs w:val="24"/>
        </w:rPr>
        <w:t xml:space="preserve"> genera</w:t>
      </w:r>
      <w:r w:rsidR="0055104F" w:rsidRPr="00A95C71">
        <w:rPr>
          <w:rFonts w:ascii="Times New Roman" w:hAnsi="Times New Roman"/>
          <w:sz w:val="24"/>
          <w:szCs w:val="24"/>
        </w:rPr>
        <w:t>, 13</w:t>
      </w:r>
      <w:r w:rsidR="003F2D46" w:rsidRPr="00A95C71">
        <w:rPr>
          <w:rFonts w:ascii="Times New Roman" w:hAnsi="Times New Roman"/>
          <w:sz w:val="24"/>
          <w:szCs w:val="24"/>
        </w:rPr>
        <w:t xml:space="preserve"> families, and </w:t>
      </w:r>
      <w:r w:rsidR="00AB1EEC" w:rsidRPr="00A95C71">
        <w:rPr>
          <w:rFonts w:ascii="Times New Roman" w:hAnsi="Times New Roman"/>
          <w:sz w:val="24"/>
          <w:szCs w:val="24"/>
        </w:rPr>
        <w:t>one</w:t>
      </w:r>
      <w:r w:rsidR="003F2D46" w:rsidRPr="00A95C71">
        <w:rPr>
          <w:rFonts w:ascii="Times New Roman" w:hAnsi="Times New Roman"/>
          <w:sz w:val="24"/>
          <w:szCs w:val="24"/>
        </w:rPr>
        <w:t xml:space="preserve"> class </w:t>
      </w:r>
      <w:r w:rsidR="00F42763" w:rsidRPr="00A95C71">
        <w:rPr>
          <w:rFonts w:ascii="Times New Roman" w:hAnsi="Times New Roman"/>
          <w:sz w:val="24"/>
          <w:szCs w:val="24"/>
        </w:rPr>
        <w:t xml:space="preserve">(Fig 6) </w:t>
      </w:r>
      <w:r w:rsidR="003F2D46" w:rsidRPr="00A95C71">
        <w:rPr>
          <w:rFonts w:ascii="Times New Roman" w:hAnsi="Times New Roman"/>
          <w:sz w:val="24"/>
          <w:szCs w:val="24"/>
        </w:rPr>
        <w:t xml:space="preserve">(Table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003F2D46" w:rsidRPr="00A95C71">
        <w:rPr>
          <w:rFonts w:ascii="Times New Roman" w:hAnsi="Times New Roman"/>
          <w:sz w:val="24"/>
          <w:szCs w:val="24"/>
        </w:rPr>
        <w:t>)</w:t>
      </w:r>
      <w:r w:rsidR="00A02303" w:rsidRPr="00A95C71">
        <w:rPr>
          <w:rFonts w:ascii="Times New Roman" w:hAnsi="Times New Roman"/>
          <w:sz w:val="24"/>
          <w:szCs w:val="24"/>
        </w:rPr>
        <w:t xml:space="preserve">, 11 of which were shared across all three sites (Table </w:t>
      </w:r>
      <w:r w:rsidR="005603E0" w:rsidRPr="00A95C71">
        <w:rPr>
          <w:rFonts w:ascii="Times New Roman" w:hAnsi="Times New Roman"/>
          <w:sz w:val="24"/>
          <w:szCs w:val="24"/>
        </w:rPr>
        <w:t>S</w:t>
      </w:r>
      <w:r w:rsidR="00A02303" w:rsidRPr="00A95C71">
        <w:rPr>
          <w:rFonts w:ascii="Times New Roman" w:hAnsi="Times New Roman"/>
          <w:sz w:val="24"/>
          <w:szCs w:val="24"/>
        </w:rPr>
        <w:t>6)</w:t>
      </w:r>
      <w:r w:rsidR="003F2D46" w:rsidRPr="00A95C71">
        <w:rPr>
          <w:rFonts w:ascii="Times New Roman" w:hAnsi="Times New Roman"/>
          <w:sz w:val="24"/>
          <w:szCs w:val="24"/>
        </w:rPr>
        <w:t xml:space="preserve">. </w:t>
      </w:r>
      <w:r w:rsidR="006A3AC4" w:rsidRPr="00A95C71">
        <w:rPr>
          <w:rFonts w:ascii="Times New Roman" w:hAnsi="Times New Roman"/>
          <w:sz w:val="24"/>
          <w:szCs w:val="24"/>
        </w:rPr>
        <w:t>Within</w:t>
      </w:r>
      <w:r w:rsidR="003F2D46" w:rsidRPr="00A95C71">
        <w:rPr>
          <w:rFonts w:ascii="Times New Roman" w:hAnsi="Times New Roman"/>
          <w:sz w:val="24"/>
          <w:szCs w:val="24"/>
        </w:rPr>
        <w:t xml:space="preserve"> the MPA site, visual census methods detected 21 unique species, </w:t>
      </w:r>
      <w:r w:rsidR="0055104F" w:rsidRPr="00A95C71">
        <w:rPr>
          <w:rFonts w:ascii="Times New Roman" w:hAnsi="Times New Roman"/>
          <w:sz w:val="24"/>
          <w:szCs w:val="24"/>
        </w:rPr>
        <w:t>18</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and 11</w:t>
      </w:r>
      <w:r w:rsidR="003F2D46" w:rsidRPr="00A95C71">
        <w:rPr>
          <w:rFonts w:ascii="Times New Roman" w:hAnsi="Times New Roman"/>
          <w:sz w:val="24"/>
          <w:szCs w:val="24"/>
        </w:rPr>
        <w:t xml:space="preserve"> families. At the </w:t>
      </w:r>
      <w:r w:rsidR="006A277F" w:rsidRPr="00A95C71">
        <w:rPr>
          <w:rFonts w:ascii="Times New Roman" w:hAnsi="Times New Roman"/>
          <w:sz w:val="24"/>
          <w:szCs w:val="24"/>
        </w:rPr>
        <w:t>e</w:t>
      </w:r>
      <w:r w:rsidR="003F2D46" w:rsidRPr="00A95C71">
        <w:rPr>
          <w:rFonts w:ascii="Times New Roman" w:hAnsi="Times New Roman"/>
          <w:sz w:val="24"/>
          <w:szCs w:val="24"/>
        </w:rPr>
        <w:t xml:space="preserve">dge site </w:t>
      </w:r>
      <w:r w:rsidR="0055104F" w:rsidRPr="00A95C71">
        <w:rPr>
          <w:rFonts w:ascii="Times New Roman" w:hAnsi="Times New Roman"/>
          <w:sz w:val="24"/>
          <w:szCs w:val="24"/>
        </w:rPr>
        <w:t xml:space="preserve">visual census methods </w:t>
      </w:r>
      <w:r w:rsidR="003F2D46" w:rsidRPr="00A95C71">
        <w:rPr>
          <w:rFonts w:ascii="Times New Roman" w:hAnsi="Times New Roman"/>
          <w:sz w:val="24"/>
          <w:szCs w:val="24"/>
        </w:rPr>
        <w:t xml:space="preserve">detected </w:t>
      </w:r>
      <w:r w:rsidR="0055104F" w:rsidRPr="00A95C71">
        <w:rPr>
          <w:rFonts w:ascii="Times New Roman" w:hAnsi="Times New Roman"/>
          <w:sz w:val="24"/>
          <w:szCs w:val="24"/>
        </w:rPr>
        <w:t>18</w:t>
      </w:r>
      <w:r w:rsidR="003F2D46" w:rsidRPr="00A95C71">
        <w:rPr>
          <w:rFonts w:ascii="Times New Roman" w:hAnsi="Times New Roman"/>
          <w:sz w:val="24"/>
          <w:szCs w:val="24"/>
        </w:rPr>
        <w:t xml:space="preserve"> species, </w:t>
      </w:r>
      <w:r w:rsidR="0055104F" w:rsidRPr="00A95C71">
        <w:rPr>
          <w:rFonts w:ascii="Times New Roman" w:hAnsi="Times New Roman"/>
          <w:sz w:val="24"/>
          <w:szCs w:val="24"/>
        </w:rPr>
        <w:t>16</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1</w:t>
      </w:r>
      <w:r w:rsidR="003F2D46" w:rsidRPr="00A95C71">
        <w:rPr>
          <w:rFonts w:ascii="Times New Roman" w:hAnsi="Times New Roman"/>
          <w:sz w:val="24"/>
          <w:szCs w:val="24"/>
        </w:rPr>
        <w:t xml:space="preserve">1 families, and four classes. Lastly, at the </w:t>
      </w:r>
      <w:r w:rsidR="006A277F" w:rsidRPr="00A95C71">
        <w:rPr>
          <w:rFonts w:ascii="Times New Roman" w:hAnsi="Times New Roman"/>
          <w:sz w:val="24"/>
          <w:szCs w:val="24"/>
        </w:rPr>
        <w:t>o</w:t>
      </w:r>
      <w:r w:rsidR="003F2D46" w:rsidRPr="00A95C71">
        <w:rPr>
          <w:rFonts w:ascii="Times New Roman" w:hAnsi="Times New Roman"/>
          <w:sz w:val="24"/>
          <w:szCs w:val="24"/>
        </w:rPr>
        <w:t xml:space="preserve">utside site </w:t>
      </w:r>
      <w:r w:rsidR="0055104F" w:rsidRPr="00A95C71">
        <w:rPr>
          <w:rFonts w:ascii="Times New Roman" w:hAnsi="Times New Roman"/>
          <w:sz w:val="24"/>
          <w:szCs w:val="24"/>
        </w:rPr>
        <w:t>visual census methods</w:t>
      </w:r>
      <w:r w:rsidR="003F2D46" w:rsidRPr="00A95C71">
        <w:rPr>
          <w:rFonts w:ascii="Times New Roman" w:hAnsi="Times New Roman"/>
          <w:sz w:val="24"/>
          <w:szCs w:val="24"/>
        </w:rPr>
        <w:t xml:space="preserve"> detected </w:t>
      </w:r>
      <w:r w:rsidR="0055104F" w:rsidRPr="00A95C71">
        <w:rPr>
          <w:rFonts w:ascii="Times New Roman" w:hAnsi="Times New Roman"/>
          <w:sz w:val="24"/>
          <w:szCs w:val="24"/>
        </w:rPr>
        <w:t>13</w:t>
      </w:r>
      <w:r w:rsidR="003F2D46" w:rsidRPr="00A95C71">
        <w:rPr>
          <w:rFonts w:ascii="Times New Roman" w:hAnsi="Times New Roman"/>
          <w:sz w:val="24"/>
          <w:szCs w:val="24"/>
        </w:rPr>
        <w:t xml:space="preserve"> species, </w:t>
      </w:r>
      <w:r w:rsidR="00D04F34" w:rsidRPr="00A95C71">
        <w:rPr>
          <w:rFonts w:ascii="Times New Roman" w:hAnsi="Times New Roman"/>
          <w:sz w:val="24"/>
          <w:szCs w:val="24"/>
        </w:rPr>
        <w:t>13</w:t>
      </w:r>
      <w:r w:rsidR="003F2D46" w:rsidRPr="00A95C71">
        <w:rPr>
          <w:rFonts w:ascii="Times New Roman" w:hAnsi="Times New Roman"/>
          <w:sz w:val="24"/>
          <w:szCs w:val="24"/>
        </w:rPr>
        <w:t xml:space="preserve"> genera, </w:t>
      </w:r>
      <w:r w:rsidR="00D04F34" w:rsidRPr="00A95C71">
        <w:rPr>
          <w:rFonts w:ascii="Times New Roman" w:hAnsi="Times New Roman"/>
          <w:sz w:val="24"/>
          <w:szCs w:val="24"/>
        </w:rPr>
        <w:t>10</w:t>
      </w:r>
      <w:r w:rsidR="003F2D46" w:rsidRPr="00A95C71">
        <w:rPr>
          <w:rFonts w:ascii="Times New Roman" w:hAnsi="Times New Roman"/>
          <w:sz w:val="24"/>
          <w:szCs w:val="24"/>
        </w:rPr>
        <w:t xml:space="preserve"> families, and four classes. </w:t>
      </w:r>
      <w:r w:rsidR="00D04F34" w:rsidRPr="00A95C71">
        <w:rPr>
          <w:rFonts w:ascii="Times New Roman" w:hAnsi="Times New Roman"/>
          <w:sz w:val="24"/>
          <w:szCs w:val="24"/>
        </w:rPr>
        <w:t xml:space="preserve">Of </w:t>
      </w:r>
      <w:r w:rsidR="00233D4D" w:rsidRPr="00A95C71">
        <w:rPr>
          <w:rFonts w:ascii="Times New Roman" w:hAnsi="Times New Roman"/>
          <w:sz w:val="24"/>
          <w:szCs w:val="24"/>
        </w:rPr>
        <w:t>all</w:t>
      </w:r>
      <w:r w:rsidR="00D04F34" w:rsidRPr="00A95C71">
        <w:rPr>
          <w:rFonts w:ascii="Times New Roman" w:hAnsi="Times New Roman"/>
          <w:sz w:val="24"/>
          <w:szCs w:val="24"/>
        </w:rPr>
        <w:t xml:space="preserve"> taxa</w:t>
      </w:r>
      <w:r w:rsidR="00233D4D" w:rsidRPr="00A95C71">
        <w:rPr>
          <w:rFonts w:ascii="Times New Roman" w:hAnsi="Times New Roman"/>
          <w:sz w:val="24"/>
          <w:szCs w:val="24"/>
        </w:rPr>
        <w:t xml:space="preserve"> observed in visual census methods</w:t>
      </w:r>
      <w:r w:rsidR="00D04F34" w:rsidRPr="00A95C71">
        <w:rPr>
          <w:rFonts w:ascii="Times New Roman" w:hAnsi="Times New Roman"/>
          <w:sz w:val="24"/>
          <w:szCs w:val="24"/>
        </w:rPr>
        <w:t xml:space="preserve">, </w:t>
      </w:r>
      <w:r w:rsidR="00233D4D" w:rsidRPr="00A95C71">
        <w:rPr>
          <w:rFonts w:ascii="Times New Roman" w:hAnsi="Times New Roman"/>
          <w:sz w:val="24"/>
          <w:szCs w:val="24"/>
        </w:rPr>
        <w:t>24</w:t>
      </w:r>
      <w:r w:rsidR="00D04F34" w:rsidRPr="00A95C71">
        <w:rPr>
          <w:rFonts w:ascii="Times New Roman" w:hAnsi="Times New Roman"/>
          <w:sz w:val="24"/>
          <w:szCs w:val="24"/>
        </w:rPr>
        <w:t xml:space="preserve"> species </w:t>
      </w:r>
      <w:r w:rsidR="00B92058" w:rsidRPr="00A95C71">
        <w:rPr>
          <w:rFonts w:ascii="Times New Roman" w:hAnsi="Times New Roman"/>
          <w:sz w:val="24"/>
          <w:szCs w:val="24"/>
        </w:rPr>
        <w:t xml:space="preserve">were </w:t>
      </w:r>
      <w:r w:rsidR="00D04F34" w:rsidRPr="00A95C71">
        <w:rPr>
          <w:rFonts w:ascii="Times New Roman" w:hAnsi="Times New Roman"/>
          <w:sz w:val="24"/>
          <w:szCs w:val="24"/>
        </w:rPr>
        <w:t>associated with rocky reef habitat</w:t>
      </w:r>
      <w:r w:rsidR="00233D4D" w:rsidRPr="00A95C71">
        <w:rPr>
          <w:rFonts w:ascii="Times New Roman" w:hAnsi="Times New Roman"/>
          <w:sz w:val="24"/>
          <w:szCs w:val="24"/>
        </w:rPr>
        <w:t xml:space="preserve"> and </w:t>
      </w:r>
      <w:r w:rsidR="00AB1EEC" w:rsidRPr="00A95C71">
        <w:rPr>
          <w:rFonts w:ascii="Times New Roman" w:hAnsi="Times New Roman"/>
          <w:sz w:val="24"/>
          <w:szCs w:val="24"/>
        </w:rPr>
        <w:t>one</w:t>
      </w:r>
      <w:r w:rsidR="00233D4D" w:rsidRPr="00A95C71">
        <w:rPr>
          <w:rFonts w:ascii="Times New Roman" w:hAnsi="Times New Roman"/>
          <w:sz w:val="24"/>
          <w:szCs w:val="24"/>
        </w:rPr>
        <w:t xml:space="preserve"> </w:t>
      </w:r>
      <w:r w:rsidR="00D04F34" w:rsidRPr="00A95C71">
        <w:rPr>
          <w:rFonts w:ascii="Times New Roman" w:hAnsi="Times New Roman"/>
          <w:sz w:val="24"/>
          <w:szCs w:val="24"/>
        </w:rPr>
        <w:t xml:space="preserve">species </w:t>
      </w:r>
      <w:r w:rsidR="00B92058" w:rsidRPr="00A95C71">
        <w:rPr>
          <w:rFonts w:ascii="Times New Roman" w:hAnsi="Times New Roman"/>
          <w:sz w:val="24"/>
          <w:szCs w:val="24"/>
        </w:rPr>
        <w:t xml:space="preserve">was </w:t>
      </w:r>
      <w:r w:rsidR="00D04F34" w:rsidRPr="00A95C71">
        <w:rPr>
          <w:rFonts w:ascii="Times New Roman" w:hAnsi="Times New Roman"/>
          <w:sz w:val="24"/>
          <w:szCs w:val="24"/>
        </w:rPr>
        <w:t>pelagic-neritic.</w:t>
      </w:r>
      <w:r w:rsidR="00233D4D" w:rsidRPr="00A95C71">
        <w:rPr>
          <w:rFonts w:ascii="Times New Roman" w:hAnsi="Times New Roman"/>
          <w:sz w:val="24"/>
          <w:szCs w:val="24"/>
        </w:rPr>
        <w:t xml:space="preserve"> The pelagic-neritic species, top smelt (</w:t>
      </w:r>
      <w:r w:rsidR="00233D4D" w:rsidRPr="00A95C71">
        <w:rPr>
          <w:rFonts w:ascii="Times New Roman" w:hAnsi="Times New Roman"/>
          <w:i/>
          <w:iCs/>
          <w:sz w:val="24"/>
          <w:szCs w:val="24"/>
        </w:rPr>
        <w:t xml:space="preserve">Atherinops </w:t>
      </w:r>
      <w:r w:rsidR="00A87AD9" w:rsidRPr="00A95C71">
        <w:rPr>
          <w:rFonts w:ascii="Times New Roman" w:hAnsi="Times New Roman"/>
          <w:i/>
          <w:iCs/>
          <w:sz w:val="24"/>
          <w:szCs w:val="24"/>
        </w:rPr>
        <w:t>affinis</w:t>
      </w:r>
      <w:r w:rsidR="00EE43E1">
        <w:rPr>
          <w:rFonts w:ascii="Times New Roman" w:hAnsi="Times New Roman"/>
          <w:i/>
          <w:iCs/>
          <w:sz w:val="24"/>
          <w:szCs w:val="24"/>
        </w:rPr>
        <w:t xml:space="preserve">, </w:t>
      </w:r>
      <w:proofErr w:type="spellStart"/>
      <w:r w:rsidR="00EE43E1" w:rsidRPr="00EE43E1">
        <w:rPr>
          <w:rFonts w:ascii="Times New Roman" w:hAnsi="Times New Roman"/>
          <w:sz w:val="24"/>
          <w:szCs w:val="24"/>
        </w:rPr>
        <w:t>Atherinopsidae</w:t>
      </w:r>
      <w:proofErr w:type="spellEnd"/>
      <w:r w:rsidR="00233D4D" w:rsidRPr="00A95C71">
        <w:rPr>
          <w:rFonts w:ascii="Times New Roman" w:hAnsi="Times New Roman"/>
          <w:sz w:val="24"/>
          <w:szCs w:val="24"/>
        </w:rPr>
        <w:t>), was only found in the MPA site.</w:t>
      </w:r>
    </w:p>
    <w:p w14:paraId="02B34185" w14:textId="521A006F" w:rsidR="00D96326" w:rsidRDefault="00D96326"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ab/>
      </w:r>
      <w:r w:rsidR="00156F15" w:rsidRPr="00A95C71">
        <w:rPr>
          <w:rFonts w:ascii="Times New Roman" w:hAnsi="Times New Roman"/>
          <w:sz w:val="24"/>
          <w:szCs w:val="24"/>
        </w:rPr>
        <w:t xml:space="preserve"> On average, roving diver fish counts recorded 17.6 species per replicate survey (Range: 10-22). Visual fish counts recorded an average 7.8 species per replicate survey out of the 13 indicator species (Range: 5-10). 1m quadrats recorded an average 2.3 species of 3 target species (Range: 1-3).</w:t>
      </w:r>
    </w:p>
    <w:p w14:paraId="4A8F7D36" w14:textId="04691A5A" w:rsidR="000E7052" w:rsidRPr="00A95C71" w:rsidRDefault="000E7052" w:rsidP="00F1724E">
      <w:pPr>
        <w:widowControl w:val="0"/>
        <w:autoSpaceDE w:val="0"/>
        <w:autoSpaceDN w:val="0"/>
        <w:adjustRightInd w:val="0"/>
        <w:spacing w:after="240" w:line="480" w:lineRule="auto"/>
        <w:ind w:firstLine="420"/>
      </w:pPr>
      <w:r w:rsidRPr="000E7052">
        <w:rPr>
          <w:rFonts w:eastAsia="SimSun"/>
          <w:b/>
          <w:bCs/>
          <w:szCs w:val="24"/>
        </w:rPr>
        <w:t>Figure 6</w:t>
      </w:r>
      <w:r w:rsidRPr="00A95C71">
        <w:rPr>
          <w:rFonts w:eastAsia="SimSun"/>
          <w:szCs w:val="24"/>
        </w:rPr>
        <w:t>. Venn Diagram of Species Observed from Visual SCUBA Surveys.</w:t>
      </w:r>
    </w:p>
    <w:p w14:paraId="4A1FBC31" w14:textId="4ADFD6A8" w:rsidR="007806AB" w:rsidRPr="00F1724E" w:rsidRDefault="007806AB" w:rsidP="00A95C71">
      <w:pPr>
        <w:pStyle w:val="MDPI35textbeforelist"/>
        <w:spacing w:before="120" w:after="0" w:line="480" w:lineRule="auto"/>
        <w:ind w:firstLine="0"/>
        <w:jc w:val="left"/>
        <w:rPr>
          <w:rFonts w:ascii="Times New Roman" w:hAnsi="Times New Roman"/>
          <w:b/>
          <w:bCs/>
          <w:sz w:val="32"/>
          <w:szCs w:val="32"/>
        </w:rPr>
      </w:pPr>
      <w:r w:rsidRPr="00F1724E">
        <w:rPr>
          <w:rFonts w:ascii="Times New Roman" w:hAnsi="Times New Roman"/>
          <w:b/>
          <w:bCs/>
          <w:sz w:val="32"/>
          <w:szCs w:val="32"/>
        </w:rPr>
        <w:t xml:space="preserve">Comparison of eDNA and </w:t>
      </w:r>
      <w:r w:rsidR="00191983">
        <w:rPr>
          <w:rFonts w:ascii="Times New Roman" w:hAnsi="Times New Roman"/>
          <w:b/>
          <w:bCs/>
          <w:sz w:val="32"/>
          <w:szCs w:val="32"/>
        </w:rPr>
        <w:t>v</w:t>
      </w:r>
      <w:r w:rsidRPr="00F1724E">
        <w:rPr>
          <w:rFonts w:ascii="Times New Roman" w:hAnsi="Times New Roman"/>
          <w:b/>
          <w:bCs/>
          <w:sz w:val="32"/>
          <w:szCs w:val="32"/>
        </w:rPr>
        <w:t xml:space="preserve">isual </w:t>
      </w:r>
      <w:r w:rsidR="00191983">
        <w:rPr>
          <w:rFonts w:ascii="Times New Roman" w:hAnsi="Times New Roman"/>
          <w:b/>
          <w:bCs/>
          <w:sz w:val="32"/>
          <w:szCs w:val="32"/>
        </w:rPr>
        <w:t>c</w:t>
      </w:r>
      <w:r w:rsidRPr="00F1724E">
        <w:rPr>
          <w:rFonts w:ascii="Times New Roman" w:hAnsi="Times New Roman"/>
          <w:b/>
          <w:bCs/>
          <w:sz w:val="32"/>
          <w:szCs w:val="32"/>
        </w:rPr>
        <w:t xml:space="preserve">ensus </w:t>
      </w:r>
      <w:r w:rsidR="00191983">
        <w:rPr>
          <w:rFonts w:ascii="Times New Roman" w:hAnsi="Times New Roman"/>
          <w:b/>
          <w:bCs/>
          <w:sz w:val="32"/>
          <w:szCs w:val="32"/>
        </w:rPr>
        <w:t>s</w:t>
      </w:r>
      <w:r w:rsidRPr="00F1724E">
        <w:rPr>
          <w:rFonts w:ascii="Times New Roman" w:hAnsi="Times New Roman"/>
          <w:b/>
          <w:bCs/>
          <w:sz w:val="32"/>
          <w:szCs w:val="32"/>
        </w:rPr>
        <w:t>urveys</w:t>
      </w:r>
    </w:p>
    <w:p w14:paraId="4ED302D3" w14:textId="52E092B8" w:rsidR="00A02303" w:rsidRPr="00A95C71" w:rsidRDefault="007806AB" w:rsidP="00A95C71">
      <w:pPr>
        <w:pStyle w:val="MDPI35textbeforelist"/>
        <w:spacing w:line="480" w:lineRule="auto"/>
        <w:ind w:firstLine="0"/>
        <w:jc w:val="left"/>
        <w:rPr>
          <w:rFonts w:ascii="Times New Roman" w:hAnsi="Times New Roman"/>
          <w:sz w:val="24"/>
          <w:szCs w:val="24"/>
        </w:rPr>
      </w:pPr>
      <w:r w:rsidRPr="00A95C71">
        <w:rPr>
          <w:rFonts w:ascii="Times New Roman" w:hAnsi="Times New Roman"/>
          <w:sz w:val="24"/>
          <w:szCs w:val="24"/>
        </w:rPr>
        <w:t>eDNA detect</w:t>
      </w:r>
      <w:r w:rsidR="007F448B" w:rsidRPr="00A95C71">
        <w:rPr>
          <w:rFonts w:ascii="Times New Roman" w:hAnsi="Times New Roman"/>
          <w:sz w:val="24"/>
          <w:szCs w:val="24"/>
        </w:rPr>
        <w:t>ed</w:t>
      </w:r>
      <w:r w:rsidRPr="00A95C71">
        <w:rPr>
          <w:rFonts w:ascii="Times New Roman" w:hAnsi="Times New Roman"/>
          <w:sz w:val="24"/>
          <w:szCs w:val="24"/>
        </w:rPr>
        <w:t xml:space="preserve"> </w:t>
      </w:r>
      <w:r w:rsidR="004049EB" w:rsidRPr="00A95C71">
        <w:rPr>
          <w:rFonts w:ascii="Times New Roman" w:hAnsi="Times New Roman"/>
          <w:sz w:val="24"/>
          <w:szCs w:val="24"/>
        </w:rPr>
        <w:t>76</w:t>
      </w:r>
      <w:r w:rsidRPr="00A95C71">
        <w:rPr>
          <w:rFonts w:ascii="Times New Roman" w:hAnsi="Times New Roman"/>
          <w:sz w:val="24"/>
          <w:szCs w:val="24"/>
        </w:rPr>
        <w:t>% (</w:t>
      </w:r>
      <w:r w:rsidR="004049EB" w:rsidRPr="00A95C71">
        <w:rPr>
          <w:rFonts w:ascii="Times New Roman" w:hAnsi="Times New Roman"/>
          <w:sz w:val="24"/>
          <w:szCs w:val="24"/>
        </w:rPr>
        <w:t>19</w:t>
      </w:r>
      <w:r w:rsidRPr="00A95C71">
        <w:rPr>
          <w:rFonts w:ascii="Times New Roman" w:hAnsi="Times New Roman"/>
          <w:sz w:val="24"/>
          <w:szCs w:val="24"/>
        </w:rPr>
        <w:t xml:space="preserve"> out of 25) of species observed during </w:t>
      </w:r>
      <w:r w:rsidR="00147A56" w:rsidRPr="00A95C71">
        <w:rPr>
          <w:rFonts w:ascii="Times New Roman" w:hAnsi="Times New Roman"/>
          <w:sz w:val="24"/>
          <w:szCs w:val="24"/>
        </w:rPr>
        <w:t xml:space="preserve">all </w:t>
      </w:r>
      <w:r w:rsidR="00B92058" w:rsidRPr="00A95C71">
        <w:rPr>
          <w:rFonts w:ascii="Times New Roman" w:hAnsi="Times New Roman"/>
          <w:sz w:val="24"/>
          <w:szCs w:val="24"/>
        </w:rPr>
        <w:t xml:space="preserve">combined </w:t>
      </w:r>
      <w:r w:rsidR="00A02303" w:rsidRPr="00A95C71">
        <w:rPr>
          <w:rFonts w:ascii="Times New Roman" w:hAnsi="Times New Roman"/>
          <w:sz w:val="24"/>
          <w:szCs w:val="24"/>
        </w:rPr>
        <w:t>National Park Service</w:t>
      </w:r>
      <w:r w:rsidRPr="00A95C71">
        <w:rPr>
          <w:rFonts w:ascii="Times New Roman" w:hAnsi="Times New Roman"/>
          <w:sz w:val="24"/>
          <w:szCs w:val="24"/>
        </w:rPr>
        <w:t xml:space="preserve"> transect surveys (Table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Pr="00A95C71">
        <w:rPr>
          <w:rFonts w:ascii="Times New Roman" w:hAnsi="Times New Roman"/>
          <w:sz w:val="24"/>
          <w:szCs w:val="24"/>
        </w:rPr>
        <w:t>-</w:t>
      </w:r>
      <w:r w:rsidR="005603E0" w:rsidRPr="00A95C71">
        <w:rPr>
          <w:rFonts w:ascii="Times New Roman" w:hAnsi="Times New Roman"/>
          <w:sz w:val="24"/>
          <w:szCs w:val="24"/>
        </w:rPr>
        <w:t>S</w:t>
      </w:r>
      <w:r w:rsidR="0053021C" w:rsidRPr="00A95C71">
        <w:rPr>
          <w:rFonts w:ascii="Times New Roman" w:hAnsi="Times New Roman"/>
          <w:sz w:val="24"/>
          <w:szCs w:val="24"/>
        </w:rPr>
        <w:t>6</w:t>
      </w:r>
      <w:r w:rsidRPr="00A95C71">
        <w:rPr>
          <w:rFonts w:ascii="Times New Roman" w:hAnsi="Times New Roman"/>
          <w:sz w:val="24"/>
          <w:szCs w:val="24"/>
        </w:rPr>
        <w:t xml:space="preserve">). eDNA failed to resolve </w:t>
      </w:r>
      <w:r w:rsidRPr="00A95C71">
        <w:rPr>
          <w:rFonts w:ascii="Times New Roman" w:hAnsi="Times New Roman"/>
          <w:i/>
          <w:sz w:val="24"/>
          <w:szCs w:val="24"/>
        </w:rPr>
        <w:t>Lythrypnus dalli</w:t>
      </w:r>
      <w:r w:rsidR="00EE43E1">
        <w:rPr>
          <w:rFonts w:ascii="Times New Roman" w:hAnsi="Times New Roman"/>
          <w:i/>
          <w:sz w:val="24"/>
          <w:szCs w:val="24"/>
        </w:rPr>
        <w:t xml:space="preserve"> </w:t>
      </w:r>
      <w:r w:rsidR="00EE43E1">
        <w:rPr>
          <w:rFonts w:ascii="Times New Roman" w:hAnsi="Times New Roman"/>
          <w:iCs/>
          <w:sz w:val="24"/>
          <w:szCs w:val="24"/>
        </w:rPr>
        <w:t>(</w:t>
      </w:r>
      <w:proofErr w:type="spellStart"/>
      <w:r w:rsidR="00EE43E1">
        <w:rPr>
          <w:rFonts w:ascii="Times New Roman" w:hAnsi="Times New Roman"/>
          <w:iCs/>
          <w:sz w:val="24"/>
          <w:szCs w:val="24"/>
        </w:rPr>
        <w:t>Gobiidae</w:t>
      </w:r>
      <w:proofErr w:type="spellEnd"/>
      <w:r w:rsidR="00EE43E1">
        <w:rPr>
          <w:rFonts w:ascii="Times New Roman" w:hAnsi="Times New Roman"/>
          <w:iCs/>
          <w:sz w:val="24"/>
          <w:szCs w:val="24"/>
        </w:rPr>
        <w:t>)</w:t>
      </w:r>
      <w:r w:rsidRPr="00A95C71">
        <w:rPr>
          <w:rFonts w:ascii="Times New Roman" w:hAnsi="Times New Roman"/>
          <w:sz w:val="24"/>
          <w:szCs w:val="24"/>
        </w:rPr>
        <w:t xml:space="preserve">, </w:t>
      </w:r>
      <w:r w:rsidR="004049EB" w:rsidRPr="00A95C71">
        <w:rPr>
          <w:rFonts w:ascii="Times New Roman" w:hAnsi="Times New Roman"/>
          <w:i/>
          <w:sz w:val="24"/>
          <w:szCs w:val="24"/>
        </w:rPr>
        <w:t>L</w:t>
      </w:r>
      <w:r w:rsidR="006A1145" w:rsidRPr="00A95C71">
        <w:rPr>
          <w:rFonts w:ascii="Times New Roman" w:hAnsi="Times New Roman"/>
          <w:i/>
          <w:sz w:val="24"/>
          <w:szCs w:val="24"/>
        </w:rPr>
        <w:t>.</w:t>
      </w:r>
      <w:r w:rsidR="004049EB" w:rsidRPr="00A95C71">
        <w:rPr>
          <w:rFonts w:ascii="Times New Roman" w:hAnsi="Times New Roman"/>
          <w:i/>
          <w:sz w:val="24"/>
          <w:szCs w:val="24"/>
        </w:rPr>
        <w:t xml:space="preserve"> zebra, </w:t>
      </w:r>
      <w:r w:rsidRPr="00A95C71">
        <w:rPr>
          <w:rFonts w:ascii="Times New Roman" w:hAnsi="Times New Roman"/>
          <w:i/>
          <w:sz w:val="24"/>
          <w:szCs w:val="24"/>
        </w:rPr>
        <w:t>Sebastes atrovirens</w:t>
      </w:r>
      <w:r w:rsidR="00EE43E1">
        <w:rPr>
          <w:rFonts w:ascii="Times New Roman" w:hAnsi="Times New Roman"/>
          <w:iCs/>
          <w:sz w:val="24"/>
          <w:szCs w:val="24"/>
        </w:rPr>
        <w:t xml:space="preserve"> (</w:t>
      </w:r>
      <w:proofErr w:type="spellStart"/>
      <w:r w:rsidR="00EE43E1">
        <w:rPr>
          <w:rFonts w:ascii="Times New Roman" w:hAnsi="Times New Roman"/>
          <w:iCs/>
          <w:sz w:val="24"/>
          <w:szCs w:val="24"/>
        </w:rPr>
        <w:t>Sebastidae</w:t>
      </w:r>
      <w:proofErr w:type="spellEnd"/>
      <w:r w:rsidR="00EE43E1">
        <w:rPr>
          <w:rFonts w:ascii="Times New Roman" w:hAnsi="Times New Roman"/>
          <w:iCs/>
          <w:sz w:val="24"/>
          <w:szCs w:val="24"/>
        </w:rPr>
        <w:t>)</w:t>
      </w:r>
      <w:r w:rsidRPr="00A95C71">
        <w:rPr>
          <w:rFonts w:ascii="Times New Roman" w:hAnsi="Times New Roman"/>
          <w:i/>
          <w:sz w:val="24"/>
          <w:szCs w:val="24"/>
        </w:rPr>
        <w:t xml:space="preserve">, S. auriculatus, S. chrysomelas, </w:t>
      </w:r>
      <w:r w:rsidRPr="00A95C71">
        <w:rPr>
          <w:rFonts w:ascii="Times New Roman" w:hAnsi="Times New Roman"/>
          <w:sz w:val="24"/>
          <w:szCs w:val="24"/>
        </w:rPr>
        <w:t xml:space="preserve">and </w:t>
      </w:r>
      <w:r w:rsidRPr="00A95C71">
        <w:rPr>
          <w:rFonts w:ascii="Times New Roman" w:hAnsi="Times New Roman"/>
          <w:i/>
          <w:sz w:val="24"/>
          <w:szCs w:val="24"/>
        </w:rPr>
        <w:t xml:space="preserve">S. serranoides </w:t>
      </w:r>
      <w:r w:rsidRPr="00A95C71">
        <w:rPr>
          <w:rFonts w:ascii="Times New Roman" w:hAnsi="Times New Roman"/>
          <w:sz w:val="24"/>
          <w:szCs w:val="24"/>
        </w:rPr>
        <w:t xml:space="preserve">to species level. At the genus level, eDNA performed markedly better recovering </w:t>
      </w:r>
      <w:r w:rsidR="004049EB" w:rsidRPr="00A95C71">
        <w:rPr>
          <w:rFonts w:ascii="Times New Roman" w:hAnsi="Times New Roman"/>
          <w:sz w:val="24"/>
          <w:szCs w:val="24"/>
        </w:rPr>
        <w:t>95</w:t>
      </w:r>
      <w:r w:rsidRPr="00A95C71">
        <w:rPr>
          <w:rFonts w:ascii="Times New Roman" w:hAnsi="Times New Roman"/>
          <w:sz w:val="24"/>
          <w:szCs w:val="24"/>
        </w:rPr>
        <w:t>% (</w:t>
      </w:r>
      <w:r w:rsidR="004049EB" w:rsidRPr="00A95C71">
        <w:rPr>
          <w:rFonts w:ascii="Times New Roman" w:hAnsi="Times New Roman"/>
          <w:sz w:val="24"/>
          <w:szCs w:val="24"/>
        </w:rPr>
        <w:t>19 out of 20</w:t>
      </w:r>
      <w:r w:rsidRPr="00A95C71">
        <w:rPr>
          <w:rFonts w:ascii="Times New Roman" w:hAnsi="Times New Roman"/>
          <w:sz w:val="24"/>
          <w:szCs w:val="24"/>
        </w:rPr>
        <w:t>) of genera observed during under water censuses.</w:t>
      </w:r>
      <w:r w:rsidR="004049EB" w:rsidRPr="00A95C71">
        <w:rPr>
          <w:rFonts w:ascii="Times New Roman" w:hAnsi="Times New Roman"/>
          <w:sz w:val="24"/>
          <w:szCs w:val="24"/>
        </w:rPr>
        <w:t xml:space="preserve"> The </w:t>
      </w:r>
      <w:r w:rsidR="004049EB" w:rsidRPr="00A95C71">
        <w:rPr>
          <w:rFonts w:ascii="Times New Roman" w:hAnsi="Times New Roman"/>
          <w:sz w:val="24"/>
          <w:szCs w:val="24"/>
        </w:rPr>
        <w:lastRenderedPageBreak/>
        <w:t xml:space="preserve">remaining genus </w:t>
      </w:r>
      <w:r w:rsidR="004049EB" w:rsidRPr="00A95C71">
        <w:rPr>
          <w:rFonts w:ascii="Times New Roman" w:hAnsi="Times New Roman"/>
          <w:i/>
          <w:iCs/>
          <w:sz w:val="24"/>
          <w:szCs w:val="24"/>
        </w:rPr>
        <w:t>Lyth</w:t>
      </w:r>
      <w:r w:rsidR="006A1145" w:rsidRPr="00A95C71">
        <w:rPr>
          <w:rFonts w:ascii="Times New Roman" w:hAnsi="Times New Roman"/>
          <w:i/>
          <w:iCs/>
          <w:sz w:val="24"/>
          <w:szCs w:val="24"/>
        </w:rPr>
        <w:t>r</w:t>
      </w:r>
      <w:r w:rsidR="004049EB" w:rsidRPr="00A95C71">
        <w:rPr>
          <w:rFonts w:ascii="Times New Roman" w:hAnsi="Times New Roman"/>
          <w:i/>
          <w:iCs/>
          <w:sz w:val="24"/>
          <w:szCs w:val="24"/>
        </w:rPr>
        <w:t xml:space="preserve">ypnus </w:t>
      </w:r>
      <w:r w:rsidR="004049EB" w:rsidRPr="00A95C71">
        <w:rPr>
          <w:rFonts w:ascii="Times New Roman" w:hAnsi="Times New Roman"/>
          <w:sz w:val="24"/>
          <w:szCs w:val="24"/>
        </w:rPr>
        <w:t>was detected prior to site occupancy modeling</w:t>
      </w:r>
      <w:r w:rsidR="006A1145" w:rsidRPr="00A95C71">
        <w:rPr>
          <w:rFonts w:ascii="Times New Roman" w:hAnsi="Times New Roman"/>
          <w:sz w:val="24"/>
          <w:szCs w:val="24"/>
        </w:rPr>
        <w:t xml:space="preserve">, but occurred in only one replicate </w:t>
      </w:r>
      <w:r w:rsidR="005773CF" w:rsidRPr="00A95C71">
        <w:rPr>
          <w:rFonts w:ascii="Times New Roman" w:hAnsi="Times New Roman"/>
          <w:sz w:val="24"/>
          <w:szCs w:val="24"/>
        </w:rPr>
        <w:t>at two separate</w:t>
      </w:r>
      <w:r w:rsidR="006A1145" w:rsidRPr="00A95C71">
        <w:rPr>
          <w:rFonts w:ascii="Times New Roman" w:hAnsi="Times New Roman"/>
          <w:sz w:val="24"/>
          <w:szCs w:val="24"/>
        </w:rPr>
        <w:t xml:space="preserve"> sites</w:t>
      </w:r>
      <w:r w:rsidR="004049EB" w:rsidRPr="00A95C71">
        <w:rPr>
          <w:rFonts w:ascii="Times New Roman" w:hAnsi="Times New Roman"/>
          <w:sz w:val="24"/>
          <w:szCs w:val="24"/>
        </w:rPr>
        <w:t>.</w:t>
      </w:r>
      <w:r w:rsidRPr="00A95C71">
        <w:rPr>
          <w:rFonts w:ascii="Times New Roman" w:hAnsi="Times New Roman"/>
          <w:sz w:val="24"/>
          <w:szCs w:val="24"/>
        </w:rPr>
        <w:t xml:space="preserve"> </w:t>
      </w:r>
    </w:p>
    <w:p w14:paraId="3E838CDA" w14:textId="512D54D0" w:rsidR="007806AB" w:rsidRPr="00A95C71" w:rsidRDefault="00A02303" w:rsidP="00A95C71">
      <w:pPr>
        <w:pStyle w:val="MDPI35textbeforelist"/>
        <w:spacing w:line="480" w:lineRule="auto"/>
        <w:ind w:firstLine="420"/>
        <w:jc w:val="left"/>
        <w:rPr>
          <w:rFonts w:ascii="Times New Roman" w:hAnsi="Times New Roman"/>
          <w:sz w:val="24"/>
          <w:szCs w:val="24"/>
        </w:rPr>
      </w:pPr>
      <w:r w:rsidRPr="00A95C71">
        <w:rPr>
          <w:rFonts w:ascii="Times New Roman" w:hAnsi="Times New Roman"/>
          <w:sz w:val="24"/>
          <w:szCs w:val="24"/>
        </w:rPr>
        <w:t xml:space="preserve">In addition to the above, </w:t>
      </w:r>
      <w:r w:rsidR="007806AB" w:rsidRPr="00A95C71">
        <w:rPr>
          <w:rFonts w:ascii="Times New Roman" w:hAnsi="Times New Roman"/>
          <w:sz w:val="24"/>
          <w:szCs w:val="24"/>
        </w:rPr>
        <w:t xml:space="preserve">eDNA </w:t>
      </w:r>
      <w:r w:rsidR="006A277F" w:rsidRPr="00A95C71">
        <w:rPr>
          <w:rFonts w:ascii="Times New Roman" w:hAnsi="Times New Roman"/>
          <w:sz w:val="24"/>
          <w:szCs w:val="24"/>
        </w:rPr>
        <w:t>recovered</w:t>
      </w:r>
      <w:r w:rsidR="007806AB" w:rsidRPr="00A95C71">
        <w:rPr>
          <w:rFonts w:ascii="Times New Roman" w:hAnsi="Times New Roman"/>
          <w:sz w:val="24"/>
          <w:szCs w:val="24"/>
        </w:rPr>
        <w:t xml:space="preserve"> </w:t>
      </w:r>
      <w:r w:rsidR="001B3A88">
        <w:rPr>
          <w:rFonts w:ascii="Times New Roman" w:hAnsi="Times New Roman"/>
          <w:sz w:val="24"/>
          <w:szCs w:val="24"/>
        </w:rPr>
        <w:t>23</w:t>
      </w:r>
      <w:r w:rsidR="007806AB" w:rsidRPr="00A95C71">
        <w:rPr>
          <w:rFonts w:ascii="Times New Roman" w:hAnsi="Times New Roman"/>
          <w:sz w:val="24"/>
          <w:szCs w:val="24"/>
        </w:rPr>
        <w:t xml:space="preserve"> </w:t>
      </w:r>
      <w:r w:rsidR="00A87AD9" w:rsidRPr="00A95C71">
        <w:rPr>
          <w:rFonts w:ascii="Times New Roman" w:hAnsi="Times New Roman"/>
          <w:sz w:val="24"/>
          <w:szCs w:val="24"/>
        </w:rPr>
        <w:t>species</w:t>
      </w:r>
      <w:r w:rsidR="007806AB" w:rsidRPr="00A95C71">
        <w:rPr>
          <w:rFonts w:ascii="Times New Roman" w:hAnsi="Times New Roman"/>
          <w:sz w:val="24"/>
          <w:szCs w:val="24"/>
        </w:rPr>
        <w:t xml:space="preserve"> that were not </w:t>
      </w:r>
      <w:r w:rsidR="00491CAA" w:rsidRPr="00A95C71">
        <w:rPr>
          <w:rFonts w:ascii="Times New Roman" w:hAnsi="Times New Roman"/>
          <w:sz w:val="24"/>
          <w:szCs w:val="24"/>
        </w:rPr>
        <w:t xml:space="preserve">recorded </w:t>
      </w:r>
      <w:r w:rsidRPr="00A95C71">
        <w:rPr>
          <w:rFonts w:ascii="Times New Roman" w:hAnsi="Times New Roman"/>
          <w:sz w:val="24"/>
          <w:szCs w:val="24"/>
        </w:rPr>
        <w:t xml:space="preserve">during the visual censuses conducted </w:t>
      </w:r>
      <w:r w:rsidR="007806AB" w:rsidRPr="00A95C71">
        <w:rPr>
          <w:rFonts w:ascii="Times New Roman" w:hAnsi="Times New Roman"/>
          <w:sz w:val="24"/>
          <w:szCs w:val="24"/>
        </w:rPr>
        <w:t xml:space="preserve">by the </w:t>
      </w:r>
      <w:r w:rsidRPr="00A95C71">
        <w:rPr>
          <w:rFonts w:ascii="Times New Roman" w:hAnsi="Times New Roman"/>
          <w:sz w:val="24"/>
          <w:szCs w:val="24"/>
        </w:rPr>
        <w:t xml:space="preserve">National Park Service. </w:t>
      </w:r>
      <w:r w:rsidR="00FC3FAE" w:rsidRPr="00A95C71">
        <w:rPr>
          <w:rFonts w:ascii="Times New Roman" w:hAnsi="Times New Roman"/>
          <w:sz w:val="24"/>
          <w:szCs w:val="24"/>
        </w:rPr>
        <w:t xml:space="preserve">Of these, </w:t>
      </w:r>
      <w:r w:rsidR="001B3A88">
        <w:rPr>
          <w:rFonts w:ascii="Times New Roman" w:hAnsi="Times New Roman"/>
          <w:sz w:val="24"/>
          <w:szCs w:val="24"/>
        </w:rPr>
        <w:t>all</w:t>
      </w:r>
      <w:r w:rsidR="001B3A88" w:rsidRPr="00A95C71">
        <w:rPr>
          <w:rFonts w:ascii="Times New Roman" w:hAnsi="Times New Roman"/>
          <w:sz w:val="24"/>
          <w:szCs w:val="24"/>
        </w:rPr>
        <w:t xml:space="preserve"> </w:t>
      </w:r>
      <w:r w:rsidR="007806AB" w:rsidRPr="00A95C71">
        <w:rPr>
          <w:rFonts w:ascii="Times New Roman" w:hAnsi="Times New Roman"/>
          <w:sz w:val="24"/>
          <w:szCs w:val="24"/>
        </w:rPr>
        <w:t xml:space="preserve">were </w:t>
      </w:r>
      <w:r w:rsidR="00234C82" w:rsidRPr="00A95C71">
        <w:rPr>
          <w:rFonts w:ascii="Times New Roman" w:hAnsi="Times New Roman"/>
          <w:sz w:val="24"/>
          <w:szCs w:val="24"/>
        </w:rPr>
        <w:t xml:space="preserve">California fish </w:t>
      </w:r>
      <w:r w:rsidR="00A87AD9" w:rsidRPr="00A95C71">
        <w:rPr>
          <w:rFonts w:ascii="Times New Roman" w:hAnsi="Times New Roman"/>
          <w:sz w:val="24"/>
          <w:szCs w:val="24"/>
        </w:rPr>
        <w:t xml:space="preserve">species previously </w:t>
      </w:r>
      <w:r w:rsidR="00FC3FAE" w:rsidRPr="00A95C71">
        <w:rPr>
          <w:rFonts w:ascii="Times New Roman" w:hAnsi="Times New Roman"/>
          <w:sz w:val="24"/>
          <w:szCs w:val="24"/>
        </w:rPr>
        <w:t xml:space="preserve">recorded </w:t>
      </w:r>
      <w:r w:rsidR="00A87AD9" w:rsidRPr="00A95C71">
        <w:rPr>
          <w:rFonts w:ascii="Times New Roman" w:hAnsi="Times New Roman"/>
          <w:sz w:val="24"/>
          <w:szCs w:val="24"/>
        </w:rPr>
        <w:t xml:space="preserve">in </w:t>
      </w:r>
      <w:r w:rsidR="00BC0DCE" w:rsidRPr="00A95C71">
        <w:rPr>
          <w:rFonts w:ascii="Times New Roman" w:hAnsi="Times New Roman"/>
          <w:sz w:val="24"/>
          <w:szCs w:val="24"/>
        </w:rPr>
        <w:t xml:space="preserve">Kelp Forest Monitoring Program </w:t>
      </w:r>
      <w:r w:rsidR="00A87AD9" w:rsidRPr="00A95C71">
        <w:rPr>
          <w:rFonts w:ascii="Times New Roman" w:hAnsi="Times New Roman"/>
          <w:sz w:val="24"/>
          <w:szCs w:val="24"/>
        </w:rPr>
        <w:t xml:space="preserve">surveys </w:t>
      </w:r>
      <w:r w:rsidR="007806AB"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7</w:t>
      </w:r>
      <w:r w:rsidR="007806AB" w:rsidRPr="00A95C71">
        <w:rPr>
          <w:rFonts w:ascii="Times New Roman" w:hAnsi="Times New Roman"/>
          <w:sz w:val="24"/>
          <w:szCs w:val="24"/>
        </w:rPr>
        <w:t>)</w:t>
      </w:r>
      <w:r w:rsidR="00D112BC" w:rsidRPr="00A95C71">
        <w:rPr>
          <w:rFonts w:ascii="Times New Roman" w:hAnsi="Times New Roman"/>
          <w:sz w:val="24"/>
          <w:szCs w:val="24"/>
        </w:rPr>
        <w:t xml:space="preserve">, but not </w:t>
      </w:r>
      <w:r w:rsidR="00114ACA" w:rsidRPr="00A95C71">
        <w:rPr>
          <w:rFonts w:ascii="Times New Roman" w:hAnsi="Times New Roman"/>
          <w:sz w:val="24"/>
          <w:szCs w:val="24"/>
        </w:rPr>
        <w:t xml:space="preserve">observed </w:t>
      </w:r>
      <w:r w:rsidR="00D112BC" w:rsidRPr="00A95C71">
        <w:rPr>
          <w:rFonts w:ascii="Times New Roman" w:hAnsi="Times New Roman"/>
          <w:sz w:val="24"/>
          <w:szCs w:val="24"/>
        </w:rPr>
        <w:t>during our paired surveys</w:t>
      </w:r>
      <w:r w:rsidR="007806AB" w:rsidRPr="00A95C71">
        <w:rPr>
          <w:rFonts w:ascii="Times New Roman" w:hAnsi="Times New Roman"/>
          <w:sz w:val="24"/>
          <w:szCs w:val="24"/>
        </w:rPr>
        <w:t xml:space="preserve">. </w:t>
      </w:r>
    </w:p>
    <w:p w14:paraId="601A3146" w14:textId="3CC26C5E" w:rsidR="007806AB" w:rsidRPr="00A95C71" w:rsidRDefault="000B3C03"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There were </w:t>
      </w:r>
      <w:r w:rsidR="007806AB" w:rsidRPr="00A95C71">
        <w:rPr>
          <w:rFonts w:ascii="Times New Roman" w:hAnsi="Times New Roman"/>
          <w:sz w:val="24"/>
          <w:szCs w:val="24"/>
        </w:rPr>
        <w:t xml:space="preserve">few conspicuous differences in species </w:t>
      </w:r>
      <w:r w:rsidRPr="00A95C71">
        <w:rPr>
          <w:rFonts w:ascii="Times New Roman" w:hAnsi="Times New Roman"/>
          <w:sz w:val="24"/>
          <w:szCs w:val="24"/>
        </w:rPr>
        <w:t xml:space="preserve">observed across </w:t>
      </w:r>
      <w:r w:rsidR="00A124A8" w:rsidRPr="00A95C71">
        <w:rPr>
          <w:rFonts w:ascii="Times New Roman" w:hAnsi="Times New Roman"/>
          <w:sz w:val="24"/>
          <w:szCs w:val="24"/>
        </w:rPr>
        <w:t>sites</w:t>
      </w:r>
      <w:r w:rsidRPr="00A95C71">
        <w:rPr>
          <w:rFonts w:ascii="Times New Roman" w:hAnsi="Times New Roman"/>
          <w:sz w:val="24"/>
          <w:szCs w:val="24"/>
        </w:rPr>
        <w:t>, with visual census results</w:t>
      </w:r>
      <w:r w:rsidR="00E21713" w:rsidRPr="00A95C71">
        <w:rPr>
          <w:rFonts w:ascii="Times New Roman" w:hAnsi="Times New Roman"/>
          <w:sz w:val="24"/>
          <w:szCs w:val="24"/>
        </w:rPr>
        <w:t xml:space="preserve"> </w:t>
      </w:r>
      <w:r w:rsidR="007806AB" w:rsidRPr="00A95C71">
        <w:rPr>
          <w:rFonts w:ascii="Times New Roman" w:hAnsi="Times New Roman"/>
          <w:sz w:val="24"/>
          <w:szCs w:val="24"/>
        </w:rPr>
        <w:t>identif</w:t>
      </w:r>
      <w:r w:rsidRPr="00A95C71">
        <w:rPr>
          <w:rFonts w:ascii="Times New Roman" w:hAnsi="Times New Roman"/>
          <w:sz w:val="24"/>
          <w:szCs w:val="24"/>
        </w:rPr>
        <w:t>ying</w:t>
      </w:r>
      <w:r w:rsidR="007806AB" w:rsidRPr="00A95C71">
        <w:rPr>
          <w:rFonts w:ascii="Times New Roman" w:hAnsi="Times New Roman"/>
          <w:sz w:val="24"/>
          <w:szCs w:val="24"/>
        </w:rPr>
        <w:t xml:space="preserve"> 1</w:t>
      </w:r>
      <w:r w:rsidR="00241FD8" w:rsidRPr="00A95C71">
        <w:rPr>
          <w:rFonts w:ascii="Times New Roman" w:hAnsi="Times New Roman"/>
          <w:sz w:val="24"/>
          <w:szCs w:val="24"/>
        </w:rPr>
        <w:t>1</w:t>
      </w:r>
      <w:r w:rsidR="007806AB" w:rsidRPr="00A95C71">
        <w:rPr>
          <w:rFonts w:ascii="Times New Roman" w:hAnsi="Times New Roman"/>
          <w:sz w:val="24"/>
          <w:szCs w:val="24"/>
        </w:rPr>
        <w:t xml:space="preserve"> common taxa across all sites (Table </w:t>
      </w:r>
      <w:r w:rsidR="005603E0" w:rsidRPr="00A95C71">
        <w:rPr>
          <w:rFonts w:ascii="Times New Roman" w:hAnsi="Times New Roman"/>
          <w:sz w:val="24"/>
          <w:szCs w:val="24"/>
        </w:rPr>
        <w:t>S</w:t>
      </w:r>
      <w:r w:rsidR="0053021C" w:rsidRPr="00A95C71">
        <w:rPr>
          <w:rFonts w:ascii="Times New Roman" w:hAnsi="Times New Roman"/>
          <w:sz w:val="24"/>
          <w:szCs w:val="24"/>
        </w:rPr>
        <w:t>6</w:t>
      </w:r>
      <w:r w:rsidR="007806AB" w:rsidRPr="00A95C71">
        <w:rPr>
          <w:rFonts w:ascii="Times New Roman" w:hAnsi="Times New Roman"/>
          <w:sz w:val="24"/>
          <w:szCs w:val="24"/>
        </w:rPr>
        <w:t xml:space="preserve">). Of these, </w:t>
      </w:r>
      <w:r w:rsidR="00241FD8" w:rsidRPr="00A95C71">
        <w:rPr>
          <w:rFonts w:ascii="Times New Roman" w:hAnsi="Times New Roman"/>
          <w:sz w:val="24"/>
          <w:szCs w:val="24"/>
        </w:rPr>
        <w:t>10</w:t>
      </w:r>
      <w:r w:rsidR="007806AB" w:rsidRPr="00A95C71">
        <w:rPr>
          <w:rFonts w:ascii="Times New Roman" w:hAnsi="Times New Roman"/>
          <w:sz w:val="24"/>
          <w:szCs w:val="24"/>
        </w:rPr>
        <w:t xml:space="preserve"> were also found to be common across all sites using eDNA methods with one species (</w:t>
      </w:r>
      <w:r w:rsidR="007806AB" w:rsidRPr="00A95C71">
        <w:rPr>
          <w:rFonts w:ascii="Times New Roman" w:hAnsi="Times New Roman"/>
          <w:i/>
          <w:sz w:val="24"/>
          <w:szCs w:val="24"/>
        </w:rPr>
        <w:t>Lythrypnus dalli</w:t>
      </w:r>
      <w:r w:rsidR="007806AB" w:rsidRPr="00A95C71">
        <w:rPr>
          <w:rFonts w:ascii="Times New Roman" w:hAnsi="Times New Roman"/>
          <w:sz w:val="24"/>
          <w:szCs w:val="24"/>
        </w:rPr>
        <w:t>) not detected</w:t>
      </w:r>
      <w:r w:rsidR="00234C82" w:rsidRPr="00A95C71">
        <w:rPr>
          <w:rFonts w:ascii="Times New Roman" w:hAnsi="Times New Roman"/>
          <w:sz w:val="24"/>
          <w:szCs w:val="24"/>
        </w:rPr>
        <w:t xml:space="preserve"> by eDNA</w:t>
      </w:r>
      <w:r w:rsidR="007806AB" w:rsidRPr="00A95C71">
        <w:rPr>
          <w:rFonts w:ascii="Times New Roman" w:hAnsi="Times New Roman"/>
          <w:sz w:val="24"/>
          <w:szCs w:val="24"/>
        </w:rPr>
        <w:t xml:space="preserve">. </w:t>
      </w:r>
      <w:r w:rsidRPr="00A95C71">
        <w:rPr>
          <w:rFonts w:ascii="Times New Roman" w:hAnsi="Times New Roman"/>
          <w:sz w:val="24"/>
          <w:szCs w:val="24"/>
        </w:rPr>
        <w:t xml:space="preserve">Species richness from visual census data showed that </w:t>
      </w:r>
      <w:r w:rsidR="00E21713" w:rsidRPr="00A95C71">
        <w:rPr>
          <w:rFonts w:ascii="Times New Roman" w:hAnsi="Times New Roman"/>
          <w:sz w:val="24"/>
          <w:szCs w:val="24"/>
        </w:rPr>
        <w:t>fish diversity was highest within MPA</w:t>
      </w:r>
      <w:r w:rsidR="001C7298" w:rsidRPr="00A95C71">
        <w:rPr>
          <w:rFonts w:ascii="Times New Roman" w:hAnsi="Times New Roman"/>
          <w:sz w:val="24"/>
          <w:szCs w:val="24"/>
        </w:rPr>
        <w:t xml:space="preserve"> (n=21)</w:t>
      </w:r>
      <w:r w:rsidR="00E21713" w:rsidRPr="00A95C71">
        <w:rPr>
          <w:rFonts w:ascii="Times New Roman" w:hAnsi="Times New Roman"/>
          <w:sz w:val="24"/>
          <w:szCs w:val="24"/>
        </w:rPr>
        <w:t>, lowest</w:t>
      </w:r>
      <w:r w:rsidR="007806AB" w:rsidRPr="00A95C71">
        <w:rPr>
          <w:rFonts w:ascii="Times New Roman" w:hAnsi="Times New Roman"/>
          <w:sz w:val="24"/>
          <w:szCs w:val="24"/>
        </w:rPr>
        <w:t xml:space="preserve"> outside the MPA (n=13) </w:t>
      </w:r>
      <w:r w:rsidR="00E21713" w:rsidRPr="00A95C71">
        <w:rPr>
          <w:rFonts w:ascii="Times New Roman" w:hAnsi="Times New Roman"/>
          <w:sz w:val="24"/>
          <w:szCs w:val="24"/>
        </w:rPr>
        <w:t>and intermediate (</w:t>
      </w:r>
      <w:r w:rsidR="007806AB" w:rsidRPr="00A95C71">
        <w:rPr>
          <w:rFonts w:ascii="Times New Roman" w:hAnsi="Times New Roman"/>
          <w:sz w:val="24"/>
          <w:szCs w:val="24"/>
        </w:rPr>
        <w:t>n=18</w:t>
      </w:r>
      <w:r w:rsidR="00E21713" w:rsidRPr="00A95C71">
        <w:rPr>
          <w:rFonts w:ascii="Times New Roman" w:hAnsi="Times New Roman"/>
          <w:sz w:val="24"/>
          <w:szCs w:val="24"/>
        </w:rPr>
        <w:t>)</w:t>
      </w:r>
      <w:r w:rsidR="007806AB" w:rsidRPr="00A95C71">
        <w:rPr>
          <w:rFonts w:ascii="Times New Roman" w:hAnsi="Times New Roman"/>
          <w:sz w:val="24"/>
          <w:szCs w:val="24"/>
        </w:rPr>
        <w:t xml:space="preserve"> on the edge of the MPA</w:t>
      </w:r>
      <w:r w:rsidR="00F1724E">
        <w:rPr>
          <w:rFonts w:ascii="Times New Roman" w:hAnsi="Times New Roman"/>
          <w:sz w:val="24"/>
          <w:szCs w:val="24"/>
        </w:rPr>
        <w:t xml:space="preserve">. This is in contrast to the </w:t>
      </w:r>
      <w:r w:rsidRPr="00A95C71">
        <w:rPr>
          <w:rFonts w:ascii="Times New Roman" w:hAnsi="Times New Roman"/>
          <w:sz w:val="24"/>
          <w:szCs w:val="24"/>
        </w:rPr>
        <w:t xml:space="preserve">eDNA </w:t>
      </w:r>
      <w:r w:rsidR="00F1724E">
        <w:rPr>
          <w:rFonts w:ascii="Times New Roman" w:hAnsi="Times New Roman"/>
          <w:sz w:val="24"/>
          <w:szCs w:val="24"/>
        </w:rPr>
        <w:t xml:space="preserve">results which found </w:t>
      </w:r>
      <w:r w:rsidRPr="00A95C71">
        <w:rPr>
          <w:rFonts w:ascii="Times New Roman" w:hAnsi="Times New Roman"/>
          <w:sz w:val="24"/>
          <w:szCs w:val="24"/>
        </w:rPr>
        <w:t>the opposite pattern</w:t>
      </w:r>
      <w:r w:rsidR="00F1724E">
        <w:rPr>
          <w:rFonts w:ascii="Times New Roman" w:hAnsi="Times New Roman"/>
          <w:sz w:val="24"/>
          <w:szCs w:val="24"/>
        </w:rPr>
        <w:t xml:space="preserve"> with higher species richness outside (n=38) and on the edge (n=36) of the MPA and lower species richness inside the MPA (n=31)</w:t>
      </w:r>
      <w:r w:rsidR="007806AB" w:rsidRPr="00A95C71">
        <w:rPr>
          <w:rFonts w:ascii="Times New Roman" w:hAnsi="Times New Roman"/>
          <w:sz w:val="24"/>
          <w:szCs w:val="24"/>
        </w:rPr>
        <w:t>.</w:t>
      </w:r>
    </w:p>
    <w:p w14:paraId="20DD434B" w14:textId="129827EE" w:rsidR="007B1618"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Discussion</w:t>
      </w:r>
    </w:p>
    <w:p w14:paraId="109E23CF" w14:textId="31BC5A16" w:rsidR="00D84668" w:rsidRPr="00A95C71" w:rsidRDefault="00531520" w:rsidP="00A95C71">
      <w:pPr>
        <w:pStyle w:val="MDPI31text"/>
        <w:spacing w:line="480" w:lineRule="auto"/>
        <w:ind w:firstLine="0"/>
        <w:jc w:val="left"/>
        <w:rPr>
          <w:rFonts w:ascii="Times New Roman" w:hAnsi="Times New Roman"/>
          <w:sz w:val="24"/>
          <w:szCs w:val="24"/>
        </w:rPr>
      </w:pPr>
      <w:bookmarkStart w:id="15" w:name="OLE_LINK4"/>
      <w:bookmarkStart w:id="16" w:name="OLE_LINK5"/>
      <w:r w:rsidRPr="00A95C71">
        <w:rPr>
          <w:rFonts w:ascii="Times New Roman" w:hAnsi="Times New Roman"/>
          <w:sz w:val="24"/>
          <w:szCs w:val="24"/>
        </w:rPr>
        <w:t xml:space="preserve">Results </w:t>
      </w:r>
      <w:r w:rsidR="00316C1A" w:rsidRPr="00A95C71">
        <w:rPr>
          <w:rFonts w:ascii="Times New Roman" w:hAnsi="Times New Roman"/>
          <w:sz w:val="24"/>
          <w:szCs w:val="24"/>
        </w:rPr>
        <w:t>demonstrate the power of</w:t>
      </w:r>
      <w:r w:rsidR="000F4627" w:rsidRPr="00A95C71">
        <w:rPr>
          <w:rFonts w:ascii="Times New Roman" w:hAnsi="Times New Roman"/>
          <w:sz w:val="24"/>
          <w:szCs w:val="24"/>
        </w:rPr>
        <w:t xml:space="preserve"> for detecting a broad range of </w:t>
      </w:r>
      <w:r w:rsidR="00E146C0" w:rsidRPr="00A95C71">
        <w:rPr>
          <w:rFonts w:ascii="Times New Roman" w:hAnsi="Times New Roman"/>
          <w:sz w:val="24"/>
          <w:szCs w:val="24"/>
        </w:rPr>
        <w:t xml:space="preserve">fish </w:t>
      </w:r>
      <w:r w:rsidR="000F4627" w:rsidRPr="00A95C71">
        <w:rPr>
          <w:rFonts w:ascii="Times New Roman" w:hAnsi="Times New Roman"/>
          <w:sz w:val="24"/>
          <w:szCs w:val="24"/>
        </w:rPr>
        <w:t>biodiversity in California kelp forest ecosystems,</w:t>
      </w:r>
      <w:r w:rsidR="005A7DA9" w:rsidRPr="00A95C71">
        <w:rPr>
          <w:rFonts w:ascii="Times New Roman" w:hAnsi="Times New Roman"/>
          <w:sz w:val="24"/>
          <w:szCs w:val="24"/>
        </w:rPr>
        <w:t xml:space="preserve"> providing </w:t>
      </w:r>
      <w:r w:rsidR="00CD5FED" w:rsidRPr="00A95C71">
        <w:rPr>
          <w:rFonts w:ascii="Times New Roman" w:hAnsi="Times New Roman"/>
          <w:sz w:val="24"/>
          <w:szCs w:val="24"/>
        </w:rPr>
        <w:t xml:space="preserve">more detailed </w:t>
      </w:r>
      <w:r w:rsidR="005A7DA9" w:rsidRPr="00A95C71">
        <w:rPr>
          <w:rFonts w:ascii="Times New Roman" w:hAnsi="Times New Roman"/>
          <w:sz w:val="24"/>
          <w:szCs w:val="24"/>
        </w:rPr>
        <w:t>species inventories needed for marine ecosystem monitoring</w:t>
      </w:r>
      <w:r w:rsidR="00C13AA5" w:rsidRPr="00A95C71">
        <w:rPr>
          <w:rFonts w:ascii="Times New Roman" w:hAnsi="Times New Roman"/>
          <w:sz w:val="24"/>
          <w:szCs w:val="24"/>
        </w:rPr>
        <w:t xml:space="preserve"> </w:t>
      </w:r>
      <w:r w:rsidR="00307ED3"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307ED3"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307ED3" w:rsidRPr="00A95C71">
        <w:rPr>
          <w:rFonts w:ascii="Times New Roman" w:hAnsi="Times New Roman"/>
          <w:sz w:val="24"/>
          <w:szCs w:val="24"/>
        </w:rPr>
        <w:fldChar w:fldCharType="end"/>
      </w:r>
      <w:r w:rsidR="00307ED3" w:rsidRPr="00A95C71">
        <w:rPr>
          <w:rFonts w:ascii="Times New Roman" w:hAnsi="Times New Roman"/>
          <w:sz w:val="24"/>
          <w:szCs w:val="24"/>
        </w:rPr>
        <w:t>.</w:t>
      </w:r>
      <w:r w:rsidR="00307ED3" w:rsidRPr="00A95C71">
        <w:rPr>
          <w:rFonts w:ascii="Times New Roman" w:hAnsi="Times New Roman"/>
          <w:b/>
          <w:sz w:val="24"/>
          <w:szCs w:val="24"/>
        </w:rPr>
        <w:t xml:space="preserve"> </w:t>
      </w:r>
      <w:r w:rsidR="000F4627" w:rsidRPr="00A95C71">
        <w:rPr>
          <w:rFonts w:ascii="Times New Roman" w:hAnsi="Times New Roman"/>
          <w:sz w:val="24"/>
          <w:szCs w:val="24"/>
        </w:rPr>
        <w:t xml:space="preserve">eDNA </w:t>
      </w:r>
      <w:r w:rsidR="00CD5FED" w:rsidRPr="00A95C71">
        <w:rPr>
          <w:rFonts w:ascii="Times New Roman" w:hAnsi="Times New Roman"/>
          <w:sz w:val="24"/>
          <w:szCs w:val="24"/>
        </w:rPr>
        <w:t xml:space="preserve">was able to </w:t>
      </w:r>
      <w:r w:rsidR="000F4627" w:rsidRPr="00A95C71">
        <w:rPr>
          <w:rFonts w:ascii="Times New Roman" w:hAnsi="Times New Roman"/>
          <w:sz w:val="24"/>
          <w:szCs w:val="24"/>
        </w:rPr>
        <w:t xml:space="preserve">detect significant differences in </w:t>
      </w:r>
      <w:r w:rsidR="00E146C0" w:rsidRPr="00A95C71">
        <w:rPr>
          <w:rFonts w:ascii="Times New Roman" w:hAnsi="Times New Roman"/>
          <w:sz w:val="24"/>
          <w:szCs w:val="24"/>
        </w:rPr>
        <w:t xml:space="preserve">fish </w:t>
      </w:r>
      <w:r w:rsidR="00307ED3" w:rsidRPr="00A95C71">
        <w:rPr>
          <w:rFonts w:ascii="Times New Roman" w:hAnsi="Times New Roman"/>
          <w:sz w:val="24"/>
          <w:szCs w:val="24"/>
        </w:rPr>
        <w:t>communit</w:t>
      </w:r>
      <w:r w:rsidR="000F4627" w:rsidRPr="00A95C71">
        <w:rPr>
          <w:rFonts w:ascii="Times New Roman" w:hAnsi="Times New Roman"/>
          <w:sz w:val="24"/>
          <w:szCs w:val="24"/>
        </w:rPr>
        <w:t>ies</w:t>
      </w:r>
      <w:r w:rsidR="00307ED3" w:rsidRPr="00A95C71">
        <w:rPr>
          <w:rFonts w:ascii="Times New Roman" w:hAnsi="Times New Roman"/>
          <w:sz w:val="24"/>
          <w:szCs w:val="24"/>
        </w:rPr>
        <w:t xml:space="preserve"> inside, on the edge of, and outside </w:t>
      </w:r>
      <w:r w:rsidR="000F4627" w:rsidRPr="00A95C71">
        <w:rPr>
          <w:rFonts w:ascii="Times New Roman" w:hAnsi="Times New Roman"/>
          <w:sz w:val="24"/>
          <w:szCs w:val="24"/>
        </w:rPr>
        <w:t>of the Scorpion State Marine Reserve, even though the</w:t>
      </w:r>
      <w:r w:rsidR="00CD5FED" w:rsidRPr="00A95C71">
        <w:rPr>
          <w:rFonts w:ascii="Times New Roman" w:hAnsi="Times New Roman"/>
          <w:sz w:val="24"/>
          <w:szCs w:val="24"/>
        </w:rPr>
        <w:t xml:space="preserve"> closest</w:t>
      </w:r>
      <w:r w:rsidR="000F4627" w:rsidRPr="00A95C71">
        <w:rPr>
          <w:rFonts w:ascii="Times New Roman" w:hAnsi="Times New Roman"/>
          <w:sz w:val="24"/>
          <w:szCs w:val="24"/>
        </w:rPr>
        <w:t xml:space="preserve"> sites were no more than </w:t>
      </w:r>
      <w:r w:rsidR="00307ED3" w:rsidRPr="00A95C71">
        <w:rPr>
          <w:rFonts w:ascii="Times New Roman" w:hAnsi="Times New Roman"/>
          <w:sz w:val="24"/>
          <w:szCs w:val="24"/>
        </w:rPr>
        <w:t>500</w:t>
      </w:r>
      <w:r w:rsidR="005603E0" w:rsidRPr="00A95C71">
        <w:rPr>
          <w:rFonts w:ascii="Times New Roman" w:hAnsi="Times New Roman"/>
          <w:sz w:val="24"/>
          <w:szCs w:val="24"/>
        </w:rPr>
        <w:t xml:space="preserve"> </w:t>
      </w:r>
      <w:r w:rsidR="00307ED3" w:rsidRPr="00A95C71">
        <w:rPr>
          <w:rFonts w:ascii="Times New Roman" w:hAnsi="Times New Roman"/>
          <w:sz w:val="24"/>
          <w:szCs w:val="24"/>
        </w:rPr>
        <w:t xml:space="preserve">m </w:t>
      </w:r>
      <w:r w:rsidR="00D84668" w:rsidRPr="00A95C71">
        <w:rPr>
          <w:rFonts w:ascii="Times New Roman" w:hAnsi="Times New Roman"/>
          <w:sz w:val="24"/>
          <w:szCs w:val="24"/>
        </w:rPr>
        <w:t>apart</w:t>
      </w:r>
      <w:r w:rsidR="00307ED3" w:rsidRPr="00A95C71">
        <w:rPr>
          <w:rFonts w:ascii="Times New Roman" w:hAnsi="Times New Roman"/>
          <w:sz w:val="24"/>
          <w:szCs w:val="24"/>
        </w:rPr>
        <w:t xml:space="preserve">. </w:t>
      </w:r>
      <w:r w:rsidR="00D84668" w:rsidRPr="00A95C71">
        <w:rPr>
          <w:rFonts w:ascii="Times New Roman" w:hAnsi="Times New Roman"/>
          <w:sz w:val="24"/>
          <w:szCs w:val="24"/>
        </w:rPr>
        <w:t>Even within each of these sampling sites, eDNA distinguished among sample locations separated by only 50</w:t>
      </w:r>
      <w:r w:rsidR="005603E0" w:rsidRPr="00A95C71">
        <w:rPr>
          <w:rFonts w:ascii="Times New Roman" w:hAnsi="Times New Roman"/>
          <w:sz w:val="24"/>
          <w:szCs w:val="24"/>
        </w:rPr>
        <w:t xml:space="preserve"> </w:t>
      </w:r>
      <w:r w:rsidR="00D84668" w:rsidRPr="00A95C71">
        <w:rPr>
          <w:rFonts w:ascii="Times New Roman" w:hAnsi="Times New Roman"/>
          <w:sz w:val="24"/>
          <w:szCs w:val="24"/>
        </w:rPr>
        <w:t>m</w:t>
      </w:r>
      <w:r w:rsidR="00316C1A" w:rsidRPr="00A95C71">
        <w:rPr>
          <w:rFonts w:ascii="Times New Roman" w:hAnsi="Times New Roman"/>
          <w:sz w:val="24"/>
          <w:szCs w:val="24"/>
        </w:rPr>
        <w:t xml:space="preserve">, highlighting the sensitivity of eDNA in capturing local fish communities, and </w:t>
      </w:r>
      <w:r w:rsidR="002C5BDD" w:rsidRPr="00A95C71">
        <w:rPr>
          <w:rFonts w:ascii="Times New Roman" w:hAnsi="Times New Roman"/>
          <w:sz w:val="24"/>
          <w:szCs w:val="24"/>
        </w:rPr>
        <w:t>match</w:t>
      </w:r>
      <w:r w:rsidR="00316C1A" w:rsidRPr="00A95C71">
        <w:rPr>
          <w:rFonts w:ascii="Times New Roman" w:hAnsi="Times New Roman"/>
          <w:sz w:val="24"/>
          <w:szCs w:val="24"/>
        </w:rPr>
        <w:t>ing</w:t>
      </w:r>
      <w:r w:rsidR="002C5BDD" w:rsidRPr="00A95C71">
        <w:rPr>
          <w:rFonts w:ascii="Times New Roman" w:hAnsi="Times New Roman"/>
          <w:sz w:val="24"/>
          <w:szCs w:val="24"/>
        </w:rPr>
        <w:t xml:space="preserve"> previous </w:t>
      </w:r>
      <w:r w:rsidR="00316C1A" w:rsidRPr="00A95C71">
        <w:rPr>
          <w:rFonts w:ascii="Times New Roman" w:hAnsi="Times New Roman"/>
          <w:sz w:val="24"/>
          <w:szCs w:val="24"/>
        </w:rPr>
        <w:t>studies showing fine-scale</w:t>
      </w:r>
      <w:r w:rsidR="002C5BDD" w:rsidRPr="00A95C71">
        <w:rPr>
          <w:rFonts w:ascii="Times New Roman" w:hAnsi="Times New Roman"/>
          <w:sz w:val="24"/>
          <w:szCs w:val="24"/>
        </w:rPr>
        <w:t xml:space="preserve"> spatial </w:t>
      </w:r>
      <w:r w:rsidR="00316C1A" w:rsidRPr="00A95C71">
        <w:rPr>
          <w:rFonts w:ascii="Times New Roman" w:hAnsi="Times New Roman"/>
          <w:sz w:val="24"/>
          <w:szCs w:val="24"/>
        </w:rPr>
        <w:t xml:space="preserve">resolution </w:t>
      </w:r>
      <w:r w:rsidR="002C5BDD" w:rsidRPr="00A95C71">
        <w:rPr>
          <w:rFonts w:ascii="Times New Roman" w:hAnsi="Times New Roman"/>
          <w:sz w:val="24"/>
          <w:szCs w:val="24"/>
        </w:rPr>
        <w:t xml:space="preserve">of eDNA signatures </w:t>
      </w:r>
      <w:r w:rsidR="002C5BDD"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2C5BDD"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2C5BDD" w:rsidRPr="00A95C71">
        <w:rPr>
          <w:rFonts w:ascii="Times New Roman" w:hAnsi="Times New Roman"/>
          <w:sz w:val="24"/>
          <w:szCs w:val="24"/>
        </w:rPr>
        <w:fldChar w:fldCharType="end"/>
      </w:r>
      <w:r w:rsidR="002C5BDD" w:rsidRPr="00A95C71">
        <w:rPr>
          <w:rFonts w:ascii="Times New Roman" w:hAnsi="Times New Roman"/>
          <w:sz w:val="24"/>
          <w:szCs w:val="24"/>
        </w:rPr>
        <w:t>.</w:t>
      </w:r>
    </w:p>
    <w:p w14:paraId="606EC98C" w14:textId="38038EA1" w:rsidR="00D84668" w:rsidRPr="00A95C71" w:rsidRDefault="00D84668" w:rsidP="00A95C71">
      <w:pPr>
        <w:pStyle w:val="MDPI31text"/>
        <w:spacing w:line="480" w:lineRule="auto"/>
        <w:ind w:firstLine="540"/>
        <w:jc w:val="left"/>
        <w:rPr>
          <w:rFonts w:ascii="Times New Roman" w:hAnsi="Times New Roman"/>
          <w:sz w:val="24"/>
          <w:szCs w:val="24"/>
        </w:rPr>
      </w:pPr>
      <w:r w:rsidRPr="00A95C71">
        <w:rPr>
          <w:rFonts w:ascii="Times New Roman" w:hAnsi="Times New Roman"/>
          <w:sz w:val="24"/>
          <w:szCs w:val="24"/>
        </w:rPr>
        <w:lastRenderedPageBreak/>
        <w:t>Importantly, eDNA capture</w:t>
      </w:r>
      <w:r w:rsidR="00316C1A" w:rsidRPr="00A95C71">
        <w:rPr>
          <w:rFonts w:ascii="Times New Roman" w:hAnsi="Times New Roman"/>
          <w:sz w:val="24"/>
          <w:szCs w:val="24"/>
        </w:rPr>
        <w:t>d</w:t>
      </w:r>
      <w:r w:rsidRPr="00A95C71">
        <w:rPr>
          <w:rFonts w:ascii="Times New Roman" w:hAnsi="Times New Roman"/>
          <w:sz w:val="24"/>
          <w:szCs w:val="24"/>
        </w:rPr>
        <w:t xml:space="preserve"> </w:t>
      </w:r>
      <w:r w:rsidR="00024485" w:rsidRPr="00A95C71">
        <w:rPr>
          <w:rFonts w:ascii="Times New Roman" w:hAnsi="Times New Roman"/>
          <w:sz w:val="24"/>
          <w:szCs w:val="24"/>
        </w:rPr>
        <w:t>76</w:t>
      </w:r>
      <w:r w:rsidRPr="00A95C71">
        <w:rPr>
          <w:rFonts w:ascii="Times New Roman" w:hAnsi="Times New Roman"/>
          <w:sz w:val="24"/>
          <w:szCs w:val="24"/>
        </w:rPr>
        <w:t xml:space="preserve">% of fish diversity observed during visual surveys, despite species rarefaction </w:t>
      </w:r>
      <w:r w:rsidR="00316C1A" w:rsidRPr="00A95C71">
        <w:rPr>
          <w:rFonts w:ascii="Times New Roman" w:hAnsi="Times New Roman"/>
          <w:sz w:val="24"/>
          <w:szCs w:val="24"/>
        </w:rPr>
        <w:t>indicating insufficient sampling</w:t>
      </w:r>
      <w:r w:rsidRPr="00A95C71">
        <w:rPr>
          <w:rFonts w:ascii="Times New Roman" w:hAnsi="Times New Roman"/>
          <w:sz w:val="24"/>
          <w:szCs w:val="24"/>
        </w:rPr>
        <w:t xml:space="preserve">. </w:t>
      </w:r>
      <w:r w:rsidR="00316C1A" w:rsidRPr="00A95C71">
        <w:rPr>
          <w:rFonts w:ascii="Times New Roman" w:hAnsi="Times New Roman"/>
          <w:sz w:val="24"/>
          <w:szCs w:val="24"/>
        </w:rPr>
        <w:t>In total,</w:t>
      </w:r>
      <w:r w:rsidR="00406146" w:rsidRPr="00A95C71">
        <w:rPr>
          <w:rFonts w:ascii="Times New Roman" w:hAnsi="Times New Roman"/>
          <w:sz w:val="24"/>
          <w:szCs w:val="24"/>
        </w:rPr>
        <w:t xml:space="preserve"> </w:t>
      </w:r>
      <w:r w:rsidRPr="00A95C71">
        <w:rPr>
          <w:rFonts w:ascii="Times New Roman" w:hAnsi="Times New Roman"/>
          <w:sz w:val="24"/>
          <w:szCs w:val="24"/>
        </w:rPr>
        <w:t>eDNA</w:t>
      </w:r>
      <w:r w:rsidR="00316C1A" w:rsidRPr="00A95C71">
        <w:rPr>
          <w:rFonts w:ascii="Times New Roman" w:hAnsi="Times New Roman"/>
          <w:sz w:val="24"/>
          <w:szCs w:val="24"/>
        </w:rPr>
        <w:t xml:space="preserve"> only </w:t>
      </w:r>
      <w:r w:rsidR="00406146" w:rsidRPr="00A95C71">
        <w:rPr>
          <w:rFonts w:ascii="Times New Roman" w:hAnsi="Times New Roman"/>
          <w:sz w:val="24"/>
          <w:szCs w:val="24"/>
        </w:rPr>
        <w:t>fail</w:t>
      </w:r>
      <w:r w:rsidR="00316C1A" w:rsidRPr="00A95C71">
        <w:rPr>
          <w:rFonts w:ascii="Times New Roman" w:hAnsi="Times New Roman"/>
          <w:sz w:val="24"/>
          <w:szCs w:val="24"/>
        </w:rPr>
        <w:t>ed</w:t>
      </w:r>
      <w:r w:rsidR="00406146" w:rsidRPr="00A95C71">
        <w:rPr>
          <w:rFonts w:ascii="Times New Roman" w:hAnsi="Times New Roman"/>
          <w:sz w:val="24"/>
          <w:szCs w:val="24"/>
        </w:rPr>
        <w:t xml:space="preserve"> </w:t>
      </w:r>
      <w:r w:rsidRPr="00A95C71">
        <w:rPr>
          <w:rFonts w:ascii="Times New Roman" w:hAnsi="Times New Roman"/>
          <w:sz w:val="24"/>
          <w:szCs w:val="24"/>
        </w:rPr>
        <w:t xml:space="preserve">to identify </w:t>
      </w:r>
      <w:r w:rsidR="00B92058" w:rsidRPr="00A95C71">
        <w:rPr>
          <w:rFonts w:ascii="Times New Roman" w:hAnsi="Times New Roman"/>
          <w:sz w:val="24"/>
          <w:szCs w:val="24"/>
        </w:rPr>
        <w:t xml:space="preserve">six </w:t>
      </w:r>
      <w:r w:rsidRPr="00A95C71">
        <w:rPr>
          <w:rFonts w:ascii="Times New Roman" w:hAnsi="Times New Roman"/>
          <w:sz w:val="24"/>
          <w:szCs w:val="24"/>
        </w:rPr>
        <w:t xml:space="preserve">of 25 fish species observed during visual surveys, </w:t>
      </w:r>
      <w:r w:rsidR="000251BD" w:rsidRPr="00A95C71">
        <w:rPr>
          <w:rFonts w:ascii="Times New Roman" w:hAnsi="Times New Roman"/>
          <w:sz w:val="24"/>
          <w:szCs w:val="24"/>
        </w:rPr>
        <w:t xml:space="preserve">four of </w:t>
      </w:r>
      <w:r w:rsidR="00406146" w:rsidRPr="00A95C71">
        <w:rPr>
          <w:rFonts w:ascii="Times New Roman" w:hAnsi="Times New Roman"/>
          <w:sz w:val="24"/>
          <w:szCs w:val="24"/>
        </w:rPr>
        <w:t xml:space="preserve">these </w:t>
      </w:r>
      <w:r w:rsidR="00316C1A" w:rsidRPr="00A95C71">
        <w:rPr>
          <w:rFonts w:ascii="Times New Roman" w:hAnsi="Times New Roman"/>
          <w:sz w:val="24"/>
          <w:szCs w:val="24"/>
        </w:rPr>
        <w:t xml:space="preserve">being </w:t>
      </w:r>
      <w:r w:rsidR="00406146" w:rsidRPr="00A95C71">
        <w:rPr>
          <w:rFonts w:ascii="Times New Roman" w:hAnsi="Times New Roman"/>
          <w:sz w:val="24"/>
          <w:szCs w:val="24"/>
        </w:rPr>
        <w:t>rockfish (</w:t>
      </w:r>
      <w:r w:rsidR="00406146" w:rsidRPr="00A95C71">
        <w:rPr>
          <w:rFonts w:ascii="Times New Roman" w:hAnsi="Times New Roman"/>
          <w:i/>
          <w:iCs/>
          <w:sz w:val="24"/>
          <w:szCs w:val="24"/>
        </w:rPr>
        <w:t>Sebastes</w:t>
      </w:r>
      <w:r w:rsidR="00BC0DCE">
        <w:rPr>
          <w:rFonts w:ascii="Times New Roman" w:hAnsi="Times New Roman"/>
          <w:i/>
          <w:iCs/>
          <w:sz w:val="24"/>
          <w:szCs w:val="24"/>
        </w:rPr>
        <w:t xml:space="preserve">, </w:t>
      </w:r>
      <w:proofErr w:type="spellStart"/>
      <w:r w:rsidR="00BC0DCE">
        <w:rPr>
          <w:rFonts w:ascii="Times New Roman" w:hAnsi="Times New Roman"/>
          <w:sz w:val="24"/>
          <w:szCs w:val="24"/>
        </w:rPr>
        <w:t>Sebastidae</w:t>
      </w:r>
      <w:proofErr w:type="spellEnd"/>
      <w:r w:rsidR="00406146" w:rsidRPr="00A95C71">
        <w:rPr>
          <w:rFonts w:ascii="Times New Roman" w:hAnsi="Times New Roman"/>
          <w:sz w:val="24"/>
          <w:szCs w:val="24"/>
        </w:rPr>
        <w:t xml:space="preserve">), a </w:t>
      </w:r>
      <w:proofErr w:type="spellStart"/>
      <w:r w:rsidR="00406146" w:rsidRPr="00A95C71">
        <w:rPr>
          <w:rFonts w:ascii="Times New Roman" w:hAnsi="Times New Roman"/>
          <w:sz w:val="24"/>
          <w:szCs w:val="24"/>
        </w:rPr>
        <w:t>taxon</w:t>
      </w:r>
      <w:proofErr w:type="spellEnd"/>
      <w:r w:rsidR="00406146" w:rsidRPr="00A95C71">
        <w:rPr>
          <w:rFonts w:ascii="Times New Roman" w:hAnsi="Times New Roman"/>
          <w:sz w:val="24"/>
          <w:szCs w:val="24"/>
        </w:rPr>
        <w:t xml:space="preserve"> that </w:t>
      </w:r>
      <w:r w:rsidR="00406146" w:rsidRPr="00A95C71">
        <w:rPr>
          <w:rFonts w:ascii="Times New Roman" w:hAnsi="Times New Roman"/>
          <w:i/>
          <w:iCs/>
          <w:sz w:val="24"/>
          <w:szCs w:val="24"/>
        </w:rPr>
        <w:t>12S</w:t>
      </w:r>
      <w:r w:rsidR="00406146" w:rsidRPr="00A95C71">
        <w:rPr>
          <w:rFonts w:ascii="Times New Roman" w:hAnsi="Times New Roman"/>
          <w:sz w:val="24"/>
          <w:szCs w:val="24"/>
        </w:rPr>
        <w:t xml:space="preserve"> </w:t>
      </w:r>
      <w:r w:rsidR="00316C1A" w:rsidRPr="00A95C71">
        <w:rPr>
          <w:rFonts w:ascii="Times New Roman" w:hAnsi="Times New Roman"/>
          <w:sz w:val="24"/>
          <w:szCs w:val="24"/>
        </w:rPr>
        <w:t xml:space="preserve">barcoding </w:t>
      </w:r>
      <w:r w:rsidR="00406146" w:rsidRPr="00A95C71">
        <w:rPr>
          <w:rFonts w:ascii="Times New Roman" w:hAnsi="Times New Roman"/>
          <w:sz w:val="24"/>
          <w:szCs w:val="24"/>
        </w:rPr>
        <w:t xml:space="preserve">cannot distinguish to species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[34]</w:t>
      </w:r>
      <w:r w:rsidR="00331AD6" w:rsidRPr="00A95C71">
        <w:rPr>
          <w:rFonts w:ascii="Times New Roman" w:hAnsi="Times New Roman"/>
          <w:sz w:val="24"/>
          <w:szCs w:val="24"/>
        </w:rPr>
        <w:fldChar w:fldCharType="end"/>
      </w:r>
      <w:r w:rsidR="00406146" w:rsidRPr="00A95C71">
        <w:rPr>
          <w:rFonts w:ascii="Times New Roman" w:hAnsi="Times New Roman"/>
          <w:sz w:val="24"/>
          <w:szCs w:val="24"/>
        </w:rPr>
        <w:t xml:space="preserve">. </w:t>
      </w:r>
      <w:r w:rsidR="000251BD" w:rsidRPr="00A95C71">
        <w:rPr>
          <w:rFonts w:ascii="Times New Roman" w:hAnsi="Times New Roman"/>
          <w:sz w:val="24"/>
          <w:szCs w:val="24"/>
        </w:rPr>
        <w:t>This small deficiency was offset by detecting an</w:t>
      </w:r>
      <w:r w:rsidRPr="00A95C71">
        <w:rPr>
          <w:rFonts w:ascii="Times New Roman" w:hAnsi="Times New Roman"/>
          <w:sz w:val="24"/>
          <w:szCs w:val="24"/>
        </w:rPr>
        <w:t xml:space="preserve"> </w:t>
      </w:r>
      <w:r w:rsidR="001B3A88">
        <w:rPr>
          <w:rFonts w:ascii="Times New Roman" w:hAnsi="Times New Roman"/>
          <w:sz w:val="24"/>
          <w:szCs w:val="24"/>
        </w:rPr>
        <w:t>23</w:t>
      </w:r>
      <w:r w:rsidR="001B3A88" w:rsidRPr="00A95C71">
        <w:rPr>
          <w:rFonts w:ascii="Times New Roman" w:hAnsi="Times New Roman"/>
          <w:sz w:val="24"/>
          <w:szCs w:val="24"/>
        </w:rPr>
        <w:t xml:space="preserve"> </w:t>
      </w:r>
      <w:r w:rsidRPr="00A95C71">
        <w:rPr>
          <w:rFonts w:ascii="Times New Roman" w:hAnsi="Times New Roman"/>
          <w:sz w:val="24"/>
          <w:szCs w:val="24"/>
        </w:rPr>
        <w:t>additional</w:t>
      </w:r>
      <w:r w:rsidR="00BE650E"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Pr="00A95C71">
        <w:rPr>
          <w:rFonts w:ascii="Times New Roman" w:hAnsi="Times New Roman"/>
          <w:sz w:val="24"/>
          <w:szCs w:val="24"/>
        </w:rPr>
        <w:t xml:space="preserve">taxa </w:t>
      </w:r>
      <w:r w:rsidR="00CD58D4" w:rsidRPr="00A95C71">
        <w:rPr>
          <w:rFonts w:ascii="Times New Roman" w:hAnsi="Times New Roman"/>
          <w:sz w:val="24"/>
          <w:szCs w:val="24"/>
        </w:rPr>
        <w:t xml:space="preserve">not recorded </w:t>
      </w:r>
      <w:r w:rsidR="000251BD" w:rsidRPr="00A95C71">
        <w:rPr>
          <w:rFonts w:ascii="Times New Roman" w:hAnsi="Times New Roman"/>
          <w:sz w:val="24"/>
          <w:szCs w:val="24"/>
        </w:rPr>
        <w:t>during</w:t>
      </w:r>
      <w:r w:rsidR="0003541F" w:rsidRPr="00A95C71">
        <w:rPr>
          <w:rFonts w:ascii="Times New Roman" w:hAnsi="Times New Roman"/>
          <w:sz w:val="24"/>
          <w:szCs w:val="24"/>
        </w:rPr>
        <w:t xml:space="preserve"> </w:t>
      </w:r>
      <w:r w:rsidR="000251BD" w:rsidRPr="00A95C71">
        <w:rPr>
          <w:rFonts w:ascii="Times New Roman" w:hAnsi="Times New Roman"/>
          <w:sz w:val="24"/>
          <w:szCs w:val="24"/>
        </w:rPr>
        <w:t xml:space="preserve">paired </w:t>
      </w:r>
      <w:r w:rsidR="00BC0DCE" w:rsidRPr="00A95C71">
        <w:rPr>
          <w:rFonts w:ascii="Times New Roman" w:hAnsi="Times New Roman"/>
          <w:sz w:val="24"/>
          <w:szCs w:val="24"/>
        </w:rPr>
        <w:t xml:space="preserve">Kelp Forest Monitoring Program </w:t>
      </w:r>
      <w:r w:rsidR="000251BD" w:rsidRPr="00A95C71">
        <w:rPr>
          <w:rFonts w:ascii="Times New Roman" w:hAnsi="Times New Roman"/>
          <w:sz w:val="24"/>
          <w:szCs w:val="24"/>
        </w:rPr>
        <w:t>visual monitoring</w:t>
      </w:r>
      <w:r w:rsidR="00562FC4" w:rsidRPr="00A95C71">
        <w:rPr>
          <w:rFonts w:ascii="Times New Roman" w:hAnsi="Times New Roman"/>
          <w:sz w:val="24"/>
          <w:szCs w:val="24"/>
        </w:rPr>
        <w:t>, representing an important advantage of eDNA</w:t>
      </w:r>
      <w:r w:rsidRPr="00A95C71">
        <w:rPr>
          <w:rFonts w:ascii="Times New Roman" w:hAnsi="Times New Roman"/>
          <w:sz w:val="24"/>
          <w:szCs w:val="24"/>
        </w:rPr>
        <w:t xml:space="preserve">. </w:t>
      </w:r>
      <w:r w:rsidR="00316C1A" w:rsidRPr="00A95C71">
        <w:rPr>
          <w:rFonts w:ascii="Times New Roman" w:hAnsi="Times New Roman"/>
          <w:sz w:val="24"/>
          <w:szCs w:val="24"/>
        </w:rPr>
        <w:t>Because</w:t>
      </w:r>
      <w:r w:rsidR="00A46008" w:rsidRPr="00A95C71">
        <w:rPr>
          <w:rFonts w:ascii="Times New Roman" w:hAnsi="Times New Roman"/>
          <w:sz w:val="24"/>
          <w:szCs w:val="24"/>
        </w:rPr>
        <w:t xml:space="preserve"> </w:t>
      </w:r>
      <w:r w:rsidR="00316C1A" w:rsidRPr="00A95C71">
        <w:rPr>
          <w:rFonts w:ascii="Times New Roman" w:hAnsi="Times New Roman"/>
          <w:sz w:val="24"/>
          <w:szCs w:val="24"/>
        </w:rPr>
        <w:t xml:space="preserve">sampling </w:t>
      </w:r>
      <w:r w:rsidR="00A46008" w:rsidRPr="00A95C71">
        <w:rPr>
          <w:rFonts w:ascii="Times New Roman" w:hAnsi="Times New Roman"/>
          <w:sz w:val="24"/>
          <w:szCs w:val="24"/>
        </w:rPr>
        <w:t xml:space="preserve">can be obtained easily and </w:t>
      </w:r>
      <w:r w:rsidR="000251BD" w:rsidRPr="00A95C71">
        <w:rPr>
          <w:rFonts w:ascii="Times New Roman" w:hAnsi="Times New Roman"/>
          <w:sz w:val="24"/>
          <w:szCs w:val="24"/>
        </w:rPr>
        <w:t xml:space="preserve">processed </w:t>
      </w:r>
      <w:r w:rsidR="00A46008" w:rsidRPr="00A95C71">
        <w:rPr>
          <w:rFonts w:ascii="Times New Roman" w:hAnsi="Times New Roman"/>
          <w:sz w:val="24"/>
          <w:szCs w:val="24"/>
        </w:rPr>
        <w:t>economically</w:t>
      </w:r>
      <w:r w:rsidR="00316C1A" w:rsidRPr="00A95C71">
        <w:rPr>
          <w:rFonts w:ascii="Times New Roman" w:hAnsi="Times New Roman"/>
          <w:sz w:val="24"/>
          <w:szCs w:val="24"/>
        </w:rPr>
        <w:t>, eDNA could</w:t>
      </w:r>
      <w:r w:rsidR="00A46008" w:rsidRPr="00A95C71">
        <w:rPr>
          <w:rFonts w:ascii="Times New Roman" w:hAnsi="Times New Roman"/>
          <w:sz w:val="24"/>
          <w:szCs w:val="24"/>
        </w:rPr>
        <w:t xml:space="preserve"> allow for more frequent monitoring</w:t>
      </w:r>
      <w:r w:rsidR="0003541F" w:rsidRPr="00A95C71">
        <w:rPr>
          <w:rFonts w:ascii="Times New Roman" w:hAnsi="Times New Roman"/>
          <w:sz w:val="24"/>
          <w:szCs w:val="24"/>
        </w:rPr>
        <w:t>, expanding the scope of MPA monitoring programs</w:t>
      </w:r>
      <w:r w:rsidR="00A46008" w:rsidRPr="00A95C71">
        <w:rPr>
          <w:rFonts w:ascii="Times New Roman" w:hAnsi="Times New Roman"/>
          <w:sz w:val="24"/>
          <w:szCs w:val="24"/>
        </w:rPr>
        <w:t xml:space="preserve"> </w:t>
      </w:r>
      <w:r w:rsidR="0003541F" w:rsidRPr="00A95C71">
        <w:rPr>
          <w:rFonts w:ascii="Times New Roman" w:hAnsi="Times New Roman"/>
          <w:sz w:val="24"/>
          <w:szCs w:val="24"/>
        </w:rPr>
        <w:t xml:space="preserve">while providing </w:t>
      </w:r>
      <w:r w:rsidR="00A46008" w:rsidRPr="00A95C71">
        <w:rPr>
          <w:rFonts w:ascii="Times New Roman" w:hAnsi="Times New Roman"/>
          <w:sz w:val="24"/>
          <w:szCs w:val="24"/>
        </w:rPr>
        <w:t>greater personnel safety.</w:t>
      </w:r>
    </w:p>
    <w:p w14:paraId="434B56D5" w14:textId="77777777" w:rsidR="00A02186" w:rsidRPr="00F1724E" w:rsidRDefault="00A02186" w:rsidP="00A95C71">
      <w:pPr>
        <w:pStyle w:val="MDPI31text"/>
        <w:spacing w:before="120" w:line="480" w:lineRule="auto"/>
        <w:ind w:firstLine="0"/>
        <w:jc w:val="left"/>
        <w:rPr>
          <w:rFonts w:ascii="Times New Roman" w:hAnsi="Times New Roman"/>
          <w:b/>
          <w:iCs/>
          <w:sz w:val="32"/>
          <w:szCs w:val="32"/>
        </w:rPr>
      </w:pPr>
      <w:r w:rsidRPr="00F1724E">
        <w:rPr>
          <w:rFonts w:ascii="Times New Roman" w:hAnsi="Times New Roman"/>
          <w:b/>
          <w:iCs/>
          <w:sz w:val="32"/>
          <w:szCs w:val="32"/>
        </w:rPr>
        <w:t>The utility of eDNA for MPA monitoring</w:t>
      </w:r>
    </w:p>
    <w:p w14:paraId="52EB6A55" w14:textId="58D3A36E" w:rsidR="002F44CE" w:rsidRPr="00A95C71" w:rsidRDefault="00D42308"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Despite </w:t>
      </w:r>
      <w:r w:rsidR="00562FC4" w:rsidRPr="00A95C71">
        <w:rPr>
          <w:rFonts w:ascii="Times New Roman" w:hAnsi="Times New Roman"/>
          <w:sz w:val="24"/>
          <w:szCs w:val="24"/>
        </w:rPr>
        <w:t>the</w:t>
      </w:r>
      <w:r w:rsidRPr="00A95C71">
        <w:rPr>
          <w:rFonts w:ascii="Times New Roman" w:hAnsi="Times New Roman"/>
          <w:sz w:val="24"/>
          <w:szCs w:val="24"/>
        </w:rPr>
        <w:t xml:space="preserve"> limited sampling design and the inability of our </w:t>
      </w:r>
      <w:r w:rsidRPr="00A95C71">
        <w:rPr>
          <w:rFonts w:ascii="Times New Roman" w:hAnsi="Times New Roman"/>
          <w:i/>
          <w:iCs/>
          <w:sz w:val="24"/>
          <w:szCs w:val="24"/>
        </w:rPr>
        <w:t>12S</w:t>
      </w:r>
      <w:r w:rsidRPr="00A95C71">
        <w:rPr>
          <w:rFonts w:ascii="Times New Roman" w:hAnsi="Times New Roman"/>
          <w:sz w:val="24"/>
          <w:szCs w:val="24"/>
        </w:rPr>
        <w:t xml:space="preserve"> barcode to distinguish species of rockfish and gobies, eDNA largely recovered the same taxa observed in visual census surveys. This strong concordance likely stems from high eDNA detection probabilities lasting only a few hours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mendeley":{"formattedCitation":"[20]","plainTextFormattedCitation":"[20]","previouslyFormattedCitation":"[20]"},"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[20]</w:t>
      </w:r>
      <w:r w:rsidRPr="00A95C71">
        <w:rPr>
          <w:rFonts w:ascii="Times New Roman" w:hAnsi="Times New Roman"/>
          <w:sz w:val="24"/>
          <w:szCs w:val="24"/>
        </w:rPr>
        <w:fldChar w:fldCharType="end"/>
      </w:r>
      <w:r w:rsidRPr="00A95C71">
        <w:rPr>
          <w:rFonts w:ascii="Times New Roman" w:hAnsi="Times New Roman"/>
          <w:sz w:val="24"/>
          <w:szCs w:val="24"/>
        </w:rPr>
        <w:t xml:space="preserve">, such that eDNA </w:t>
      </w:r>
      <w:r w:rsidR="002F44CE" w:rsidRPr="00A95C71">
        <w:rPr>
          <w:rFonts w:ascii="Times New Roman" w:hAnsi="Times New Roman"/>
          <w:sz w:val="24"/>
          <w:szCs w:val="24"/>
        </w:rPr>
        <w:t xml:space="preserve">captures </w:t>
      </w:r>
      <w:r w:rsidRPr="00A95C71">
        <w:rPr>
          <w:rFonts w:ascii="Times New Roman" w:hAnsi="Times New Roman"/>
          <w:sz w:val="24"/>
          <w:szCs w:val="24"/>
        </w:rPr>
        <w:t xml:space="preserve">marine communities that were recently present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Biology","id":"ITEM-1","issue":"1","issued":{"date-parts":[["2018"]]},"page":"1-11","publisher":"Nature Publishing Group","title":"Persistence of environmental DNA in marine systems","type":"article-journal","volume":"1"},"uris":["http://www.mendeley.com/documents/?uuid=3c35a507-dcf9-4595-821c-34645aeaf7a8"]}],"mendeley":{"formattedCitation":"[21]","plainTextFormattedCitation":"[21]","previouslyFormattedCitation":"[21]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[21]</w:t>
      </w:r>
      <w:r w:rsidRPr="00A95C71">
        <w:rPr>
          <w:rFonts w:ascii="Times New Roman" w:hAnsi="Times New Roman"/>
          <w:sz w:val="24"/>
          <w:szCs w:val="24"/>
        </w:rPr>
        <w:fldChar w:fldCharType="end"/>
      </w:r>
      <w:r w:rsidRPr="00A95C71">
        <w:rPr>
          <w:rFonts w:ascii="Times New Roman" w:hAnsi="Times New Roman"/>
          <w:sz w:val="24"/>
          <w:szCs w:val="24"/>
        </w:rPr>
        <w:t>. Th</w:t>
      </w:r>
      <w:r w:rsidR="00562FC4" w:rsidRPr="00A95C71">
        <w:rPr>
          <w:rFonts w:ascii="Times New Roman" w:hAnsi="Times New Roman"/>
          <w:sz w:val="24"/>
          <w:szCs w:val="24"/>
        </w:rPr>
        <w:t>e</w:t>
      </w:r>
      <w:r w:rsidRPr="00A95C71">
        <w:rPr>
          <w:rFonts w:ascii="Times New Roman" w:hAnsi="Times New Roman"/>
          <w:sz w:val="24"/>
          <w:szCs w:val="24"/>
        </w:rPr>
        <w:t xml:space="preserve"> similarity </w:t>
      </w:r>
      <w:r w:rsidR="00562FC4" w:rsidRPr="00A95C71">
        <w:rPr>
          <w:rFonts w:ascii="Times New Roman" w:hAnsi="Times New Roman"/>
          <w:sz w:val="24"/>
          <w:szCs w:val="24"/>
        </w:rPr>
        <w:t xml:space="preserve">of </w:t>
      </w:r>
      <w:r w:rsidRPr="00A95C71">
        <w:rPr>
          <w:rFonts w:ascii="Times New Roman" w:hAnsi="Times New Roman"/>
          <w:sz w:val="24"/>
          <w:szCs w:val="24"/>
        </w:rPr>
        <w:t xml:space="preserve">eDNA and visual surveys is even more remarkable given that </w:t>
      </w:r>
      <w:r w:rsidR="002F44CE" w:rsidRPr="00A95C71">
        <w:rPr>
          <w:rFonts w:ascii="Times New Roman" w:hAnsi="Times New Roman"/>
          <w:sz w:val="24"/>
          <w:szCs w:val="24"/>
        </w:rPr>
        <w:t>eDNA and visual surveys</w:t>
      </w:r>
      <w:r w:rsidRPr="00A95C71">
        <w:rPr>
          <w:rFonts w:ascii="Times New Roman" w:hAnsi="Times New Roman"/>
          <w:sz w:val="24"/>
          <w:szCs w:val="24"/>
        </w:rPr>
        <w:t xml:space="preserve"> were taken </w:t>
      </w:r>
      <w:r w:rsidR="00B92058" w:rsidRPr="00A95C71">
        <w:rPr>
          <w:rFonts w:ascii="Times New Roman" w:hAnsi="Times New Roman"/>
          <w:sz w:val="24"/>
          <w:szCs w:val="24"/>
        </w:rPr>
        <w:t xml:space="preserve">two </w:t>
      </w:r>
      <w:r w:rsidRPr="00A95C71">
        <w:rPr>
          <w:rFonts w:ascii="Times New Roman" w:hAnsi="Times New Roman"/>
          <w:sz w:val="24"/>
          <w:szCs w:val="24"/>
        </w:rPr>
        <w:t>week</w:t>
      </w:r>
      <w:r w:rsidR="00B92058" w:rsidRPr="00A95C71">
        <w:rPr>
          <w:rFonts w:ascii="Times New Roman" w:hAnsi="Times New Roman"/>
          <w:sz w:val="24"/>
          <w:szCs w:val="24"/>
        </w:rPr>
        <w:t>s</w:t>
      </w:r>
      <w:r w:rsidRPr="00A95C71">
        <w:rPr>
          <w:rFonts w:ascii="Times New Roman" w:hAnsi="Times New Roman"/>
          <w:sz w:val="24"/>
          <w:szCs w:val="24"/>
        </w:rPr>
        <w:t xml:space="preserve"> apart, a result that strongly suggest</w:t>
      </w:r>
      <w:r w:rsidR="002F44CE" w:rsidRPr="00A95C71">
        <w:rPr>
          <w:rFonts w:ascii="Times New Roman" w:hAnsi="Times New Roman"/>
          <w:sz w:val="24"/>
          <w:szCs w:val="24"/>
        </w:rPr>
        <w:t>s</w:t>
      </w:r>
      <w:r w:rsidRPr="00A95C71">
        <w:rPr>
          <w:rFonts w:ascii="Times New Roman" w:hAnsi="Times New Roman"/>
          <w:sz w:val="24"/>
          <w:szCs w:val="24"/>
        </w:rPr>
        <w:t xml:space="preserve"> that fish diversity captured by eDNA </w:t>
      </w:r>
      <w:r w:rsidR="002F44CE" w:rsidRPr="00A95C71">
        <w:rPr>
          <w:rFonts w:ascii="Times New Roman" w:hAnsi="Times New Roman"/>
          <w:sz w:val="24"/>
          <w:szCs w:val="24"/>
        </w:rPr>
        <w:t>is</w:t>
      </w:r>
      <w:r w:rsidRPr="00A95C71">
        <w:rPr>
          <w:rFonts w:ascii="Times New Roman" w:hAnsi="Times New Roman"/>
          <w:sz w:val="24"/>
          <w:szCs w:val="24"/>
        </w:rPr>
        <w:t xml:space="preserve"> truly representative of fish communities and their differences inside and outside the Scorpion State Marine 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[22]</w:t>
      </w:r>
      <w:r w:rsidRPr="00A95C71">
        <w:rPr>
          <w:rFonts w:ascii="Times New Roman" w:hAnsi="Times New Roman"/>
          <w:sz w:val="24"/>
          <w:szCs w:val="24"/>
        </w:rPr>
        <w:fldChar w:fldCharType="end"/>
      </w:r>
      <w:r w:rsidRPr="00A95C71">
        <w:rPr>
          <w:rFonts w:ascii="Times New Roman" w:hAnsi="Times New Roman"/>
          <w:sz w:val="24"/>
          <w:szCs w:val="24"/>
        </w:rPr>
        <w:t>.</w:t>
      </w:r>
      <w:r w:rsidR="00316C1A" w:rsidRPr="00A95C71">
        <w:rPr>
          <w:rFonts w:ascii="Times New Roman" w:hAnsi="Times New Roman"/>
          <w:sz w:val="24"/>
          <w:szCs w:val="24"/>
        </w:rPr>
        <w:t xml:space="preserve"> </w:t>
      </w:r>
    </w:p>
    <w:p w14:paraId="3B612DDD" w14:textId="19A2302B" w:rsidR="00A02186" w:rsidRPr="00A95C71" w:rsidRDefault="002F44CE"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z w:val="24"/>
          <w:szCs w:val="24"/>
        </w:rPr>
        <w:t>In addition</w:t>
      </w:r>
      <w:r w:rsidR="00596110" w:rsidRPr="00A95C71">
        <w:rPr>
          <w:rFonts w:ascii="Times New Roman" w:hAnsi="Times New Roman"/>
          <w:sz w:val="24"/>
          <w:szCs w:val="24"/>
        </w:rPr>
        <w:t xml:space="preserve">, </w:t>
      </w:r>
      <w:r w:rsidR="00D42308" w:rsidRPr="00A95C71">
        <w:rPr>
          <w:rFonts w:ascii="Times New Roman" w:hAnsi="Times New Roman"/>
          <w:sz w:val="24"/>
          <w:szCs w:val="24"/>
        </w:rPr>
        <w:t>eDNA recorded an addition</w:t>
      </w:r>
      <w:r w:rsidR="00B55D13">
        <w:rPr>
          <w:rFonts w:ascii="Times New Roman" w:hAnsi="Times New Roman"/>
          <w:sz w:val="24"/>
          <w:szCs w:val="24"/>
        </w:rPr>
        <w:t>al</w:t>
      </w:r>
      <w:r w:rsidR="00316C1A" w:rsidRPr="00A95C71">
        <w:rPr>
          <w:rFonts w:ascii="Times New Roman" w:hAnsi="Times New Roman"/>
          <w:spacing w:val="-2"/>
          <w:sz w:val="24"/>
          <w:szCs w:val="24"/>
        </w:rPr>
        <w:t xml:space="preserve"> </w:t>
      </w:r>
      <w:r w:rsidR="001B3A88">
        <w:rPr>
          <w:rFonts w:ascii="Times New Roman" w:hAnsi="Times New Roman"/>
          <w:spacing w:val="-2"/>
          <w:sz w:val="24"/>
          <w:szCs w:val="24"/>
        </w:rPr>
        <w:t>23</w:t>
      </w:r>
      <w:r w:rsidR="001B3A88" w:rsidRPr="00A95C71">
        <w:rPr>
          <w:rFonts w:ascii="Times New Roman" w:hAnsi="Times New Roman"/>
          <w:spacing w:val="-2"/>
          <w:sz w:val="24"/>
          <w:szCs w:val="24"/>
        </w:rPr>
        <w:t xml:space="preserve"> </w:t>
      </w:r>
      <w:r w:rsidR="00596110" w:rsidRPr="00A95C71">
        <w:rPr>
          <w:rFonts w:ascii="Times New Roman" w:hAnsi="Times New Roman"/>
          <w:spacing w:val="-2"/>
          <w:sz w:val="24"/>
          <w:szCs w:val="24"/>
        </w:rPr>
        <w:t>species</w:t>
      </w:r>
      <w:r w:rsidR="00316C1A" w:rsidRPr="00A95C71">
        <w:rPr>
          <w:rFonts w:ascii="Times New Roman" w:hAnsi="Times New Roman"/>
          <w:spacing w:val="-2"/>
          <w:sz w:val="24"/>
          <w:szCs w:val="24"/>
        </w:rPr>
        <w:t xml:space="preserve"> not </w:t>
      </w:r>
      <w:r w:rsidR="00D42308" w:rsidRPr="00A95C71">
        <w:rPr>
          <w:rFonts w:ascii="Times New Roman" w:hAnsi="Times New Roman"/>
          <w:spacing w:val="-2"/>
          <w:sz w:val="24"/>
          <w:szCs w:val="24"/>
        </w:rPr>
        <w:t>recorded from</w:t>
      </w:r>
      <w:r w:rsidR="00316C1A" w:rsidRPr="00A95C71">
        <w:rPr>
          <w:rFonts w:ascii="Times New Roman" w:hAnsi="Times New Roman"/>
          <w:spacing w:val="-2"/>
          <w:sz w:val="24"/>
          <w:szCs w:val="24"/>
        </w:rPr>
        <w:t xml:space="preserve"> visual surveys</w:t>
      </w:r>
      <w:r w:rsidR="00D42308" w:rsidRPr="00A95C71">
        <w:rPr>
          <w:rFonts w:ascii="Times New Roman" w:hAnsi="Times New Roman"/>
          <w:spacing w:val="-2"/>
          <w:sz w:val="24"/>
          <w:szCs w:val="24"/>
        </w:rPr>
        <w:t xml:space="preserve">, </w:t>
      </w:r>
      <w:r w:rsidR="00316C1A" w:rsidRPr="00A95C71">
        <w:rPr>
          <w:rFonts w:ascii="Times New Roman" w:hAnsi="Times New Roman"/>
          <w:spacing w:val="-2"/>
          <w:sz w:val="24"/>
          <w:szCs w:val="24"/>
        </w:rPr>
        <w:t xml:space="preserve">but have been previously reported in other </w:t>
      </w:r>
      <w:r w:rsidR="00BC0DCE" w:rsidRPr="00A95C71">
        <w:rPr>
          <w:rFonts w:ascii="Times New Roman" w:hAnsi="Times New Roman"/>
          <w:sz w:val="24"/>
          <w:szCs w:val="24"/>
        </w:rPr>
        <w:t xml:space="preserve">Kelp Forest Monitoring Program </w:t>
      </w:r>
      <w:r w:rsidR="00316C1A" w:rsidRPr="00A95C71">
        <w:rPr>
          <w:rFonts w:ascii="Times New Roman" w:hAnsi="Times New Roman"/>
          <w:spacing w:val="-2"/>
          <w:sz w:val="24"/>
          <w:szCs w:val="24"/>
        </w:rPr>
        <w:t xml:space="preserve">surveys (Table </w:t>
      </w:r>
      <w:r w:rsidR="005603E0" w:rsidRPr="00A95C71">
        <w:rPr>
          <w:rFonts w:ascii="Times New Roman" w:hAnsi="Times New Roman"/>
          <w:spacing w:val="-2"/>
          <w:sz w:val="24"/>
          <w:szCs w:val="24"/>
        </w:rPr>
        <w:t>S</w:t>
      </w:r>
      <w:r w:rsidR="00316C1A" w:rsidRPr="00A95C71">
        <w:rPr>
          <w:rFonts w:ascii="Times New Roman" w:hAnsi="Times New Roman"/>
          <w:spacing w:val="-2"/>
          <w:sz w:val="24"/>
          <w:szCs w:val="24"/>
        </w:rPr>
        <w:t>7).</w:t>
      </w:r>
      <w:r w:rsidR="00D42308" w:rsidRPr="00A95C71">
        <w:rPr>
          <w:rFonts w:ascii="Times New Roman" w:hAnsi="Times New Roman"/>
          <w:sz w:val="24"/>
          <w:szCs w:val="24"/>
        </w:rPr>
        <w:t xml:space="preserve"> Importantly, </w:t>
      </w:r>
      <w:r w:rsidR="00023DA2" w:rsidRPr="00A95C71">
        <w:rPr>
          <w:rFonts w:ascii="Times New Roman" w:hAnsi="Times New Roman"/>
          <w:sz w:val="24"/>
          <w:szCs w:val="24"/>
        </w:rPr>
        <w:t>these taxa included</w:t>
      </w:r>
      <w:r w:rsidR="00A02186" w:rsidRPr="00A95C71">
        <w:rPr>
          <w:rFonts w:ascii="Times New Roman" w:hAnsi="Times New Roman"/>
          <w:sz w:val="24"/>
          <w:szCs w:val="24"/>
        </w:rPr>
        <w:t xml:space="preserve"> </w:t>
      </w:r>
      <w:r w:rsidR="00596110" w:rsidRPr="00A95C71">
        <w:rPr>
          <w:rFonts w:ascii="Times New Roman" w:hAnsi="Times New Roman"/>
          <w:sz w:val="24"/>
          <w:szCs w:val="24"/>
        </w:rPr>
        <w:t xml:space="preserve">species of significant management concern such as </w:t>
      </w:r>
      <w:r w:rsidR="00B55D13">
        <w:rPr>
          <w:rFonts w:ascii="Times New Roman" w:hAnsi="Times New Roman"/>
          <w:sz w:val="24"/>
          <w:szCs w:val="24"/>
        </w:rPr>
        <w:t xml:space="preserve">the critically </w:t>
      </w:r>
      <w:r w:rsidR="00596110" w:rsidRPr="00A95C71">
        <w:rPr>
          <w:rFonts w:ascii="Times New Roman" w:hAnsi="Times New Roman"/>
          <w:sz w:val="24"/>
          <w:szCs w:val="24"/>
        </w:rPr>
        <w:t>endangered</w:t>
      </w:r>
      <w:r w:rsidR="00B55D13">
        <w:rPr>
          <w:rFonts w:ascii="Times New Roman" w:hAnsi="Times New Roman"/>
          <w:sz w:val="24"/>
          <w:szCs w:val="24"/>
        </w:rPr>
        <w:t xml:space="preserve"> (IUCN)</w:t>
      </w:r>
      <w:r w:rsidR="00596110" w:rsidRPr="00A95C71">
        <w:rPr>
          <w:rFonts w:ascii="Times New Roman" w:hAnsi="Times New Roman"/>
          <w:sz w:val="24"/>
          <w:szCs w:val="24"/>
        </w:rPr>
        <w:t xml:space="preserve"> </w:t>
      </w:r>
      <w:r w:rsidR="00B92058" w:rsidRPr="00A95C71">
        <w:rPr>
          <w:rFonts w:ascii="Times New Roman" w:hAnsi="Times New Roman"/>
          <w:sz w:val="24"/>
          <w:szCs w:val="24"/>
        </w:rPr>
        <w:t>g</w:t>
      </w:r>
      <w:r w:rsidR="00596110" w:rsidRPr="00A95C71">
        <w:rPr>
          <w:rFonts w:ascii="Times New Roman" w:hAnsi="Times New Roman"/>
          <w:sz w:val="24"/>
          <w:szCs w:val="24"/>
        </w:rPr>
        <w:t>iant black seabass (</w:t>
      </w:r>
      <w:r w:rsidR="00596110" w:rsidRPr="00A95C71">
        <w:rPr>
          <w:rFonts w:ascii="Times New Roman" w:hAnsi="Times New Roman"/>
          <w:i/>
          <w:sz w:val="24"/>
          <w:szCs w:val="24"/>
        </w:rPr>
        <w:t>Stereolepis gigas</w:t>
      </w:r>
      <w:r w:rsidR="00BC0DCE">
        <w:rPr>
          <w:rFonts w:ascii="Times New Roman" w:hAnsi="Times New Roman"/>
          <w:i/>
          <w:sz w:val="24"/>
          <w:szCs w:val="24"/>
        </w:rPr>
        <w:t xml:space="preserve">, </w:t>
      </w:r>
      <w:proofErr w:type="spellStart"/>
      <w:r w:rsidR="00BC0DCE" w:rsidRPr="00BC0DCE">
        <w:rPr>
          <w:rFonts w:ascii="Times New Roman" w:hAnsi="Times New Roman"/>
          <w:iCs/>
          <w:sz w:val="24"/>
          <w:szCs w:val="24"/>
        </w:rPr>
        <w:t>Polyprionidae</w:t>
      </w:r>
      <w:proofErr w:type="spellEnd"/>
      <w:r w:rsidR="00596110" w:rsidRPr="00A95C71">
        <w:rPr>
          <w:rFonts w:ascii="Times New Roman" w:hAnsi="Times New Roman"/>
          <w:sz w:val="24"/>
          <w:szCs w:val="24"/>
        </w:rPr>
        <w:t xml:space="preserve">) </w:t>
      </w:r>
      <w:r w:rsidR="00023DA2" w:rsidRPr="00A95C71">
        <w:rPr>
          <w:rFonts w:ascii="Times New Roman" w:hAnsi="Times New Roman"/>
          <w:sz w:val="24"/>
          <w:szCs w:val="24"/>
        </w:rPr>
        <w:t xml:space="preserve">and important </w:t>
      </w:r>
      <w:r w:rsidR="004F6692">
        <w:rPr>
          <w:rFonts w:ascii="Times New Roman" w:hAnsi="Times New Roman"/>
          <w:sz w:val="24"/>
          <w:szCs w:val="24"/>
        </w:rPr>
        <w:t xml:space="preserve">fished species </w:t>
      </w:r>
      <w:r w:rsidR="00023DA2" w:rsidRPr="00A95C71">
        <w:rPr>
          <w:rFonts w:ascii="Times New Roman" w:hAnsi="Times New Roman"/>
          <w:sz w:val="24"/>
          <w:szCs w:val="24"/>
        </w:rPr>
        <w:t xml:space="preserve">like </w:t>
      </w:r>
      <w:r w:rsidR="00B92058" w:rsidRPr="00A95C71">
        <w:rPr>
          <w:rFonts w:ascii="Times New Roman" w:hAnsi="Times New Roman"/>
          <w:sz w:val="24"/>
          <w:szCs w:val="24"/>
        </w:rPr>
        <w:t>y</w:t>
      </w:r>
      <w:r w:rsidR="00A02186" w:rsidRPr="00A95C71">
        <w:rPr>
          <w:rFonts w:ascii="Times New Roman" w:hAnsi="Times New Roman"/>
          <w:sz w:val="24"/>
          <w:szCs w:val="24"/>
        </w:rPr>
        <w:t>ellowtail amberjack (</w:t>
      </w:r>
      <w:r w:rsidR="00A02186" w:rsidRPr="00A95C71">
        <w:rPr>
          <w:rFonts w:ascii="Times New Roman" w:hAnsi="Times New Roman"/>
          <w:i/>
          <w:sz w:val="24"/>
          <w:szCs w:val="24"/>
        </w:rPr>
        <w:t>Seriola lalandi</w:t>
      </w:r>
      <w:r w:rsidR="00BC0DCE">
        <w:rPr>
          <w:rFonts w:ascii="Times New Roman" w:hAnsi="Times New Roman"/>
          <w:i/>
          <w:sz w:val="24"/>
          <w:szCs w:val="24"/>
        </w:rPr>
        <w:t xml:space="preserve">, </w:t>
      </w:r>
      <w:r w:rsidR="00BC0DCE">
        <w:rPr>
          <w:rFonts w:ascii="Times New Roman" w:hAnsi="Times New Roman"/>
          <w:iCs/>
          <w:sz w:val="24"/>
          <w:szCs w:val="24"/>
        </w:rPr>
        <w:t>Carangidae</w:t>
      </w:r>
      <w:r w:rsidR="00A02186" w:rsidRPr="00A95C71">
        <w:rPr>
          <w:rFonts w:ascii="Times New Roman" w:hAnsi="Times New Roman"/>
          <w:sz w:val="24"/>
          <w:szCs w:val="24"/>
        </w:rPr>
        <w:t>)</w:t>
      </w:r>
      <w:r w:rsidR="007648CE" w:rsidRPr="00A95C71">
        <w:rPr>
          <w:rFonts w:ascii="Times New Roman" w:hAnsi="Times New Roman"/>
          <w:sz w:val="24"/>
          <w:szCs w:val="24"/>
        </w:rPr>
        <w:t xml:space="preserve">. </w:t>
      </w:r>
      <w:r w:rsidR="00023DA2" w:rsidRPr="00A95C71">
        <w:rPr>
          <w:rFonts w:ascii="Times New Roman" w:hAnsi="Times New Roman"/>
          <w:spacing w:val="-2"/>
          <w:sz w:val="24"/>
          <w:szCs w:val="24"/>
        </w:rPr>
        <w:t xml:space="preserve">Additionally, although we </w:t>
      </w:r>
      <w:r w:rsidR="00596110" w:rsidRPr="00A95C71">
        <w:rPr>
          <w:rFonts w:ascii="Times New Roman" w:hAnsi="Times New Roman"/>
          <w:sz w:val="24"/>
          <w:szCs w:val="24"/>
        </w:rPr>
        <w:t xml:space="preserve">focused on </w:t>
      </w:r>
      <w:r w:rsidR="00562FC4" w:rsidRPr="00A95C71">
        <w:rPr>
          <w:rFonts w:ascii="Times New Roman" w:hAnsi="Times New Roman"/>
          <w:sz w:val="24"/>
          <w:szCs w:val="24"/>
        </w:rPr>
        <w:t xml:space="preserve">teleost </w:t>
      </w:r>
      <w:r w:rsidR="00596110" w:rsidRPr="00A95C71">
        <w:rPr>
          <w:rFonts w:ascii="Times New Roman" w:hAnsi="Times New Roman"/>
          <w:sz w:val="24"/>
          <w:szCs w:val="24"/>
        </w:rPr>
        <w:t>fishes</w:t>
      </w:r>
      <w:r w:rsidR="00A02186" w:rsidRPr="00A95C71">
        <w:rPr>
          <w:rFonts w:ascii="Times New Roman" w:hAnsi="Times New Roman"/>
          <w:sz w:val="24"/>
          <w:szCs w:val="24"/>
        </w:rPr>
        <w:t xml:space="preserve">, </w:t>
      </w:r>
      <w:r w:rsidR="00023DA2" w:rsidRPr="00A95C71">
        <w:rPr>
          <w:rFonts w:ascii="Times New Roman" w:hAnsi="Times New Roman"/>
          <w:sz w:val="24"/>
          <w:szCs w:val="24"/>
        </w:rPr>
        <w:t xml:space="preserve">our </w:t>
      </w:r>
      <w:r w:rsidR="00A02186" w:rsidRPr="00A95C71">
        <w:rPr>
          <w:rFonts w:ascii="Times New Roman" w:hAnsi="Times New Roman"/>
          <w:sz w:val="24"/>
          <w:szCs w:val="24"/>
        </w:rPr>
        <w:t xml:space="preserve">eDNA </w:t>
      </w:r>
      <w:r w:rsidR="00023DA2" w:rsidRPr="00A95C71">
        <w:rPr>
          <w:rFonts w:ascii="Times New Roman" w:hAnsi="Times New Roman"/>
          <w:sz w:val="24"/>
          <w:szCs w:val="24"/>
        </w:rPr>
        <w:t>data included</w:t>
      </w:r>
      <w:r w:rsidR="00A02186" w:rsidRPr="00A95C71">
        <w:rPr>
          <w:rFonts w:ascii="Times New Roman" w:hAnsi="Times New Roman"/>
          <w:sz w:val="24"/>
          <w:szCs w:val="24"/>
        </w:rPr>
        <w:t xml:space="preserve"> </w:t>
      </w:r>
      <w:r w:rsidR="00A02186" w:rsidRPr="00A95C71">
        <w:rPr>
          <w:rFonts w:ascii="Times New Roman" w:hAnsi="Times New Roman"/>
          <w:sz w:val="24"/>
          <w:szCs w:val="24"/>
        </w:rPr>
        <w:lastRenderedPageBreak/>
        <w:t xml:space="preserve">elasmobranchs, marine mammals, and marine birds, taxa that play important roles in nearshore rocky reef ecosystems, but that can be difficult to survey and monitor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A02186"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A02186" w:rsidRPr="00A95C71">
        <w:rPr>
          <w:rFonts w:ascii="Times New Roman" w:hAnsi="Times New Roman"/>
          <w:sz w:val="24"/>
          <w:szCs w:val="24"/>
        </w:rPr>
        <w:fldChar w:fldCharType="end"/>
      </w:r>
      <w:r w:rsidR="00A02186" w:rsidRPr="00A95C71">
        <w:rPr>
          <w:rFonts w:ascii="Times New Roman" w:hAnsi="Times New Roman"/>
          <w:sz w:val="24"/>
          <w:szCs w:val="24"/>
        </w:rPr>
        <w:t>. Th</w:t>
      </w:r>
      <w:r w:rsidR="007648CE" w:rsidRPr="00A95C71">
        <w:rPr>
          <w:rFonts w:ascii="Times New Roman" w:hAnsi="Times New Roman"/>
          <w:sz w:val="24"/>
          <w:szCs w:val="24"/>
        </w:rPr>
        <w:t xml:space="preserve">e expanded taxonomic coverage and the </w:t>
      </w:r>
      <w:r w:rsidR="00A02186" w:rsidRPr="00A95C71">
        <w:rPr>
          <w:rFonts w:ascii="Times New Roman" w:hAnsi="Times New Roman"/>
          <w:sz w:val="24"/>
          <w:szCs w:val="24"/>
        </w:rPr>
        <w:t xml:space="preserve">ability to detect rare, or </w:t>
      </w:r>
      <w:r w:rsidR="00560D88">
        <w:rPr>
          <w:rFonts w:ascii="Times New Roman" w:hAnsi="Times New Roman"/>
          <w:sz w:val="24"/>
          <w:szCs w:val="24"/>
        </w:rPr>
        <w:t>cryptic</w:t>
      </w:r>
      <w:r w:rsidR="00A02186" w:rsidRPr="00A95C71">
        <w:rPr>
          <w:rFonts w:ascii="Times New Roman" w:hAnsi="Times New Roman"/>
          <w:sz w:val="24"/>
          <w:szCs w:val="24"/>
        </w:rPr>
        <w:t xml:space="preserve"> taxa is a significant advantage of eDNA over traditional visual surveys</w:t>
      </w:r>
      <w:r w:rsidR="007648CE" w:rsidRPr="00A95C71">
        <w:rPr>
          <w:rFonts w:ascii="Times New Roman" w:hAnsi="Times New Roman"/>
          <w:sz w:val="24"/>
          <w:szCs w:val="24"/>
        </w:rPr>
        <w:t>,</w:t>
      </w:r>
      <w:r w:rsidR="00023DA2" w:rsidRPr="00A95C71">
        <w:rPr>
          <w:rFonts w:ascii="Times New Roman" w:hAnsi="Times New Roman"/>
          <w:spacing w:val="-2"/>
          <w:sz w:val="24"/>
          <w:szCs w:val="24"/>
        </w:rPr>
        <w:t xml:space="preserve"> expand</w:t>
      </w:r>
      <w:r w:rsidR="007648CE" w:rsidRPr="00A95C71">
        <w:rPr>
          <w:rFonts w:ascii="Times New Roman" w:hAnsi="Times New Roman"/>
          <w:spacing w:val="-2"/>
          <w:sz w:val="24"/>
          <w:szCs w:val="24"/>
        </w:rPr>
        <w:t>ing</w:t>
      </w:r>
      <w:r w:rsidR="00023DA2" w:rsidRPr="00A95C71">
        <w:rPr>
          <w:rFonts w:ascii="Times New Roman" w:hAnsi="Times New Roman"/>
          <w:spacing w:val="-2"/>
          <w:sz w:val="24"/>
          <w:szCs w:val="24"/>
        </w:rPr>
        <w:t xml:space="preserve"> the scope of MPA monitoring</w:t>
      </w:r>
      <w:r w:rsidR="007648CE" w:rsidRPr="00A95C71">
        <w:rPr>
          <w:rFonts w:ascii="Times New Roman" w:hAnsi="Times New Roman"/>
          <w:spacing w:val="-2"/>
          <w:sz w:val="24"/>
          <w:szCs w:val="24"/>
        </w:rPr>
        <w:t xml:space="preserve"> by capturing</w:t>
      </w:r>
      <w:r w:rsidR="00023DA2" w:rsidRPr="00A95C71">
        <w:rPr>
          <w:rFonts w:ascii="Times New Roman" w:hAnsi="Times New Roman"/>
          <w:spacing w:val="-2"/>
          <w:sz w:val="24"/>
          <w:szCs w:val="24"/>
        </w:rPr>
        <w:t xml:space="preserve"> entire communities rather than a selected subset of taxa. </w:t>
      </w:r>
      <w:r w:rsidR="00023DA2" w:rsidRPr="00A95C71">
        <w:rPr>
          <w:rFonts w:ascii="Times New Roman" w:hAnsi="Times New Roman"/>
          <w:spacing w:val="-2"/>
          <w:sz w:val="24"/>
          <w:szCs w:val="24"/>
        </w:rPr>
        <w:tab/>
      </w:r>
    </w:p>
    <w:p w14:paraId="1A295B9E" w14:textId="74C3ED2C" w:rsidR="00A02186" w:rsidRPr="00A95C71" w:rsidRDefault="007648CE" w:rsidP="00A95C71">
      <w:pPr>
        <w:pStyle w:val="MDPI31text"/>
        <w:spacing w:line="480" w:lineRule="auto"/>
        <w:rPr>
          <w:rFonts w:ascii="Times New Roman" w:hAnsi="Times New Roman"/>
          <w:sz w:val="24"/>
          <w:szCs w:val="24"/>
        </w:rPr>
      </w:pPr>
      <w:r w:rsidRPr="00A95C71">
        <w:rPr>
          <w:rFonts w:ascii="Times New Roman" w:hAnsi="Times New Roman"/>
          <w:sz w:val="24"/>
          <w:szCs w:val="24"/>
        </w:rPr>
        <w:t>Key to MPA</w:t>
      </w:r>
      <w:r w:rsidR="00A02186" w:rsidRPr="00A95C71">
        <w:rPr>
          <w:rFonts w:ascii="Times New Roman" w:hAnsi="Times New Roman"/>
          <w:sz w:val="24"/>
          <w:szCs w:val="24"/>
        </w:rPr>
        <w:t xml:space="preserve"> monitoring is the ability </w:t>
      </w:r>
      <w:r w:rsidR="00B92058" w:rsidRPr="00A95C71">
        <w:rPr>
          <w:rFonts w:ascii="Times New Roman" w:hAnsi="Times New Roman"/>
          <w:sz w:val="24"/>
          <w:szCs w:val="24"/>
        </w:rPr>
        <w:t xml:space="preserve">to </w:t>
      </w:r>
      <w:r w:rsidR="000E2D85" w:rsidRPr="00A95C71">
        <w:rPr>
          <w:rFonts w:ascii="Times New Roman" w:hAnsi="Times New Roman"/>
          <w:sz w:val="24"/>
          <w:szCs w:val="24"/>
        </w:rPr>
        <w:t>distinguish among communities</w:t>
      </w:r>
      <w:r w:rsidR="00A02186" w:rsidRPr="00A95C71">
        <w:rPr>
          <w:rFonts w:ascii="Times New Roman" w:hAnsi="Times New Roman"/>
          <w:sz w:val="24"/>
          <w:szCs w:val="24"/>
        </w:rPr>
        <w:t xml:space="preserve"> inside and outside of the MPA. </w:t>
      </w:r>
      <w:r w:rsidR="000E2D85" w:rsidRPr="00A95C71">
        <w:rPr>
          <w:rFonts w:ascii="Times New Roman" w:hAnsi="Times New Roman"/>
          <w:sz w:val="24"/>
          <w:szCs w:val="24"/>
        </w:rPr>
        <w:t>Not only did eDNA detect significant differences inside and outside the MPA, it</w:t>
      </w:r>
      <w:r w:rsidR="00A02186" w:rsidRPr="00A95C71">
        <w:rPr>
          <w:rFonts w:ascii="Times New Roman" w:hAnsi="Times New Roman"/>
          <w:sz w:val="24"/>
          <w:szCs w:val="24"/>
        </w:rPr>
        <w:t xml:space="preserve"> could</w:t>
      </w:r>
      <w:r w:rsidR="000E2D85" w:rsidRPr="00A95C71">
        <w:rPr>
          <w:rFonts w:ascii="Times New Roman" w:hAnsi="Times New Roman"/>
          <w:sz w:val="24"/>
          <w:szCs w:val="24"/>
        </w:rPr>
        <w:t xml:space="preserve"> also</w:t>
      </w:r>
      <w:r w:rsidR="00A02186" w:rsidRPr="00A95C71">
        <w:rPr>
          <w:rFonts w:ascii="Times New Roman" w:hAnsi="Times New Roman"/>
          <w:sz w:val="24"/>
          <w:szCs w:val="24"/>
        </w:rPr>
        <w:t xml:space="preserve"> differentiate among samples taken 50</w:t>
      </w:r>
      <w:r w:rsidR="005603E0" w:rsidRPr="00A95C71">
        <w:rPr>
          <w:rFonts w:ascii="Times New Roman" w:hAnsi="Times New Roman"/>
          <w:sz w:val="24"/>
          <w:szCs w:val="24"/>
        </w:rPr>
        <w:t xml:space="preserve"> </w:t>
      </w:r>
      <w:r w:rsidR="00A02186" w:rsidRPr="00A95C71">
        <w:rPr>
          <w:rFonts w:ascii="Times New Roman" w:hAnsi="Times New Roman"/>
          <w:sz w:val="24"/>
          <w:szCs w:val="24"/>
        </w:rPr>
        <w:t>m apart</w:t>
      </w:r>
      <w:r w:rsidR="000E2D85" w:rsidRPr="00A95C71">
        <w:rPr>
          <w:rFonts w:ascii="Times New Roman" w:hAnsi="Times New Roman"/>
          <w:sz w:val="24"/>
          <w:szCs w:val="24"/>
        </w:rPr>
        <w:t xml:space="preserve">. This result adds to a growing literature </w:t>
      </w:r>
      <w:r w:rsidR="00A02186" w:rsidRPr="00A95C71">
        <w:rPr>
          <w:rFonts w:ascii="Times New Roman" w:hAnsi="Times New Roman"/>
          <w:sz w:val="24"/>
          <w:szCs w:val="24"/>
        </w:rPr>
        <w:t>that show</w:t>
      </w:r>
      <w:r w:rsidR="000E2D85" w:rsidRPr="00A95C71">
        <w:rPr>
          <w:rFonts w:ascii="Times New Roman" w:hAnsi="Times New Roman"/>
          <w:sz w:val="24"/>
          <w:szCs w:val="24"/>
        </w:rPr>
        <w:t>s</w:t>
      </w:r>
      <w:r w:rsidR="00A02186" w:rsidRPr="00A95C71">
        <w:rPr>
          <w:rFonts w:ascii="Times New Roman" w:hAnsi="Times New Roman"/>
          <w:sz w:val="24"/>
          <w:szCs w:val="24"/>
        </w:rPr>
        <w:t xml:space="preserve"> the fate and transport of eDNA in marine environments is relatively limited in space and time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{"citationItems":[{"id":"ITEM-1","itemData":{"DOI":"10.1371/journal.pone.0149786","ISSN":"19326203","PMID":"26933889","abstract":"Recent studies in streams and ponds have demonstrated that the distribution and biomass of aquatic organisms can be estimated by detection and quantification of environmental DNA (eDNA). In more open systems such as seas, it is not evident whether eDNA can represent the distribution and biomass of aquatic organisms because various environmental factors (e.g., water flow) are expected to affect eDNA distribution and concentration. To test the relationships between the distribution of fish and eDNA, we conducted a grid survey in Maizuru Bay, Sea of Japan, and sampled surface and bottom waters while monitoring biomass of the Japanese jack mackerel (Trachurus japonicus) using echo sounder technology. A linear model showed a high R2 value (0.665) without outlier data points, and the association between estimated eDNA concentrations from the surface water samples and echo intensity was significantly positive, suggesting that the estimated spatial variation in eDNA concentration can reflect the local biomass of the jack mackerel. We also found that a best-fit model included echo intensity obtained within 10-150 m from water sampling sites, indicating that the estimated eDNA concentration most likely reflects fish biomass within 150 m in the bay. Although eDNA from a wholesale fish market partially affected eDNA concentration, we conclude that eDNA generally provides a 'snapshot' of fish distribution and biomass in a large area. Further studies in which dynamics of eDNA under field conditions (e.g., patterns of release, degradation, and diffusion of eDNA) are taken into account will provide a better estimate of fish distribution and biomass based on eDNA.","author":[{"dropping-particle":"","family":"Yamamoto","given":"Satoshi","non-dropping-particle":"","parse-names":false,"suffix":""},{"dropping-particle":"","family":"Minami","given":"Kenji","non-dropping-particle":"","parse-names":false,"suffix":""},{"dropping-particle":"","family":"Fukaya","given":"Keiichi","non-dropping-particle":"","parse-names":false,"suffix":""},{"dropping-particle":"","family":"Takahashi","given":"Kohji","non-dropping-particle":"","parse-names":false,"suffix":""},{"dropping-particle":"","family":"Sawada","given":"Hideki","non-dropping-particle":"","parse-names":false,"suffix":""},{"dropping-particle":"","family":"Murakami","given":"Hiroaki","non-dropping-particle":"","parse-names":false,"suffix":""},{"dropping-particle":"","family":"Tsuji","given":"Satsuki","non-dropping-particle":"","parse-names":false,"suffix":""},{"dropping-particle":"","family":"Hashizume","given":"Hiroki","non-dropping-particle":"","parse-names":false,"suffix":""},{"dropping-particle":"","family":"Kubonaga","given":"Shou","non-dropping-particle":"","parse-names":false,"suffix":""},{"dropping-particle":"","family":"Horiuchi","given":"Tomoya","non-dropping-particle":"","parse-names":false,"suffix":""},{"dropping-particle":"","family":"Hongo","given":"Masamichi","non-dropping-particle":"","parse-names":false,"suffix":""},{"dropping-particle":"","family":"Nishida","given":"Jo","non-dropping-particle":"","parse-names":false,"suffix":""},{"dropping-particle":"","family":"Okugawa","given":"Yuta","non-dropping-particle":"","parse-names":false,"suffix":""},{"dropping-particle":"","family":"Fujiwara","given":"Ayaka","non-dropping-particle":"","parse-names":false,"suffix":""},{"dropping-particle":"","family":"Fukuda","given":"Miho","non-dropping-particle":"","parse-names":false,"suffix":""},{"dropping-particle":"","family":"Hidaka","given":"Shunsuke","non-dropping-particle":"","parse-names":false,"suffix":""},{"dropping-particle":"","family":"Suzuki","given":"Keita W.","non-dropping-particle":"","parse-names":false,"suffix":""},{"dropping-particle":"","family":"Miya","given":"Masaki","non-dropping-particle":"","parse-names":false,"suffix":""},{"dropping-particle":"","family":"Araki","given":"Hitoshi","non-dropping-particle":"","parse-names":false,"suffix":""},{"dropping-particle":"","family":"Yamanaka","given":"Hiroki","non-dropping-particle":"","parse-names":false,"suffix":""},{"dropping-particle":"","family":"Maruyama","given":"Atsushi","non-dropping-particle":"","parse-names":false,"suffix":""},{"dropping-particle":"","family":"Miyashita","given":"Kazushi","non-dropping-particle":"","parse-names":false,"suffix":""},{"dropping-particle":"","family":"Masuda","given":"Reiji","non-dropping-particle":"","parse-names":false,"suffix":""},{"dropping-particle":"","family":"Minamoto","given":"Toshifumi","non-dropping-particle":"","parse-names":false,"suffix":""},{"dropping-particle":"","family":"Kondoh","given":"Michio","non-dropping-particle":"","parse-names":false,"suffix":""}],"container-title":"PLoS ONE","id":"ITEM-1","issue":"3","issued":{"date-parts":[["2016"]]},"title":"Environmental DNA as a 'snapshot' of fish distribution: A case study of Japanese jack mackerel in Maizuru Bay, Sea of Japan","type":"article-journal","volume":"11"},"uris":["http://www.mendeley.com/documents/?uuid=5184b8a7-dc72-3f6d-b1f8-1824aa4b1fe1"]},{"id":"ITEM-2","itemData":{"DOI":"10.7717/peerj.3044","ISSN":"2167-8359","abstract":"&lt;p&gt;In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id":"ITEM-3","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science","id":"ITEM-3","issue":"2","issued":{"date-parts":[["2019"]]},"page":"327-337","publisher":"Springer","title":"Dispersion and degradation of environmental DNA from caged fish in a marine environment","type":"article-journal","volume":"85"},"uris":["http://www.mendeley.com/documents/?uuid=d9890d12-9584-419d-816a-4611d2db95df"]}],"mendeley":{"formattedCitation":"[20,42,43]","plainTextFormattedCitation":"[20,42,43]","previouslyFormattedCitation":"[20,42,43]"},"properties":{"noteIndex":0},"schema":"https://github.com/citation-style-language/schema/raw/master/csl-citation.json"}</w:instrText>
      </w:r>
      <w:r w:rsidR="00A02186" w:rsidRPr="00A95C71">
        <w:rPr>
          <w:rFonts w:ascii="Times New Roman" w:hAnsi="Times New Roman"/>
          <w:sz w:val="24"/>
          <w:szCs w:val="24"/>
        </w:rPr>
        <w:fldChar w:fldCharType="separate"/>
      </w:r>
      <w:r w:rsidR="00A13BD0" w:rsidRPr="00A13BD0">
        <w:rPr>
          <w:rFonts w:ascii="Times New Roman" w:hAnsi="Times New Roman"/>
          <w:noProof/>
          <w:sz w:val="24"/>
          <w:szCs w:val="24"/>
        </w:rPr>
        <w:t>[20,42,43]</w:t>
      </w:r>
      <w:r w:rsidR="00A02186" w:rsidRPr="00A95C71">
        <w:rPr>
          <w:rFonts w:ascii="Times New Roman" w:hAnsi="Times New Roman"/>
          <w:sz w:val="24"/>
          <w:szCs w:val="24"/>
        </w:rPr>
        <w:fldChar w:fldCharType="end"/>
      </w:r>
      <w:r w:rsidR="000E2D85" w:rsidRPr="00A95C71">
        <w:rPr>
          <w:rFonts w:ascii="Times New Roman" w:hAnsi="Times New Roman"/>
          <w:sz w:val="24"/>
          <w:szCs w:val="24"/>
        </w:rPr>
        <w:t>, and highlights the suitability of</w:t>
      </w:r>
      <w:r w:rsidR="00A02186" w:rsidRPr="00A95C71">
        <w:rPr>
          <w:rFonts w:ascii="Times New Roman" w:hAnsi="Times New Roman"/>
          <w:sz w:val="24"/>
          <w:szCs w:val="24"/>
        </w:rPr>
        <w:t xml:space="preserve"> eDNA for compari</w:t>
      </w:r>
      <w:r w:rsidR="000E2D85" w:rsidRPr="00A95C71">
        <w:rPr>
          <w:rFonts w:ascii="Times New Roman" w:hAnsi="Times New Roman"/>
          <w:sz w:val="24"/>
          <w:szCs w:val="24"/>
        </w:rPr>
        <w:t>ng</w:t>
      </w:r>
      <w:r w:rsidR="00A02186" w:rsidRPr="00A95C71">
        <w:rPr>
          <w:rFonts w:ascii="Times New Roman" w:hAnsi="Times New Roman"/>
          <w:sz w:val="24"/>
          <w:szCs w:val="24"/>
        </w:rPr>
        <w:t xml:space="preserve"> inside and outside </w:t>
      </w:r>
      <w:r w:rsidR="000E2D85" w:rsidRPr="00A95C71">
        <w:rPr>
          <w:rFonts w:ascii="Times New Roman" w:hAnsi="Times New Roman"/>
          <w:sz w:val="24"/>
          <w:szCs w:val="24"/>
        </w:rPr>
        <w:t xml:space="preserve">of </w:t>
      </w:r>
      <w:r w:rsidR="00A02186" w:rsidRPr="00A95C71">
        <w:rPr>
          <w:rFonts w:ascii="Times New Roman" w:hAnsi="Times New Roman"/>
          <w:sz w:val="24"/>
          <w:szCs w:val="24"/>
        </w:rPr>
        <w:t xml:space="preserve">even relatively small MPAs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A02186"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A02186"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p>
    <w:p w14:paraId="568BC7B1" w14:textId="4C05A40F" w:rsidR="00A02186" w:rsidRPr="00A95C71" w:rsidRDefault="00A02186"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While eDNA </w:t>
      </w:r>
      <w:r w:rsidR="000E2D85" w:rsidRPr="00A95C71">
        <w:rPr>
          <w:rFonts w:ascii="Times New Roman" w:hAnsi="Times New Roman"/>
          <w:sz w:val="24"/>
          <w:szCs w:val="24"/>
        </w:rPr>
        <w:t xml:space="preserve">found significant differences inside and outside of the MPA and </w:t>
      </w:r>
      <w:r w:rsidRPr="00A95C71">
        <w:rPr>
          <w:rFonts w:ascii="Times New Roman" w:hAnsi="Times New Roman"/>
          <w:sz w:val="24"/>
          <w:szCs w:val="24"/>
        </w:rPr>
        <w:t xml:space="preserve">provided data on more taxa </w:t>
      </w:r>
      <w:r w:rsidR="000E2D85" w:rsidRPr="00A95C71">
        <w:rPr>
          <w:rFonts w:ascii="Times New Roman" w:hAnsi="Times New Roman"/>
          <w:sz w:val="24"/>
          <w:szCs w:val="24"/>
        </w:rPr>
        <w:t xml:space="preserve">than </w:t>
      </w:r>
      <w:r w:rsidRPr="00A95C71">
        <w:rPr>
          <w:rFonts w:ascii="Times New Roman" w:hAnsi="Times New Roman"/>
          <w:sz w:val="24"/>
          <w:szCs w:val="24"/>
        </w:rPr>
        <w:t>visual survey methods</w:t>
      </w:r>
      <w:r w:rsidR="000E2D85" w:rsidRPr="00A95C71">
        <w:rPr>
          <w:rFonts w:ascii="Times New Roman" w:hAnsi="Times New Roman"/>
          <w:sz w:val="24"/>
          <w:szCs w:val="24"/>
        </w:rPr>
        <w:t>,</w:t>
      </w:r>
      <w:r w:rsidRPr="00A95C71">
        <w:rPr>
          <w:rFonts w:ascii="Times New Roman" w:hAnsi="Times New Roman"/>
          <w:sz w:val="24"/>
          <w:szCs w:val="24"/>
        </w:rPr>
        <w:t xml:space="preserve"> it did it </w:t>
      </w:r>
      <w:commentRangeStart w:id="17"/>
      <w:commentRangeStart w:id="18"/>
      <w:r w:rsidRPr="00A95C71">
        <w:rPr>
          <w:rFonts w:ascii="Times New Roman" w:hAnsi="Times New Roman"/>
          <w:sz w:val="24"/>
          <w:szCs w:val="24"/>
        </w:rPr>
        <w:t xml:space="preserve">for a fraction of the cost and effort. </w:t>
      </w:r>
      <w:commentRangeEnd w:id="17"/>
      <w:r w:rsidR="004F6692">
        <w:rPr>
          <w:rStyle w:val="CommentReference"/>
          <w:rFonts w:asciiTheme="minorHAnsi" w:eastAsiaTheme="minorHAnsi" w:hAnsiTheme="minorHAnsi" w:cstheme="minorBidi"/>
          <w:snapToGrid/>
          <w:color w:val="auto"/>
          <w:lang w:eastAsia="en-US" w:bidi="ar-SA"/>
        </w:rPr>
        <w:commentReference w:id="17"/>
      </w:r>
      <w:commentRangeEnd w:id="18"/>
      <w:r w:rsidR="00FD4CD6">
        <w:rPr>
          <w:rStyle w:val="CommentReference"/>
          <w:rFonts w:asciiTheme="minorHAnsi" w:eastAsiaTheme="minorHAnsi" w:hAnsiTheme="minorHAnsi" w:cstheme="minorBidi"/>
          <w:snapToGrid/>
          <w:color w:val="auto"/>
          <w:lang w:eastAsia="en-US" w:bidi="ar-SA"/>
        </w:rPr>
        <w:commentReference w:id="18"/>
      </w:r>
      <w:r w:rsidR="00A754C2" w:rsidRPr="00A95C71">
        <w:rPr>
          <w:rFonts w:ascii="Times New Roman" w:hAnsi="Times New Roman"/>
          <w:sz w:val="24"/>
          <w:szCs w:val="24"/>
        </w:rPr>
        <w:t>R</w:t>
      </w:r>
      <w:r w:rsidRPr="00A95C71">
        <w:rPr>
          <w:rFonts w:ascii="Times New Roman" w:hAnsi="Times New Roman"/>
          <w:sz w:val="24"/>
          <w:szCs w:val="24"/>
        </w:rPr>
        <w:t>oving fish diver counts, the most similar visual survey to eDNA monitoring methods</w:t>
      </w:r>
      <w:r w:rsidR="00D8370F">
        <w:rPr>
          <w:rFonts w:ascii="Times New Roman" w:hAnsi="Times New Roman"/>
          <w:sz w:val="24"/>
          <w:szCs w:val="24"/>
        </w:rPr>
        <w:t xml:space="preserve"> though still providing abundance estimates</w:t>
      </w:r>
      <w:r w:rsidRPr="00A95C71">
        <w:rPr>
          <w:rFonts w:ascii="Times New Roman" w:hAnsi="Times New Roman"/>
          <w:sz w:val="24"/>
          <w:szCs w:val="24"/>
        </w:rPr>
        <w:t xml:space="preserve">, costs </w:t>
      </w:r>
      <w:r w:rsidR="00A754C2"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Pr="00A95C71">
        <w:rPr>
          <w:rFonts w:ascii="Times New Roman" w:hAnsi="Times New Roman"/>
          <w:sz w:val="24"/>
          <w:szCs w:val="24"/>
        </w:rPr>
        <w:t>~$1,</w:t>
      </w:r>
      <w:r w:rsidR="005603E0" w:rsidRPr="00A95C71">
        <w:rPr>
          <w:rFonts w:ascii="Times New Roman" w:hAnsi="Times New Roman"/>
          <w:sz w:val="24"/>
          <w:szCs w:val="24"/>
        </w:rPr>
        <w:t>200</w:t>
      </w:r>
      <w:r w:rsidR="00B11EEC" w:rsidRPr="00A95C71">
        <w:rPr>
          <w:rFonts w:ascii="Times New Roman" w:hAnsi="Times New Roman"/>
          <w:sz w:val="24"/>
          <w:szCs w:val="24"/>
        </w:rPr>
        <w:t xml:space="preserve"> </w:t>
      </w:r>
      <w:r w:rsidRPr="00A95C71">
        <w:rPr>
          <w:rFonts w:ascii="Times New Roman" w:hAnsi="Times New Roman"/>
          <w:sz w:val="24"/>
          <w:szCs w:val="24"/>
        </w:rPr>
        <w:t xml:space="preserve">per site (Table </w:t>
      </w:r>
      <w:r w:rsidR="005603E0" w:rsidRPr="00A95C71">
        <w:rPr>
          <w:rFonts w:ascii="Times New Roman" w:hAnsi="Times New Roman"/>
          <w:sz w:val="24"/>
          <w:szCs w:val="24"/>
        </w:rPr>
        <w:t>S</w:t>
      </w:r>
      <w:r w:rsidR="00EB7DB6" w:rsidRPr="00A95C71">
        <w:rPr>
          <w:rFonts w:ascii="Times New Roman" w:hAnsi="Times New Roman"/>
          <w:sz w:val="24"/>
          <w:szCs w:val="24"/>
        </w:rPr>
        <w:t>8</w:t>
      </w:r>
      <w:r w:rsidRPr="00A95C71">
        <w:rPr>
          <w:rFonts w:ascii="Times New Roman" w:hAnsi="Times New Roman"/>
          <w:sz w:val="24"/>
          <w:szCs w:val="24"/>
        </w:rPr>
        <w:t xml:space="preserve">). In contrast, the </w:t>
      </w:r>
      <w:r w:rsidR="00A754C2" w:rsidRPr="00A95C71">
        <w:rPr>
          <w:rFonts w:ascii="Times New Roman" w:hAnsi="Times New Roman"/>
          <w:sz w:val="24"/>
          <w:szCs w:val="24"/>
        </w:rPr>
        <w:t>eDNA</w:t>
      </w:r>
      <w:r w:rsidRPr="00A95C71">
        <w:rPr>
          <w:rFonts w:ascii="Times New Roman" w:hAnsi="Times New Roman"/>
          <w:sz w:val="24"/>
          <w:szCs w:val="24"/>
        </w:rPr>
        <w:t xml:space="preserve"> sampling design employed in this study including materials, labor, and transportation was ~$600 per site (Table </w:t>
      </w:r>
      <w:r w:rsidR="005603E0" w:rsidRPr="00A95C71">
        <w:rPr>
          <w:rFonts w:ascii="Times New Roman" w:hAnsi="Times New Roman"/>
          <w:sz w:val="24"/>
          <w:szCs w:val="24"/>
        </w:rPr>
        <w:t>S</w:t>
      </w:r>
      <w:r w:rsidR="00EB7DB6" w:rsidRPr="00A95C71">
        <w:rPr>
          <w:rFonts w:ascii="Times New Roman" w:hAnsi="Times New Roman"/>
          <w:sz w:val="24"/>
          <w:szCs w:val="24"/>
        </w:rPr>
        <w:t>9</w:t>
      </w:r>
      <w:r w:rsidRPr="00A95C71">
        <w:rPr>
          <w:rFonts w:ascii="Times New Roman" w:hAnsi="Times New Roman"/>
          <w:sz w:val="24"/>
          <w:szCs w:val="24"/>
        </w:rPr>
        <w:t>)—and 25% of this total was just transportation. Moreover, total</w:t>
      </w:r>
      <w:r w:rsidR="00A754C2" w:rsidRPr="00A95C71">
        <w:rPr>
          <w:rFonts w:ascii="Times New Roman" w:hAnsi="Times New Roman"/>
          <w:sz w:val="24"/>
          <w:szCs w:val="24"/>
        </w:rPr>
        <w:t xml:space="preserve"> costs</w:t>
      </w:r>
      <w:r w:rsidRPr="00A95C71">
        <w:rPr>
          <w:rFonts w:ascii="Times New Roman" w:hAnsi="Times New Roman"/>
          <w:sz w:val="24"/>
          <w:szCs w:val="24"/>
        </w:rPr>
        <w:t xml:space="preserve"> could have been significantly reduced by sampling in one day, which was not possible due to </w:t>
      </w:r>
      <w:r w:rsidR="00D2701A" w:rsidRPr="00A95C71">
        <w:rPr>
          <w:rFonts w:ascii="Times New Roman" w:hAnsi="Times New Roman"/>
          <w:sz w:val="24"/>
          <w:szCs w:val="24"/>
        </w:rPr>
        <w:t>vessel logistics</w:t>
      </w:r>
      <w:r w:rsidRPr="00A95C71">
        <w:rPr>
          <w:rFonts w:ascii="Times New Roman" w:hAnsi="Times New Roman"/>
          <w:sz w:val="24"/>
          <w:szCs w:val="24"/>
        </w:rPr>
        <w:t>. Further</w:t>
      </w:r>
      <w:r w:rsidR="00A754C2" w:rsidRPr="00A95C71">
        <w:rPr>
          <w:rFonts w:ascii="Times New Roman" w:hAnsi="Times New Roman"/>
          <w:sz w:val="24"/>
          <w:szCs w:val="24"/>
        </w:rPr>
        <w:t xml:space="preserve"> </w:t>
      </w:r>
      <w:r w:rsidRPr="00A95C71">
        <w:rPr>
          <w:rFonts w:ascii="Times New Roman" w:hAnsi="Times New Roman"/>
          <w:sz w:val="24"/>
          <w:szCs w:val="24"/>
        </w:rPr>
        <w:t xml:space="preserve">cost efficiencies can come from automating lab methods and </w:t>
      </w:r>
      <w:r w:rsidR="004B610A" w:rsidRPr="00A95C71">
        <w:rPr>
          <w:rFonts w:ascii="Times New Roman" w:hAnsi="Times New Roman"/>
          <w:sz w:val="24"/>
          <w:szCs w:val="24"/>
        </w:rPr>
        <w:t>conducting</w:t>
      </w:r>
      <w:r w:rsidRPr="00A95C71">
        <w:rPr>
          <w:rFonts w:ascii="Times New Roman" w:hAnsi="Times New Roman"/>
          <w:sz w:val="24"/>
          <w:szCs w:val="24"/>
        </w:rPr>
        <w:t xml:space="preserve"> sequencing in house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4A5B05EA" w14:textId="6044C980" w:rsidR="006432D2" w:rsidRPr="00A95C71" w:rsidRDefault="008E3CA3"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In addition to the above, eDNA has other significant advantages. It can </w:t>
      </w:r>
      <w:r w:rsidR="00A02186" w:rsidRPr="00A95C71">
        <w:rPr>
          <w:rFonts w:ascii="Times New Roman" w:hAnsi="Times New Roman"/>
          <w:sz w:val="24"/>
          <w:szCs w:val="24"/>
        </w:rPr>
        <w:t>potentially detect invasive species, even when rare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D926BA" w:rsidRPr="00A95C71">
        <w:rPr>
          <w:rFonts w:ascii="Times New Roman" w:hAnsi="Times New Roman"/>
          <w:sz w:val="24"/>
          <w:szCs w:val="24"/>
        </w:rPr>
        <w:fldChar w:fldCharType="end"/>
      </w:r>
      <w:r w:rsidR="00A02186" w:rsidRPr="00A95C71">
        <w:rPr>
          <w:rFonts w:ascii="Times New Roman" w:hAnsi="Times New Roman"/>
          <w:sz w:val="24"/>
          <w:szCs w:val="24"/>
        </w:rPr>
        <w:t>. Sequence data from eDNA provides an annual snapshot of standing genetic diversity, providing the ability to monitor changes over time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D926BA" w:rsidRPr="00A95C71">
        <w:rPr>
          <w:rFonts w:ascii="Times New Roman" w:hAnsi="Times New Roman"/>
          <w:sz w:val="24"/>
          <w:szCs w:val="24"/>
        </w:rPr>
        <w:fldChar w:fldCharType="end"/>
      </w:r>
      <w:r w:rsidR="00A02186" w:rsidRPr="00A95C71">
        <w:rPr>
          <w:rFonts w:ascii="Times New Roman" w:hAnsi="Times New Roman"/>
          <w:sz w:val="24"/>
          <w:szCs w:val="24"/>
        </w:rPr>
        <w:t>.</w:t>
      </w:r>
      <w:r w:rsidR="00D926BA" w:rsidRPr="00A95C71">
        <w:rPr>
          <w:rFonts w:ascii="Times New Roman" w:hAnsi="Times New Roman"/>
          <w:sz w:val="24"/>
          <w:szCs w:val="24"/>
        </w:rPr>
        <w:t xml:space="preserve"> </w:t>
      </w:r>
      <w:r w:rsidR="00A02186" w:rsidRPr="00A95C71">
        <w:rPr>
          <w:rFonts w:ascii="Times New Roman" w:hAnsi="Times New Roman"/>
          <w:sz w:val="24"/>
          <w:szCs w:val="24"/>
        </w:rPr>
        <w:t>Similarly, in species with population structure, eDNA could provide evidence of range shifts associated with climate change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{"citationItems":[{"id":"ITEM-1","itemData":{"DOI":"10.1038/s41598-019-40784-3","ISSN":"2045-2322","abstract":"During 2014–2016, severe marine heatwaves in the northeast Pacific triggered well-documented disturbances including mass mortalities, harmful algal blooms, and declines in subtidal kelp beds. However, less attention has been directed towards understanding how changes in sea surface temperature (SST) and alongshore currents during this period influenced the geographic distribution of coastal taxa. Here, we examine these effects in northern California, USA, with a focus on the region between Point Reyes and Point Arena. This region represents an important biogeographic transition zone that lies &lt;150 km north of Monterey Bay, California, where numerous southern species have historically reached their northern (poleward) range limits. We report substantial changes in geographic distributions and/or abundances across a diverse suite of 67 southern species, including an unprecedented number of poleward range extensions (37) and striking increases in the recruitment of owl limpets (Lottia gigantea) and volcano barnacles (Tetraclita rubescens). These ecological responses likely arose through the combined effects of extreme SST, periods of anomalous poleward flow, and the unusually long duration of heatwave events. Prolonged marine heatwaves and enhanced poleward dispersal may play an important role in longer-term shifts in the composition of coastal communities in northern California and other biogeographic transition zones.","author":[{"dropping-particle":"","family":"Sanford","given":"Eric","non-dropping-particle":"","parse-names":false,"suffix":""},{"dropping-particle":"","family":"Sones","given":"Jacqueline L.","non-dropping-particle":"","parse-names":false,"suffix":""},{"dropping-particle":"","family":"García-Reyes","given":"Marisol","non-dropping-particle":"","parse-names":false,"suffix":""},{"dropping-particle":"","family":"Goddard","given":"Jeffrey H.R. R","non-dropping-particle":"","parse-names":false,"suffix":""},{"dropping-particle":"","family":"Largier","given":"John L.","non-dropping-particle":"","parse-names":false,"suffix":""}],"container-title":"Scientific reports","id":"ITEM-1","issue":"1","issued":{"date-parts":[["2019","12","1"]]},"page":"4216","publisher":"Nature Publishing Group","title":"Widespread shifts in the coastal biota of northern California during the 2014–2016 marine heatwaves","type":"article-journal","volume":"9"},"uris":["http://www.mendeley.com/documents/?uuid=6e1f628e-072d-4517-9b89-48428a0b36e9"]}],"mendeley":{"formattedCitation":"[44]","plainTextFormattedCitation":"[44]","previouslyFormattedCitation":"[44]"},"properties":{"noteIndex":0},"schema":"https://github.com/citation-style-language/schema/raw/master/csl-citation.json"}</w:instrText>
      </w:r>
      <w:r w:rsidR="00D926BA" w:rsidRPr="00A95C71">
        <w:rPr>
          <w:rFonts w:ascii="Times New Roman" w:hAnsi="Times New Roman"/>
          <w:sz w:val="24"/>
          <w:szCs w:val="24"/>
        </w:rPr>
        <w:fldChar w:fldCharType="separate"/>
      </w:r>
      <w:r w:rsidR="00A13BD0" w:rsidRPr="00A13BD0">
        <w:rPr>
          <w:rFonts w:ascii="Times New Roman" w:hAnsi="Times New Roman"/>
          <w:noProof/>
          <w:sz w:val="24"/>
          <w:szCs w:val="24"/>
        </w:rPr>
        <w:t>[44]</w:t>
      </w:r>
      <w:r w:rsidR="00D926BA"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r w:rsidR="00D926BA" w:rsidRPr="00A95C71">
        <w:rPr>
          <w:rFonts w:ascii="Times New Roman" w:hAnsi="Times New Roman"/>
          <w:sz w:val="24"/>
          <w:szCs w:val="24"/>
        </w:rPr>
        <w:t xml:space="preserve">Importantly, given eDNA metabarcoding samples can be preserved and archived, eDNA samples can be reanalyzed in the future with improved </w:t>
      </w:r>
      <w:r w:rsidR="00D926BA" w:rsidRPr="00A95C71">
        <w:rPr>
          <w:rFonts w:ascii="Times New Roman" w:hAnsi="Times New Roman"/>
          <w:sz w:val="24"/>
          <w:szCs w:val="24"/>
        </w:rPr>
        <w:lastRenderedPageBreak/>
        <w:t xml:space="preserve">metabarcoding methods to answer additional hypotheses and environmental monitoring goals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D926BA" w:rsidRPr="00A95C71">
        <w:rPr>
          <w:rFonts w:ascii="Times New Roman" w:hAnsi="Times New Roman"/>
          <w:sz w:val="24"/>
          <w:szCs w:val="24"/>
        </w:rPr>
        <w:fldChar w:fldCharType="end"/>
      </w:r>
      <w:r w:rsidR="00D926BA" w:rsidRPr="00A95C71">
        <w:rPr>
          <w:rFonts w:ascii="Times New Roman" w:hAnsi="Times New Roman"/>
          <w:sz w:val="24"/>
          <w:szCs w:val="24"/>
        </w:rPr>
        <w:t xml:space="preserve">. </w:t>
      </w:r>
      <w:r w:rsidR="00A02186" w:rsidRPr="00A95C71">
        <w:rPr>
          <w:rFonts w:ascii="Times New Roman" w:hAnsi="Times New Roman"/>
          <w:sz w:val="24"/>
          <w:szCs w:val="24"/>
        </w:rPr>
        <w:t xml:space="preserve">Combined, the above advantages of eDNA suggest that even if eDNA metabarcoding </w:t>
      </w:r>
      <w:r w:rsidR="005603E0" w:rsidRPr="00A95C71">
        <w:rPr>
          <w:rFonts w:ascii="Times New Roman" w:hAnsi="Times New Roman"/>
          <w:sz w:val="24"/>
          <w:szCs w:val="24"/>
        </w:rPr>
        <w:t>is not</w:t>
      </w:r>
      <w:r w:rsidR="00A02186" w:rsidRPr="00A95C71">
        <w:rPr>
          <w:rFonts w:ascii="Times New Roman" w:hAnsi="Times New Roman"/>
          <w:sz w:val="24"/>
          <w:szCs w:val="24"/>
        </w:rPr>
        <w:t xml:space="preserve"> viewed as a full replacement for visual surveys, the power of this method, </w:t>
      </w:r>
      <w:r w:rsidR="005603E0" w:rsidRPr="00A95C71">
        <w:rPr>
          <w:rFonts w:ascii="Times New Roman" w:hAnsi="Times New Roman"/>
          <w:sz w:val="24"/>
          <w:szCs w:val="24"/>
        </w:rPr>
        <w:t xml:space="preserve">and </w:t>
      </w:r>
      <w:r w:rsidR="00A02186" w:rsidRPr="00A95C71">
        <w:rPr>
          <w:rFonts w:ascii="Times New Roman" w:hAnsi="Times New Roman"/>
          <w:sz w:val="24"/>
          <w:szCs w:val="24"/>
        </w:rPr>
        <w:t>it’s ease of sampling and affordability argue for using eDNA as a critically important complementary tool to greatly expand current monitoring activities.</w:t>
      </w:r>
    </w:p>
    <w:p w14:paraId="2603E4FE" w14:textId="7C7FDE1A" w:rsidR="00C75F75" w:rsidRPr="00D8370F" w:rsidRDefault="00C75F75" w:rsidP="00A95C71">
      <w:pPr>
        <w:pStyle w:val="MDPI31text"/>
        <w:spacing w:line="480" w:lineRule="auto"/>
        <w:ind w:firstLine="0"/>
        <w:jc w:val="left"/>
        <w:rPr>
          <w:rFonts w:ascii="Times New Roman" w:hAnsi="Times New Roman"/>
          <w:b/>
          <w:iCs/>
          <w:sz w:val="32"/>
          <w:szCs w:val="32"/>
        </w:rPr>
      </w:pPr>
      <w:r w:rsidRPr="00D8370F">
        <w:rPr>
          <w:rFonts w:ascii="Times New Roman" w:hAnsi="Times New Roman"/>
          <w:b/>
          <w:iCs/>
          <w:sz w:val="32"/>
          <w:szCs w:val="32"/>
        </w:rPr>
        <w:t xml:space="preserve">Limitations and </w:t>
      </w:r>
      <w:r w:rsidR="00191983">
        <w:rPr>
          <w:rFonts w:ascii="Times New Roman" w:hAnsi="Times New Roman"/>
          <w:b/>
          <w:iCs/>
          <w:sz w:val="32"/>
          <w:szCs w:val="32"/>
        </w:rPr>
        <w:t>c</w:t>
      </w:r>
      <w:r w:rsidRPr="00D8370F">
        <w:rPr>
          <w:rFonts w:ascii="Times New Roman" w:hAnsi="Times New Roman"/>
          <w:b/>
          <w:iCs/>
          <w:sz w:val="32"/>
          <w:szCs w:val="32"/>
        </w:rPr>
        <w:t>aveats</w:t>
      </w:r>
      <w:r w:rsidR="00626378" w:rsidRPr="00D8370F">
        <w:rPr>
          <w:rFonts w:ascii="Times New Roman" w:hAnsi="Times New Roman"/>
          <w:b/>
          <w:iCs/>
          <w:sz w:val="32"/>
          <w:szCs w:val="32"/>
        </w:rPr>
        <w:t xml:space="preserve"> of eDNA</w:t>
      </w:r>
    </w:p>
    <w:p w14:paraId="625A698F" w14:textId="3601E640" w:rsidR="00853C33" w:rsidRPr="00A95C71" w:rsidRDefault="00C75F75"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Although </w:t>
      </w:r>
      <w:r w:rsidR="00A82DBF" w:rsidRPr="00A95C71">
        <w:rPr>
          <w:rFonts w:ascii="Times New Roman" w:hAnsi="Times New Roman"/>
          <w:sz w:val="24"/>
          <w:szCs w:val="24"/>
        </w:rPr>
        <w:t xml:space="preserve">this </w:t>
      </w:r>
      <w:r w:rsidRPr="00A95C71">
        <w:rPr>
          <w:rFonts w:ascii="Times New Roman" w:hAnsi="Times New Roman"/>
          <w:sz w:val="24"/>
          <w:szCs w:val="24"/>
        </w:rPr>
        <w:t xml:space="preserve">and other studies highlight the promise of eDNA for monitoring marine ecosystems, there are also important limitations. One key limitation </w:t>
      </w:r>
      <w:r w:rsidR="00A82DBF" w:rsidRPr="00A95C71">
        <w:rPr>
          <w:rFonts w:ascii="Times New Roman" w:hAnsi="Times New Roman"/>
          <w:sz w:val="24"/>
          <w:szCs w:val="24"/>
        </w:rPr>
        <w:t>is the lack of universal barcode loci.</w:t>
      </w:r>
      <w:r w:rsidRPr="00A95C71">
        <w:rPr>
          <w:rFonts w:ascii="Times New Roman" w:hAnsi="Times New Roman"/>
          <w:sz w:val="24"/>
          <w:szCs w:val="24"/>
        </w:rPr>
        <w:t xml:space="preserve"> Four of the </w:t>
      </w:r>
      <w:r w:rsidR="00331AD6" w:rsidRPr="00A95C71">
        <w:rPr>
          <w:rFonts w:ascii="Times New Roman" w:hAnsi="Times New Roman"/>
          <w:sz w:val="24"/>
          <w:szCs w:val="24"/>
        </w:rPr>
        <w:t xml:space="preserve">six </w:t>
      </w:r>
      <w:r w:rsidRPr="00A95C71">
        <w:rPr>
          <w:rFonts w:ascii="Times New Roman" w:hAnsi="Times New Roman"/>
          <w:sz w:val="24"/>
          <w:szCs w:val="24"/>
        </w:rPr>
        <w:t xml:space="preserve">undetected species </w:t>
      </w:r>
      <w:r w:rsidR="00A82DBF" w:rsidRPr="00A95C71">
        <w:rPr>
          <w:rFonts w:ascii="Times New Roman" w:hAnsi="Times New Roman"/>
          <w:sz w:val="24"/>
          <w:szCs w:val="24"/>
        </w:rPr>
        <w:t xml:space="preserve">in this study </w:t>
      </w:r>
      <w:r w:rsidRPr="00A95C71">
        <w:rPr>
          <w:rFonts w:ascii="Times New Roman" w:hAnsi="Times New Roman"/>
          <w:sz w:val="24"/>
          <w:szCs w:val="24"/>
        </w:rPr>
        <w:t xml:space="preserve">were </w:t>
      </w:r>
      <w:r w:rsidR="00A82DBF" w:rsidRPr="00A95C71">
        <w:rPr>
          <w:rFonts w:ascii="Times New Roman" w:hAnsi="Times New Roman"/>
          <w:sz w:val="24"/>
          <w:szCs w:val="24"/>
        </w:rPr>
        <w:t xml:space="preserve">rockfish in the genus </w:t>
      </w:r>
      <w:r w:rsidRPr="00A95C71">
        <w:rPr>
          <w:rFonts w:ascii="Times New Roman" w:hAnsi="Times New Roman"/>
          <w:i/>
          <w:sz w:val="24"/>
          <w:szCs w:val="24"/>
        </w:rPr>
        <w:t>Sebastes</w:t>
      </w:r>
      <w:r w:rsidR="00A82DBF" w:rsidRPr="00A95C71">
        <w:rPr>
          <w:rFonts w:ascii="Times New Roman" w:hAnsi="Times New Roman"/>
          <w:i/>
          <w:sz w:val="24"/>
          <w:szCs w:val="24"/>
        </w:rPr>
        <w:t xml:space="preserve">. </w:t>
      </w:r>
      <w:r w:rsidR="00A82DBF" w:rsidRPr="00A95C71">
        <w:rPr>
          <w:rFonts w:ascii="Times New Roman" w:hAnsi="Times New Roman"/>
          <w:iCs/>
          <w:sz w:val="24"/>
          <w:szCs w:val="24"/>
        </w:rPr>
        <w:t xml:space="preserve">While the </w:t>
      </w:r>
      <w:r w:rsidR="00A82DBF" w:rsidRPr="00A95C71">
        <w:rPr>
          <w:rFonts w:ascii="Times New Roman" w:hAnsi="Times New Roman"/>
          <w:sz w:val="24"/>
          <w:szCs w:val="24"/>
        </w:rPr>
        <w:t xml:space="preserve">MiFish </w:t>
      </w:r>
      <w:r w:rsidR="00A82DBF" w:rsidRPr="00A95C71">
        <w:rPr>
          <w:rFonts w:ascii="Times New Roman" w:hAnsi="Times New Roman"/>
          <w:i/>
          <w:sz w:val="24"/>
          <w:szCs w:val="24"/>
        </w:rPr>
        <w:t>12S</w:t>
      </w:r>
      <w:r w:rsidR="00A82DBF" w:rsidRPr="00A95C71">
        <w:rPr>
          <w:rFonts w:ascii="Times New Roman" w:hAnsi="Times New Roman"/>
          <w:sz w:val="24"/>
          <w:szCs w:val="24"/>
        </w:rPr>
        <w:t xml:space="preserve"> metabarcoding primers have broad utility in vertebrates</w:t>
      </w:r>
      <w:r w:rsidR="00DD4CD0" w:rsidRPr="00A95C71">
        <w:rPr>
          <w:rFonts w:ascii="Times New Roman" w:hAnsi="Times New Roman"/>
          <w:sz w:val="24"/>
          <w:szCs w:val="24"/>
        </w:rPr>
        <w:t>,</w:t>
      </w:r>
      <w:r w:rsidR="00A82DBF" w:rsidRPr="00A95C71">
        <w:rPr>
          <w:rFonts w:ascii="Times New Roman" w:hAnsi="Times New Roman"/>
          <w:sz w:val="24"/>
          <w:szCs w:val="24"/>
        </w:rPr>
        <w:t xml:space="preserve"> rockfishes</w:t>
      </w:r>
      <w:r w:rsidR="00DD4CD0" w:rsidRPr="00A95C71">
        <w:rPr>
          <w:rFonts w:ascii="Times New Roman" w:hAnsi="Times New Roman"/>
          <w:i/>
          <w:iCs/>
          <w:sz w:val="24"/>
          <w:szCs w:val="24"/>
        </w:rPr>
        <w:t xml:space="preserve"> </w:t>
      </w:r>
      <w:r w:rsidR="00DD4CD0" w:rsidRPr="00A95C71">
        <w:rPr>
          <w:rFonts w:ascii="Times New Roman" w:hAnsi="Times New Roman"/>
          <w:sz w:val="24"/>
          <w:szCs w:val="24"/>
        </w:rPr>
        <w:t>are</w:t>
      </w:r>
      <w:r w:rsidR="00DD4CD0" w:rsidRPr="00A95C71">
        <w:rPr>
          <w:rFonts w:ascii="Times New Roman" w:hAnsi="Times New Roman"/>
          <w:i/>
          <w:iCs/>
          <w:sz w:val="24"/>
          <w:szCs w:val="24"/>
        </w:rPr>
        <w:t xml:space="preserve"> </w:t>
      </w:r>
      <w:r w:rsidR="00A82DBF" w:rsidRPr="00A95C71">
        <w:rPr>
          <w:rFonts w:ascii="Times New Roman" w:hAnsi="Times New Roman"/>
          <w:sz w:val="24"/>
          <w:szCs w:val="24"/>
        </w:rPr>
        <w:t xml:space="preserve">a </w:t>
      </w:r>
      <w:r w:rsidRPr="00A95C71">
        <w:rPr>
          <w:rFonts w:ascii="Times New Roman" w:hAnsi="Times New Roman"/>
          <w:sz w:val="24"/>
          <w:szCs w:val="24"/>
        </w:rPr>
        <w:t xml:space="preserve">recent adaptive radiation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[45]","plainTextFormattedCitation":"[45]","previouslyFormattedCitation":"[45]"},"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[45]</w:t>
      </w:r>
      <w:r w:rsidRPr="00A95C71">
        <w:rPr>
          <w:rFonts w:ascii="Times New Roman" w:hAnsi="Times New Roman"/>
          <w:sz w:val="24"/>
          <w:szCs w:val="24"/>
        </w:rPr>
        <w:fldChar w:fldCharType="end"/>
      </w:r>
      <w:r w:rsidR="00DD4CD0" w:rsidRPr="00A95C71">
        <w:rPr>
          <w:rFonts w:ascii="Times New Roman" w:hAnsi="Times New Roman"/>
          <w:sz w:val="24"/>
          <w:szCs w:val="24"/>
        </w:rPr>
        <w:t xml:space="preserve"> with a highly conserved 12S sequence, </w:t>
      </w:r>
      <w:r w:rsidR="00141C6D" w:rsidRPr="00A95C71">
        <w:rPr>
          <w:rFonts w:ascii="Times New Roman" w:hAnsi="Times New Roman"/>
          <w:sz w:val="24"/>
          <w:szCs w:val="24"/>
        </w:rPr>
        <w:t>resulting in the inability to distinguish among rockfish ASVs</w:t>
      </w:r>
      <w:r w:rsidRPr="00A95C71">
        <w:rPr>
          <w:rFonts w:ascii="Times New Roman" w:hAnsi="Times New Roman"/>
          <w:sz w:val="24"/>
          <w:szCs w:val="24"/>
        </w:rPr>
        <w:t xml:space="preserve">. </w:t>
      </w:r>
      <w:r w:rsidR="00A82DBF" w:rsidRPr="00A95C71">
        <w:rPr>
          <w:rFonts w:ascii="Times New Roman" w:hAnsi="Times New Roman"/>
          <w:sz w:val="24"/>
          <w:szCs w:val="24"/>
        </w:rPr>
        <w:t>Identifying</w:t>
      </w:r>
      <w:r w:rsidR="00A82DBF" w:rsidRPr="00A95C71">
        <w:rPr>
          <w:rFonts w:ascii="Times New Roman" w:hAnsi="Times New Roman"/>
          <w:i/>
          <w:iCs/>
          <w:sz w:val="24"/>
          <w:szCs w:val="24"/>
        </w:rPr>
        <w:t xml:space="preserve"> </w:t>
      </w:r>
      <w:r w:rsidR="00A82DBF" w:rsidRPr="00A95C71">
        <w:rPr>
          <w:rFonts w:ascii="Times New Roman" w:hAnsi="Times New Roman"/>
          <w:sz w:val="24"/>
          <w:szCs w:val="24"/>
        </w:rPr>
        <w:t>rockfish to</w:t>
      </w:r>
      <w:r w:rsidRPr="00A95C71">
        <w:rPr>
          <w:rFonts w:ascii="Times New Roman" w:hAnsi="Times New Roman"/>
          <w:i/>
          <w:iCs/>
          <w:sz w:val="24"/>
          <w:szCs w:val="24"/>
        </w:rPr>
        <w:t xml:space="preserve"> </w:t>
      </w:r>
      <w:r w:rsidRPr="00A95C71">
        <w:rPr>
          <w:rFonts w:ascii="Times New Roman" w:hAnsi="Times New Roman"/>
          <w:sz w:val="24"/>
          <w:szCs w:val="24"/>
        </w:rPr>
        <w:t xml:space="preserve">species using eDNA approaches is critical for MPA monitoring efforts in California as </w:t>
      </w:r>
      <w:r w:rsidRPr="00A95C71">
        <w:rPr>
          <w:rFonts w:ascii="Times New Roman" w:hAnsi="Times New Roman"/>
          <w:i/>
          <w:iCs/>
          <w:sz w:val="24"/>
          <w:szCs w:val="24"/>
        </w:rPr>
        <w:t xml:space="preserve">Sebastes </w:t>
      </w:r>
      <w:r w:rsidR="002C0BB3" w:rsidRPr="00A95C71">
        <w:rPr>
          <w:rFonts w:ascii="Times New Roman" w:hAnsi="Times New Roman"/>
          <w:sz w:val="24"/>
          <w:szCs w:val="24"/>
        </w:rPr>
        <w:t xml:space="preserve">are important for commercial and recreational fisheries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{"citationItems":[{"id":"ITEM-1","itemData":{"DOI":"https://doi.org/10.1016/j.marpol.2010.02.008","ISSN":"0308-597X","author":[{"dropping-particle":"","family":"Williams","given":"Gregory D","non-dropping-particle":"","parse-names":false,"suffix":""},{"dropping-particle":"","family":"Levin","given":"Phillip S","non-dropping-particle":"","parse-names":false,"suffix":""},{"dropping-particle":"","family":"Palsson","given":"Wayne A","non-dropping-particle":"","parse-names":false,"suffix":""}],"container-title":"Marine Policy","id":"ITEM-1","issue":"5","issued":{"date-parts":[["2010"]]},"page":"1010-1020","publisher":"Elsevier","title":"Rockfish in Puget Sound: An ecological history of exploitation","type":"article-journal","volume":"34"},"uris":["http://www.mendeley.com/documents/?uuid=f7ae3495-3a02-4e0b-82ca-4b3f913c9959"]}],"mendeley":{"formattedCitation":"[46]","plainTextFormattedCitation":"[46]","previouslyFormattedCitation":"[46]"},"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[46]</w:t>
      </w:r>
      <w:r w:rsidR="00331AD6" w:rsidRPr="00A95C71">
        <w:rPr>
          <w:rFonts w:ascii="Times New Roman" w:hAnsi="Times New Roman"/>
          <w:sz w:val="24"/>
          <w:szCs w:val="24"/>
        </w:rPr>
        <w:fldChar w:fldCharType="end"/>
      </w:r>
      <w:r w:rsidR="00DD4CD0" w:rsidRPr="00A95C71">
        <w:rPr>
          <w:rFonts w:ascii="Times New Roman" w:hAnsi="Times New Roman"/>
          <w:sz w:val="24"/>
          <w:szCs w:val="24"/>
        </w:rPr>
        <w:t xml:space="preserve"> and play</w:t>
      </w:r>
      <w:r w:rsidRPr="00A95C71">
        <w:rPr>
          <w:rFonts w:ascii="Times New Roman" w:hAnsi="Times New Roman"/>
          <w:sz w:val="24"/>
          <w:szCs w:val="24"/>
        </w:rPr>
        <w:t xml:space="preserve"> a wide array of functional </w:t>
      </w:r>
      <w:r w:rsidR="00693199" w:rsidRPr="00A95C71">
        <w:rPr>
          <w:rFonts w:ascii="Times New Roman" w:hAnsi="Times New Roman"/>
          <w:sz w:val="24"/>
          <w:szCs w:val="24"/>
        </w:rPr>
        <w:t xml:space="preserve">and ecological </w:t>
      </w:r>
      <w:r w:rsidR="00DD4CD0" w:rsidRPr="00A95C71">
        <w:rPr>
          <w:rFonts w:ascii="Times New Roman" w:hAnsi="Times New Roman"/>
          <w:sz w:val="24"/>
          <w:szCs w:val="24"/>
        </w:rPr>
        <w:t xml:space="preserve">roles </w:t>
      </w:r>
      <w:r w:rsidR="00141C6D" w:rsidRPr="00A95C71">
        <w:rPr>
          <w:rFonts w:ascii="Times New Roman" w:hAnsi="Times New Roman"/>
          <w:sz w:val="24"/>
          <w:szCs w:val="24"/>
        </w:rPr>
        <w:t xml:space="preserve">in nearshore ecosystems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[45]","plainTextFormattedCitation":"[45]","previouslyFormattedCitation":"[45]"},"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[45]</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341632F4" w14:textId="7CE7E399" w:rsidR="00234C82"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In addition, eDNA failed to detect </w:t>
      </w:r>
      <w:r w:rsidR="002C0BB3" w:rsidRPr="00A95C71">
        <w:rPr>
          <w:rFonts w:ascii="Times New Roman" w:hAnsi="Times New Roman"/>
          <w:sz w:val="24"/>
          <w:szCs w:val="24"/>
        </w:rPr>
        <w:t xml:space="preserve">two gobies, </w:t>
      </w:r>
      <w:r w:rsidRPr="00A95C71">
        <w:rPr>
          <w:rFonts w:ascii="Times New Roman" w:hAnsi="Times New Roman"/>
          <w:i/>
          <w:sz w:val="24"/>
          <w:szCs w:val="24"/>
        </w:rPr>
        <w:t>Lythrypnus dalli</w:t>
      </w:r>
      <w:r w:rsidR="00024485" w:rsidRPr="00A95C71">
        <w:rPr>
          <w:rFonts w:ascii="Times New Roman" w:hAnsi="Times New Roman"/>
          <w:i/>
          <w:sz w:val="24"/>
          <w:szCs w:val="24"/>
        </w:rPr>
        <w:t xml:space="preserve"> </w:t>
      </w:r>
      <w:r w:rsidR="00024485" w:rsidRPr="00A95C71">
        <w:rPr>
          <w:rFonts w:ascii="Times New Roman" w:hAnsi="Times New Roman"/>
          <w:iCs/>
          <w:sz w:val="24"/>
          <w:szCs w:val="24"/>
        </w:rPr>
        <w:t xml:space="preserve">and </w:t>
      </w:r>
      <w:r w:rsidR="00024485" w:rsidRPr="00A95C71">
        <w:rPr>
          <w:rFonts w:ascii="Times New Roman" w:hAnsi="Times New Roman"/>
          <w:i/>
          <w:sz w:val="24"/>
          <w:szCs w:val="24"/>
        </w:rPr>
        <w:t>L. zebra</w:t>
      </w:r>
      <w:r w:rsidR="00BC0DCE">
        <w:rPr>
          <w:rFonts w:ascii="Times New Roman" w:hAnsi="Times New Roman"/>
          <w:i/>
          <w:sz w:val="24"/>
          <w:szCs w:val="24"/>
        </w:rPr>
        <w:t xml:space="preserve"> </w:t>
      </w:r>
      <w:r w:rsidR="00BC0DCE">
        <w:rPr>
          <w:rFonts w:ascii="Times New Roman" w:hAnsi="Times New Roman"/>
          <w:iCs/>
          <w:sz w:val="24"/>
          <w:szCs w:val="24"/>
        </w:rPr>
        <w:t>(</w:t>
      </w:r>
      <w:proofErr w:type="spellStart"/>
      <w:r w:rsidR="00BC0DCE">
        <w:rPr>
          <w:rFonts w:ascii="Times New Roman" w:hAnsi="Times New Roman"/>
          <w:iCs/>
          <w:sz w:val="24"/>
          <w:szCs w:val="24"/>
        </w:rPr>
        <w:t>Gobiidae</w:t>
      </w:r>
      <w:proofErr w:type="spellEnd"/>
      <w:r w:rsidR="00BC0DCE">
        <w:rPr>
          <w:rFonts w:ascii="Times New Roman" w:hAnsi="Times New Roman"/>
          <w:iCs/>
          <w:sz w:val="24"/>
          <w:szCs w:val="24"/>
        </w:rPr>
        <w:t>)</w:t>
      </w:r>
      <w:r w:rsidR="00DC4891" w:rsidRPr="00A95C71">
        <w:rPr>
          <w:rFonts w:ascii="Times New Roman" w:hAnsi="Times New Roman"/>
          <w:sz w:val="24"/>
          <w:szCs w:val="24"/>
        </w:rPr>
        <w:t>.</w:t>
      </w:r>
      <w:r w:rsidR="002E69E9" w:rsidRPr="00A95C71">
        <w:rPr>
          <w:rFonts w:ascii="Times New Roman" w:hAnsi="Times New Roman"/>
          <w:sz w:val="24"/>
          <w:szCs w:val="24"/>
        </w:rPr>
        <w:t xml:space="preserve"> </w:t>
      </w:r>
      <w:r w:rsidR="00DC4891" w:rsidRPr="00A95C71">
        <w:rPr>
          <w:rFonts w:ascii="Times New Roman" w:hAnsi="Times New Roman"/>
          <w:sz w:val="24"/>
          <w:szCs w:val="24"/>
        </w:rPr>
        <w:t xml:space="preserve">Previous efforts to barcode </w:t>
      </w:r>
      <w:r w:rsidR="00DC4891" w:rsidRPr="00A95C71">
        <w:rPr>
          <w:rFonts w:ascii="Times New Roman" w:hAnsi="Times New Roman"/>
          <w:i/>
          <w:iCs/>
          <w:sz w:val="24"/>
          <w:szCs w:val="24"/>
        </w:rPr>
        <w:t>L. dalli</w:t>
      </w:r>
      <w:r w:rsidR="00DC4891" w:rsidRPr="00A95C71">
        <w:rPr>
          <w:rFonts w:ascii="Times New Roman" w:hAnsi="Times New Roman"/>
          <w:sz w:val="24"/>
          <w:szCs w:val="24"/>
        </w:rPr>
        <w:t xml:space="preserve"> for the FishCARD reference database </w:t>
      </w:r>
      <w:r w:rsidR="002E69E9" w:rsidRPr="00A95C71">
        <w:rPr>
          <w:rFonts w:ascii="Times New Roman" w:hAnsi="Times New Roman"/>
          <w:sz w:val="24"/>
          <w:szCs w:val="24"/>
        </w:rPr>
        <w:t>found</w:t>
      </w:r>
      <w:r w:rsidR="000653AC" w:rsidRPr="00A95C71">
        <w:rPr>
          <w:rFonts w:ascii="Times New Roman" w:hAnsi="Times New Roman"/>
          <w:sz w:val="24"/>
          <w:szCs w:val="24"/>
        </w:rPr>
        <w:t xml:space="preserve"> </w:t>
      </w:r>
      <w:r w:rsidR="00DC4891" w:rsidRPr="00A95C71">
        <w:rPr>
          <w:rFonts w:ascii="Times New Roman" w:hAnsi="Times New Roman"/>
          <w:sz w:val="24"/>
          <w:szCs w:val="24"/>
        </w:rPr>
        <w:t xml:space="preserve">two insertions </w:t>
      </w:r>
      <w:r w:rsidR="003D0288" w:rsidRPr="00A95C71">
        <w:rPr>
          <w:rFonts w:ascii="Times New Roman" w:hAnsi="Times New Roman"/>
          <w:sz w:val="24"/>
          <w:szCs w:val="24"/>
        </w:rPr>
        <w:t xml:space="preserve">not found in any </w:t>
      </w:r>
      <w:r w:rsidR="00DC4891" w:rsidRPr="00A95C71">
        <w:rPr>
          <w:rFonts w:ascii="Times New Roman" w:hAnsi="Times New Roman"/>
          <w:sz w:val="24"/>
          <w:szCs w:val="24"/>
        </w:rPr>
        <w:t>other California goby</w:t>
      </w:r>
      <w:r w:rsidR="003D0288" w:rsidRPr="00A95C71">
        <w:rPr>
          <w:rFonts w:ascii="Times New Roman" w:hAnsi="Times New Roman"/>
          <w:sz w:val="24"/>
          <w:szCs w:val="24"/>
        </w:rPr>
        <w:t xml:space="preserve">, including the sister species </w:t>
      </w:r>
      <w:r w:rsidR="003D0288" w:rsidRPr="00A95C71">
        <w:rPr>
          <w:rFonts w:ascii="Times New Roman" w:hAnsi="Times New Roman"/>
          <w:i/>
          <w:iCs/>
          <w:sz w:val="24"/>
          <w:szCs w:val="24"/>
        </w:rPr>
        <w:t>L. zebra</w:t>
      </w:r>
      <w:r w:rsidR="00D2701A" w:rsidRPr="00A95C71">
        <w:rPr>
          <w:rFonts w:ascii="Times New Roman" w:hAnsi="Times New Roman"/>
          <w:sz w:val="24"/>
          <w:szCs w:val="24"/>
        </w:rPr>
        <w:t xml:space="preserve"> </w:t>
      </w:r>
      <w:r w:rsidR="00D2701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D2701A" w:rsidRPr="00A95C71">
        <w:rPr>
          <w:rFonts w:ascii="Times New Roman" w:hAnsi="Times New Roman"/>
          <w:sz w:val="24"/>
          <w:szCs w:val="24"/>
        </w:rPr>
        <w:fldChar w:fldCharType="separate"/>
      </w:r>
      <w:r w:rsidR="00A13BD0" w:rsidRPr="00A13BD0">
        <w:rPr>
          <w:rFonts w:ascii="Times New Roman" w:hAnsi="Times New Roman"/>
          <w:noProof/>
          <w:sz w:val="24"/>
          <w:szCs w:val="24"/>
        </w:rPr>
        <w:t>[34]</w:t>
      </w:r>
      <w:r w:rsidR="00D2701A" w:rsidRPr="00A95C71">
        <w:rPr>
          <w:rFonts w:ascii="Times New Roman" w:hAnsi="Times New Roman"/>
          <w:sz w:val="24"/>
          <w:szCs w:val="24"/>
        </w:rPr>
        <w:fldChar w:fldCharType="end"/>
      </w:r>
      <w:r w:rsidR="002C0BB3" w:rsidRPr="00A95C71">
        <w:rPr>
          <w:rFonts w:ascii="Times New Roman" w:hAnsi="Times New Roman"/>
          <w:sz w:val="24"/>
          <w:szCs w:val="24"/>
        </w:rPr>
        <w:t xml:space="preserve">. </w:t>
      </w:r>
      <w:r w:rsidR="00DD4CD0" w:rsidRPr="00A95C71">
        <w:rPr>
          <w:rFonts w:ascii="Times New Roman" w:hAnsi="Times New Roman"/>
          <w:sz w:val="24"/>
          <w:szCs w:val="24"/>
        </w:rPr>
        <w:t xml:space="preserve">Thus, </w:t>
      </w:r>
      <w:r w:rsidR="000653AC" w:rsidRPr="00A95C71">
        <w:rPr>
          <w:rFonts w:ascii="Times New Roman" w:hAnsi="Times New Roman"/>
          <w:sz w:val="24"/>
          <w:szCs w:val="24"/>
        </w:rPr>
        <w:t xml:space="preserve">primer mismatch </w:t>
      </w:r>
      <w:r w:rsidR="002C0BB3" w:rsidRPr="00A95C71">
        <w:rPr>
          <w:rFonts w:ascii="Times New Roman" w:hAnsi="Times New Roman"/>
          <w:sz w:val="24"/>
          <w:szCs w:val="24"/>
        </w:rPr>
        <w:t xml:space="preserve">may </w:t>
      </w:r>
      <w:r w:rsidR="001E7FF4" w:rsidRPr="00A95C71">
        <w:rPr>
          <w:rFonts w:ascii="Times New Roman" w:hAnsi="Times New Roman"/>
          <w:sz w:val="24"/>
          <w:szCs w:val="24"/>
        </w:rPr>
        <w:t xml:space="preserve">have </w:t>
      </w:r>
      <w:r w:rsidR="002C0BB3" w:rsidRPr="00A95C71">
        <w:rPr>
          <w:rFonts w:ascii="Times New Roman" w:hAnsi="Times New Roman"/>
          <w:sz w:val="24"/>
          <w:szCs w:val="24"/>
        </w:rPr>
        <w:t>limit</w:t>
      </w:r>
      <w:r w:rsidR="001E7FF4" w:rsidRPr="00A95C71">
        <w:rPr>
          <w:rFonts w:ascii="Times New Roman" w:hAnsi="Times New Roman"/>
          <w:sz w:val="24"/>
          <w:szCs w:val="24"/>
        </w:rPr>
        <w:t>ed</w:t>
      </w:r>
      <w:r w:rsidR="002C0BB3" w:rsidRPr="00A95C71">
        <w:rPr>
          <w:rFonts w:ascii="Times New Roman" w:hAnsi="Times New Roman"/>
          <w:sz w:val="24"/>
          <w:szCs w:val="24"/>
        </w:rPr>
        <w:t xml:space="preserve"> the amplification and detection of some </w:t>
      </w:r>
      <w:r w:rsidR="002C0BB3" w:rsidRPr="00A95C71">
        <w:rPr>
          <w:rFonts w:ascii="Times New Roman" w:hAnsi="Times New Roman"/>
          <w:i/>
          <w:iCs/>
          <w:sz w:val="24"/>
          <w:szCs w:val="24"/>
        </w:rPr>
        <w:t>L</w:t>
      </w:r>
      <w:r w:rsidR="001E7FF4" w:rsidRPr="00A95C71">
        <w:rPr>
          <w:rFonts w:ascii="Times New Roman" w:hAnsi="Times New Roman"/>
          <w:i/>
          <w:iCs/>
          <w:sz w:val="24"/>
          <w:szCs w:val="24"/>
        </w:rPr>
        <w:t>. dalli</w:t>
      </w:r>
      <w:r w:rsidR="002C0BB3" w:rsidRPr="00A95C71">
        <w:rPr>
          <w:rFonts w:ascii="Times New Roman" w:hAnsi="Times New Roman"/>
          <w:i/>
          <w:iCs/>
          <w:sz w:val="24"/>
          <w:szCs w:val="24"/>
        </w:rPr>
        <w:t xml:space="preserve"> </w:t>
      </w:r>
      <w:r w:rsidR="002C0BB3" w:rsidRPr="00A95C71">
        <w:rPr>
          <w:rFonts w:ascii="Times New Roman" w:hAnsi="Times New Roman"/>
          <w:sz w:val="24"/>
          <w:szCs w:val="24"/>
        </w:rPr>
        <w:t xml:space="preserve">in </w:t>
      </w:r>
      <w:r w:rsidR="001E7FF4" w:rsidRPr="00A95C71">
        <w:rPr>
          <w:rFonts w:ascii="Times New Roman" w:hAnsi="Times New Roman"/>
          <w:sz w:val="24"/>
          <w:szCs w:val="24"/>
        </w:rPr>
        <w:t xml:space="preserve">our </w:t>
      </w:r>
      <w:r w:rsidR="002C0BB3" w:rsidRPr="00A95C71">
        <w:rPr>
          <w:rFonts w:ascii="Times New Roman" w:hAnsi="Times New Roman"/>
          <w:sz w:val="24"/>
          <w:szCs w:val="24"/>
        </w:rPr>
        <w:t>eDNA samples</w:t>
      </w:r>
      <w:r w:rsidR="000653AC" w:rsidRPr="00A95C71">
        <w:rPr>
          <w:rFonts w:ascii="Times New Roman" w:hAnsi="Times New Roman"/>
          <w:sz w:val="24"/>
          <w:szCs w:val="24"/>
        </w:rPr>
        <w:t>.</w:t>
      </w:r>
      <w:r w:rsidR="00DD4CD0" w:rsidRPr="00A95C71">
        <w:rPr>
          <w:rFonts w:ascii="Times New Roman" w:hAnsi="Times New Roman"/>
          <w:sz w:val="24"/>
          <w:szCs w:val="24"/>
        </w:rPr>
        <w:t xml:space="preserve"> </w:t>
      </w:r>
      <w:r w:rsidR="001E7FF4" w:rsidRPr="00A95C71">
        <w:rPr>
          <w:rFonts w:ascii="Times New Roman" w:hAnsi="Times New Roman"/>
          <w:sz w:val="24"/>
          <w:szCs w:val="24"/>
        </w:rPr>
        <w:t xml:space="preserve">Alternatively, </w:t>
      </w:r>
      <w:r w:rsidR="0094019B" w:rsidRPr="00A95C71">
        <w:rPr>
          <w:rFonts w:ascii="Times New Roman" w:hAnsi="Times New Roman"/>
          <w:sz w:val="24"/>
          <w:szCs w:val="24"/>
        </w:rPr>
        <w:t xml:space="preserve">the </w:t>
      </w:r>
      <w:r w:rsidR="00CD11E4" w:rsidRPr="00A95C71">
        <w:rPr>
          <w:rFonts w:ascii="Times New Roman" w:hAnsi="Times New Roman"/>
          <w:sz w:val="24"/>
          <w:szCs w:val="24"/>
        </w:rPr>
        <w:t xml:space="preserve">eDNA </w:t>
      </w:r>
      <w:r w:rsidR="0094019B" w:rsidRPr="00A95C71">
        <w:rPr>
          <w:rFonts w:ascii="Times New Roman" w:hAnsi="Times New Roman"/>
          <w:sz w:val="24"/>
          <w:szCs w:val="24"/>
        </w:rPr>
        <w:t xml:space="preserve">methods employed here </w:t>
      </w:r>
      <w:r w:rsidR="00CD11E4" w:rsidRPr="00A95C71">
        <w:rPr>
          <w:rFonts w:ascii="Times New Roman" w:hAnsi="Times New Roman"/>
          <w:sz w:val="24"/>
          <w:szCs w:val="24"/>
        </w:rPr>
        <w:t xml:space="preserve">may not be </w:t>
      </w:r>
      <w:r w:rsidR="00141C6D" w:rsidRPr="00A95C71">
        <w:rPr>
          <w:rFonts w:ascii="Times New Roman" w:hAnsi="Times New Roman"/>
          <w:sz w:val="24"/>
          <w:szCs w:val="24"/>
        </w:rPr>
        <w:t xml:space="preserve">suited </w:t>
      </w:r>
      <w:r w:rsidR="00CD11E4" w:rsidRPr="00A95C71">
        <w:rPr>
          <w:rFonts w:ascii="Times New Roman" w:hAnsi="Times New Roman"/>
          <w:sz w:val="24"/>
          <w:szCs w:val="24"/>
        </w:rPr>
        <w:t>for small, crevice</w:t>
      </w:r>
      <w:r w:rsidR="004B610A" w:rsidRPr="00A95C71">
        <w:rPr>
          <w:rFonts w:ascii="Times New Roman" w:hAnsi="Times New Roman"/>
          <w:sz w:val="24"/>
          <w:szCs w:val="24"/>
        </w:rPr>
        <w:t>-</w:t>
      </w:r>
      <w:r w:rsidR="00CD11E4" w:rsidRPr="00A95C71">
        <w:rPr>
          <w:rFonts w:ascii="Times New Roman" w:hAnsi="Times New Roman"/>
          <w:sz w:val="24"/>
          <w:szCs w:val="24"/>
        </w:rPr>
        <w:t xml:space="preserve">dwelling fish species such as gobies. </w:t>
      </w:r>
      <w:r w:rsidR="001E7FF4" w:rsidRPr="00A95C71">
        <w:rPr>
          <w:rFonts w:ascii="Times New Roman" w:hAnsi="Times New Roman"/>
          <w:sz w:val="24"/>
          <w:szCs w:val="24"/>
        </w:rPr>
        <w:t xml:space="preserve">Species of </w:t>
      </w:r>
      <w:r w:rsidR="001E7FF4" w:rsidRPr="00A95C71">
        <w:rPr>
          <w:rFonts w:ascii="Times New Roman" w:hAnsi="Times New Roman"/>
          <w:i/>
          <w:sz w:val="24"/>
          <w:szCs w:val="24"/>
        </w:rPr>
        <w:t xml:space="preserve">Lythrypnus </w:t>
      </w:r>
      <w:r w:rsidR="00CD11E4" w:rsidRPr="00A95C71">
        <w:rPr>
          <w:rFonts w:ascii="Times New Roman" w:hAnsi="Times New Roman"/>
          <w:sz w:val="24"/>
          <w:szCs w:val="24"/>
        </w:rPr>
        <w:t xml:space="preserve">rarely leave the </w:t>
      </w:r>
      <w:r w:rsidR="00C75358" w:rsidRPr="00A95C71">
        <w:rPr>
          <w:rFonts w:ascii="Times New Roman" w:hAnsi="Times New Roman"/>
          <w:sz w:val="24"/>
          <w:szCs w:val="24"/>
        </w:rPr>
        <w:t xml:space="preserve">reef </w:t>
      </w:r>
      <w:r w:rsidR="00CD11E4" w:rsidRPr="00A95C71">
        <w:rPr>
          <w:rFonts w:ascii="Times New Roman" w:hAnsi="Times New Roman"/>
          <w:sz w:val="24"/>
          <w:szCs w:val="24"/>
        </w:rPr>
        <w:t>boundary layer</w:t>
      </w:r>
      <w:r w:rsidR="00331AD6" w:rsidRPr="00A95C71">
        <w:rPr>
          <w:rFonts w:ascii="Times New Roman" w:hAnsi="Times New Roman"/>
          <w:sz w:val="24"/>
          <w:szCs w:val="24"/>
        </w:rPr>
        <w:t xml:space="preserve">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{"citationItems":[{"id":"ITEM-1","itemData":{"author":[{"dropping-particle":"","family":"Behrents","given":"Kristine C","non-dropping-particle":"","parse-names":false,"suffix":""}],"id":"ITEM-1","issued":{"date-parts":[["1984"]]},"publisher":"University of Southern California","title":"The comparative ecology and interactions between two sympatric gobies (Lythrypnus dalli and Lythrypnus zebra).","type":"book"},"uris":["http://www.mendeley.com/documents/?uuid=c9ad479b-fc89-4668-9d1a-cd1bd22e951b"]}],"mendeley":{"formattedCitation":"[47]","plainTextFormattedCitation":"[47]","previouslyFormattedCitation":"[47]"},"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[47]</w:t>
      </w:r>
      <w:r w:rsidR="00331AD6" w:rsidRPr="00A95C71">
        <w:rPr>
          <w:rFonts w:ascii="Times New Roman" w:hAnsi="Times New Roman"/>
          <w:sz w:val="24"/>
          <w:szCs w:val="24"/>
        </w:rPr>
        <w:fldChar w:fldCharType="end"/>
      </w:r>
      <w:r w:rsidR="001E7FF4" w:rsidRPr="00A95C71">
        <w:rPr>
          <w:rFonts w:ascii="Times New Roman" w:hAnsi="Times New Roman"/>
          <w:sz w:val="24"/>
          <w:szCs w:val="24"/>
        </w:rPr>
        <w:t xml:space="preserve">. As such </w:t>
      </w:r>
      <w:r w:rsidR="00CD11E4" w:rsidRPr="00A95C71">
        <w:rPr>
          <w:rFonts w:ascii="Times New Roman" w:hAnsi="Times New Roman"/>
          <w:sz w:val="24"/>
          <w:szCs w:val="24"/>
        </w:rPr>
        <w:t>their eDNA maybe entrained</w:t>
      </w:r>
      <w:r w:rsidR="00C75358" w:rsidRPr="00A95C71">
        <w:rPr>
          <w:rFonts w:ascii="Times New Roman" w:hAnsi="Times New Roman"/>
          <w:sz w:val="24"/>
          <w:szCs w:val="24"/>
        </w:rPr>
        <w:t xml:space="preserve"> close to the reef, </w:t>
      </w:r>
      <w:r w:rsidR="001E7FF4" w:rsidRPr="00A95C71">
        <w:rPr>
          <w:rFonts w:ascii="Times New Roman" w:hAnsi="Times New Roman"/>
          <w:sz w:val="24"/>
          <w:szCs w:val="24"/>
        </w:rPr>
        <w:t xml:space="preserve">resulting in </w:t>
      </w:r>
      <w:r w:rsidR="00C75358" w:rsidRPr="00A95C71">
        <w:rPr>
          <w:rFonts w:ascii="Times New Roman" w:hAnsi="Times New Roman"/>
          <w:sz w:val="24"/>
          <w:szCs w:val="24"/>
        </w:rPr>
        <w:t xml:space="preserve">hyper-spatial variability of eDNA signatures </w:t>
      </w:r>
      <w:r w:rsidR="00C7535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C75358"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C75358" w:rsidRPr="00A95C71">
        <w:rPr>
          <w:rFonts w:ascii="Times New Roman" w:hAnsi="Times New Roman"/>
          <w:sz w:val="24"/>
          <w:szCs w:val="24"/>
        </w:rPr>
        <w:fldChar w:fldCharType="end"/>
      </w:r>
      <w:r w:rsidR="00CD11E4" w:rsidRPr="00A95C71">
        <w:rPr>
          <w:rFonts w:ascii="Times New Roman" w:hAnsi="Times New Roman"/>
          <w:sz w:val="24"/>
          <w:szCs w:val="24"/>
        </w:rPr>
        <w:t xml:space="preserve">. </w:t>
      </w:r>
      <w:r w:rsidR="001E7FF4" w:rsidRPr="00A95C71">
        <w:rPr>
          <w:rFonts w:ascii="Times New Roman" w:hAnsi="Times New Roman"/>
          <w:sz w:val="24"/>
          <w:szCs w:val="24"/>
        </w:rPr>
        <w:t xml:space="preserve">More work is necessary to determine whether eDNA can reliably detect species living in interstitial reef habitat. </w:t>
      </w:r>
      <w:r w:rsidR="00141C6D" w:rsidRPr="00A95C71">
        <w:rPr>
          <w:rFonts w:ascii="Times New Roman" w:hAnsi="Times New Roman"/>
          <w:sz w:val="24"/>
          <w:szCs w:val="24"/>
        </w:rPr>
        <w:t xml:space="preserve">This limitation, however, is not unique to eDNA as </w:t>
      </w:r>
      <w:r w:rsidR="005773CF"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00141C6D" w:rsidRPr="00A95C71">
        <w:rPr>
          <w:rFonts w:ascii="Times New Roman" w:hAnsi="Times New Roman"/>
          <w:sz w:val="24"/>
          <w:szCs w:val="24"/>
        </w:rPr>
        <w:t>employs 1</w:t>
      </w:r>
      <w:r w:rsidR="005603E0" w:rsidRPr="00A95C71">
        <w:rPr>
          <w:rFonts w:ascii="Times New Roman" w:hAnsi="Times New Roman"/>
          <w:sz w:val="24"/>
          <w:szCs w:val="24"/>
        </w:rPr>
        <w:t xml:space="preserve"> </w:t>
      </w:r>
      <w:r w:rsidR="00141C6D" w:rsidRPr="00A95C71">
        <w:rPr>
          <w:rFonts w:ascii="Times New Roman" w:hAnsi="Times New Roman"/>
          <w:sz w:val="24"/>
          <w:szCs w:val="24"/>
        </w:rPr>
        <w:t>m</w:t>
      </w:r>
      <w:r w:rsidR="005603E0" w:rsidRPr="00A95C71">
        <w:rPr>
          <w:rFonts w:ascii="Times New Roman" w:hAnsi="Times New Roman"/>
          <w:sz w:val="24"/>
          <w:szCs w:val="24"/>
          <w:vertAlign w:val="superscript"/>
        </w:rPr>
        <w:t>2</w:t>
      </w:r>
      <w:r w:rsidR="00141C6D" w:rsidRPr="00A95C71">
        <w:rPr>
          <w:rFonts w:ascii="Times New Roman" w:hAnsi="Times New Roman"/>
          <w:sz w:val="24"/>
          <w:szCs w:val="24"/>
        </w:rPr>
        <w:t xml:space="preserve"> quadrat surveys, specifically designed to capture these </w:t>
      </w:r>
      <w:r w:rsidR="005773CF" w:rsidRPr="00A95C71">
        <w:rPr>
          <w:rFonts w:ascii="Times New Roman" w:hAnsi="Times New Roman"/>
          <w:sz w:val="24"/>
          <w:szCs w:val="24"/>
        </w:rPr>
        <w:t>taxa</w:t>
      </w:r>
      <w:r w:rsidR="00234C82" w:rsidRPr="00A95C71">
        <w:rPr>
          <w:rFonts w:ascii="Times New Roman" w:hAnsi="Times New Roman"/>
          <w:sz w:val="24"/>
          <w:szCs w:val="24"/>
        </w:rPr>
        <w:t>.</w:t>
      </w:r>
      <w:r w:rsidR="0094019B" w:rsidRPr="00A95C71">
        <w:rPr>
          <w:rFonts w:ascii="Times New Roman" w:hAnsi="Times New Roman"/>
          <w:sz w:val="24"/>
          <w:szCs w:val="24"/>
        </w:rPr>
        <w:t xml:space="preserve"> Likewise eDNA </w:t>
      </w:r>
      <w:r w:rsidR="0094019B" w:rsidRPr="00A95C71">
        <w:rPr>
          <w:rFonts w:ascii="Times New Roman" w:hAnsi="Times New Roman"/>
          <w:sz w:val="24"/>
          <w:szCs w:val="24"/>
        </w:rPr>
        <w:lastRenderedPageBreak/>
        <w:t>surveys that specifically sample within the boundary layer</w:t>
      </w:r>
      <w:r w:rsidR="005603E0" w:rsidRPr="00A95C71">
        <w:rPr>
          <w:rFonts w:ascii="Times New Roman" w:hAnsi="Times New Roman"/>
          <w:sz w:val="24"/>
          <w:szCs w:val="24"/>
        </w:rPr>
        <w:t xml:space="preserve"> </w:t>
      </w:r>
      <w:r w:rsidR="0094019B" w:rsidRPr="00A95C71">
        <w:rPr>
          <w:rFonts w:ascii="Times New Roman" w:hAnsi="Times New Roman"/>
          <w:sz w:val="24"/>
          <w:szCs w:val="24"/>
        </w:rPr>
        <w:t xml:space="preserve">may be needed to survey </w:t>
      </w:r>
      <w:r w:rsidR="00D2701A" w:rsidRPr="00A95C71">
        <w:rPr>
          <w:rFonts w:ascii="Times New Roman" w:hAnsi="Times New Roman"/>
          <w:sz w:val="24"/>
          <w:szCs w:val="24"/>
        </w:rPr>
        <w:t>benthic cryptic</w:t>
      </w:r>
      <w:r w:rsidR="0094019B" w:rsidRPr="00A95C71">
        <w:rPr>
          <w:rFonts w:ascii="Times New Roman" w:hAnsi="Times New Roman"/>
          <w:sz w:val="24"/>
          <w:szCs w:val="24"/>
        </w:rPr>
        <w:t xml:space="preserve"> species.</w:t>
      </w:r>
    </w:p>
    <w:p w14:paraId="5A27EFD6" w14:textId="5ADAB55D"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Another limitation of eDNA is standardizing processing techniques, including the spatial design of field sampling, number of replicates, and sequencing depth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id":"ITEM-2","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reports","id":"ITEM-2","issue":"1","issued":{"date-parts":[["2019"]]},"page":"1-14","publisher":"Nature Publishing Group","title":"Understanding PCR processes to Draw Meaningful conclusions from environmental DNA Studies","type":"article-journal","volume":"9"},"uris":["http://www.mendeley.com/documents/?uuid=daaa96b9-1644-46f7-bf30-95a34efb76c1"]},{"id":"ITEM-3","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Ecology","id":"ITEM-3","issue":"21","issued":{"date-parts":[["2017","11","1"]]},"page":"5872-5895","title":"Environmental DNA metabarcoding: Transforming how we survey animal and plant communities","type":"article-journal","volume":"26"},"uris":["http://www.mendeley.com/documents/?uuid=4d1606b6-c755-3940-ad77-57a3bd8c8ae9"]}],"mendeley":{"formattedCitation":"[8,15,19]","plainTextFormattedCitation":"[8,15,19]","previouslyFormattedCitation":"[8,15,19]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[8,15,19]</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36E40" w:rsidRPr="00A95C71">
        <w:rPr>
          <w:rFonts w:ascii="Times New Roman" w:hAnsi="Times New Roman"/>
          <w:sz w:val="24"/>
          <w:szCs w:val="24"/>
        </w:rPr>
        <w:t>The three</w:t>
      </w:r>
      <w:r w:rsidRPr="00A95C71">
        <w:rPr>
          <w:rFonts w:ascii="Times New Roman" w:hAnsi="Times New Roman"/>
          <w:sz w:val="24"/>
          <w:szCs w:val="24"/>
        </w:rPr>
        <w:t xml:space="preserve"> replicate water samples taken from a single location and time recovered </w:t>
      </w:r>
      <w:r w:rsidR="00036E40" w:rsidRPr="00A95C71">
        <w:rPr>
          <w:rFonts w:ascii="Times New Roman" w:hAnsi="Times New Roman"/>
          <w:sz w:val="24"/>
          <w:szCs w:val="24"/>
        </w:rPr>
        <w:t>only</w:t>
      </w:r>
      <w:r w:rsidRPr="00A95C71">
        <w:rPr>
          <w:rFonts w:ascii="Times New Roman" w:hAnsi="Times New Roman"/>
          <w:sz w:val="24"/>
          <w:szCs w:val="24"/>
        </w:rPr>
        <w:t xml:space="preserve"> </w:t>
      </w:r>
      <w:r w:rsidR="005773CF" w:rsidRPr="00A95C71">
        <w:rPr>
          <w:rFonts w:ascii="Times New Roman" w:hAnsi="Times New Roman"/>
          <w:sz w:val="24"/>
          <w:szCs w:val="24"/>
        </w:rPr>
        <w:t>8</w:t>
      </w:r>
      <w:r w:rsidR="001B3A88">
        <w:rPr>
          <w:rFonts w:ascii="Times New Roman" w:hAnsi="Times New Roman"/>
          <w:sz w:val="24"/>
          <w:szCs w:val="24"/>
        </w:rPr>
        <w:t>8</w:t>
      </w:r>
      <w:r w:rsidR="005773CF" w:rsidRPr="00A95C71">
        <w:rPr>
          <w:rFonts w:ascii="Times New Roman" w:hAnsi="Times New Roman"/>
          <w:sz w:val="24"/>
          <w:szCs w:val="24"/>
        </w:rPr>
        <w:t>.</w:t>
      </w:r>
      <w:r w:rsidR="001B3A88">
        <w:rPr>
          <w:rFonts w:ascii="Times New Roman" w:hAnsi="Times New Roman"/>
          <w:sz w:val="24"/>
          <w:szCs w:val="24"/>
        </w:rPr>
        <w:t>3</w:t>
      </w:r>
      <w:r w:rsidRPr="00A95C71">
        <w:rPr>
          <w:rFonts w:ascii="Times New Roman" w:hAnsi="Times New Roman"/>
          <w:sz w:val="24"/>
          <w:szCs w:val="24"/>
        </w:rPr>
        <w:t>% of the species present</w:t>
      </w:r>
      <w:r w:rsidR="00FF6057" w:rsidRPr="00A95C71">
        <w:rPr>
          <w:rFonts w:ascii="Times New Roman" w:hAnsi="Times New Roman"/>
          <w:sz w:val="24"/>
          <w:szCs w:val="24"/>
        </w:rPr>
        <w:t xml:space="preserve"> based on modeled species coverage estimates of species with at least </w:t>
      </w:r>
      <w:r w:rsidR="001B3A88">
        <w:rPr>
          <w:rFonts w:ascii="Times New Roman" w:hAnsi="Times New Roman"/>
          <w:sz w:val="24"/>
          <w:szCs w:val="24"/>
        </w:rPr>
        <w:t>84%</w:t>
      </w:r>
      <w:r w:rsidR="00FF6057" w:rsidRPr="00A95C71">
        <w:rPr>
          <w:rFonts w:ascii="Times New Roman" w:hAnsi="Times New Roman"/>
          <w:sz w:val="24"/>
          <w:szCs w:val="24"/>
        </w:rPr>
        <w:t xml:space="preserve"> occupancy</w:t>
      </w:r>
      <w:r w:rsidRPr="00A95C71">
        <w:rPr>
          <w:rFonts w:ascii="Times New Roman" w:hAnsi="Times New Roman"/>
          <w:sz w:val="24"/>
          <w:szCs w:val="24"/>
        </w:rPr>
        <w:t xml:space="preserve">. This value increased to </w:t>
      </w:r>
      <w:r w:rsidR="005773CF" w:rsidRPr="00A95C71">
        <w:rPr>
          <w:rFonts w:ascii="Times New Roman" w:hAnsi="Times New Roman"/>
          <w:sz w:val="24"/>
          <w:szCs w:val="24"/>
        </w:rPr>
        <w:t>near saturation (&gt;9</w:t>
      </w:r>
      <w:r w:rsidR="001B3A88">
        <w:rPr>
          <w:rFonts w:ascii="Times New Roman" w:hAnsi="Times New Roman"/>
          <w:sz w:val="24"/>
          <w:szCs w:val="24"/>
        </w:rPr>
        <w:t>7.6</w:t>
      </w:r>
      <w:r w:rsidR="005773CF" w:rsidRPr="00A95C71">
        <w:rPr>
          <w:rFonts w:ascii="Times New Roman" w:hAnsi="Times New Roman"/>
          <w:sz w:val="24"/>
          <w:szCs w:val="24"/>
        </w:rPr>
        <w:t xml:space="preserve">%) </w:t>
      </w:r>
      <w:r w:rsidRPr="00A95C71">
        <w:rPr>
          <w:rFonts w:ascii="Times New Roman" w:hAnsi="Times New Roman"/>
          <w:sz w:val="24"/>
          <w:szCs w:val="24"/>
        </w:rPr>
        <w:t xml:space="preserve">by sampling </w:t>
      </w:r>
      <w:r w:rsidR="00D2701A" w:rsidRPr="00A95C71">
        <w:rPr>
          <w:rFonts w:ascii="Times New Roman" w:hAnsi="Times New Roman"/>
          <w:sz w:val="24"/>
          <w:szCs w:val="24"/>
        </w:rPr>
        <w:t xml:space="preserve">three </w:t>
      </w:r>
      <w:r w:rsidRPr="00A95C71">
        <w:rPr>
          <w:rFonts w:ascii="Times New Roman" w:hAnsi="Times New Roman"/>
          <w:sz w:val="24"/>
          <w:szCs w:val="24"/>
        </w:rPr>
        <w:t xml:space="preserve">replicate water samples from </w:t>
      </w:r>
      <w:r w:rsidR="00D2701A" w:rsidRPr="00A95C71">
        <w:rPr>
          <w:rFonts w:ascii="Times New Roman" w:hAnsi="Times New Roman"/>
          <w:sz w:val="24"/>
          <w:szCs w:val="24"/>
        </w:rPr>
        <w:t xml:space="preserve">three </w:t>
      </w:r>
      <w:r w:rsidRPr="00A95C71">
        <w:rPr>
          <w:rFonts w:ascii="Times New Roman" w:hAnsi="Times New Roman"/>
          <w:sz w:val="24"/>
          <w:szCs w:val="24"/>
        </w:rPr>
        <w:t>locations along a 100</w:t>
      </w:r>
      <w:r w:rsidR="005603E0" w:rsidRPr="00A95C71">
        <w:rPr>
          <w:rFonts w:ascii="Times New Roman" w:hAnsi="Times New Roman"/>
          <w:sz w:val="24"/>
          <w:szCs w:val="24"/>
        </w:rPr>
        <w:t xml:space="preserve"> </w:t>
      </w:r>
      <w:r w:rsidRPr="00A95C71">
        <w:rPr>
          <w:rFonts w:ascii="Times New Roman" w:hAnsi="Times New Roman"/>
          <w:sz w:val="24"/>
          <w:szCs w:val="24"/>
        </w:rPr>
        <w:t>m transect.</w:t>
      </w:r>
      <w:r w:rsidR="00FF6057" w:rsidRPr="00A95C71">
        <w:rPr>
          <w:rFonts w:ascii="Times New Roman" w:hAnsi="Times New Roman"/>
          <w:sz w:val="24"/>
          <w:szCs w:val="24"/>
        </w:rPr>
        <w:t xml:space="preserve"> </w:t>
      </w:r>
      <w:r w:rsidR="00036E40" w:rsidRPr="00A95C71">
        <w:rPr>
          <w:rFonts w:ascii="Times New Roman" w:hAnsi="Times New Roman"/>
          <w:sz w:val="24"/>
          <w:szCs w:val="24"/>
        </w:rPr>
        <w:t xml:space="preserve">That said, rarefaction curves indicated that additional sampling would have recovered additional species. </w:t>
      </w:r>
      <w:r w:rsidRPr="00A95C71">
        <w:rPr>
          <w:rFonts w:ascii="Times New Roman" w:hAnsi="Times New Roman"/>
          <w:sz w:val="24"/>
          <w:szCs w:val="24"/>
        </w:rPr>
        <w:t xml:space="preserve">These results provide important benchmarks for replication and sampling efficiency within nearshore marine </w:t>
      </w:r>
      <w:r w:rsidR="00A124A8" w:rsidRPr="00A95C71">
        <w:rPr>
          <w:rFonts w:ascii="Times New Roman" w:hAnsi="Times New Roman"/>
          <w:sz w:val="24"/>
          <w:szCs w:val="24"/>
        </w:rPr>
        <w:t>environments and</w:t>
      </w:r>
      <w:r w:rsidRPr="00A95C71">
        <w:rPr>
          <w:rFonts w:ascii="Times New Roman" w:hAnsi="Times New Roman"/>
          <w:sz w:val="24"/>
          <w:szCs w:val="24"/>
        </w:rPr>
        <w:t xml:space="preserve"> highlight the need to adjust sampling intensity and replicates, depending on the questions to be addressed with eDNA. </w:t>
      </w:r>
    </w:p>
    <w:p w14:paraId="4928B896" w14:textId="282BD2FE"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Despite </w:t>
      </w:r>
      <w:r w:rsidR="00FB3A0C" w:rsidRPr="00A95C71">
        <w:rPr>
          <w:rFonts w:ascii="Times New Roman" w:hAnsi="Times New Roman"/>
          <w:sz w:val="24"/>
          <w:szCs w:val="24"/>
        </w:rPr>
        <w:t>not achieving saturation with our sampling design</w:t>
      </w:r>
      <w:r w:rsidRPr="00A95C71">
        <w:rPr>
          <w:rFonts w:ascii="Times New Roman" w:hAnsi="Times New Roman"/>
          <w:sz w:val="24"/>
          <w:szCs w:val="24"/>
        </w:rPr>
        <w:t xml:space="preserve">, we </w:t>
      </w:r>
      <w:r w:rsidR="00FB3A0C" w:rsidRPr="00A95C71">
        <w:rPr>
          <w:rFonts w:ascii="Times New Roman" w:hAnsi="Times New Roman"/>
          <w:sz w:val="24"/>
          <w:szCs w:val="24"/>
        </w:rPr>
        <w:t xml:space="preserve">did </w:t>
      </w:r>
      <w:r w:rsidRPr="00A95C71">
        <w:rPr>
          <w:rFonts w:ascii="Times New Roman" w:hAnsi="Times New Roman"/>
          <w:sz w:val="24"/>
          <w:szCs w:val="24"/>
        </w:rPr>
        <w:t>observe</w:t>
      </w:r>
      <w:r w:rsidR="00FB3A0C" w:rsidRPr="00A95C71">
        <w:rPr>
          <w:rFonts w:ascii="Times New Roman" w:hAnsi="Times New Roman"/>
          <w:sz w:val="24"/>
          <w:szCs w:val="24"/>
        </w:rPr>
        <w:t xml:space="preserve"> </w:t>
      </w:r>
      <w:r w:rsidRPr="00A95C71">
        <w:rPr>
          <w:rFonts w:ascii="Times New Roman" w:hAnsi="Times New Roman"/>
          <w:sz w:val="24"/>
          <w:szCs w:val="24"/>
        </w:rPr>
        <w:t xml:space="preserve">a transition from exponential to linear addition of species detections with additional sampling similar to that previously demonstrated in mesocosm experiments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w:t>
      </w:r>
      <w:r w:rsidR="00036E40" w:rsidRPr="00A95C71">
        <w:rPr>
          <w:rFonts w:ascii="Times New Roman" w:hAnsi="Times New Roman"/>
          <w:sz w:val="24"/>
          <w:szCs w:val="24"/>
        </w:rPr>
        <w:t>is</w:t>
      </w:r>
      <w:r w:rsidRPr="00A95C71">
        <w:rPr>
          <w:rFonts w:ascii="Times New Roman" w:hAnsi="Times New Roman"/>
          <w:sz w:val="24"/>
          <w:szCs w:val="24"/>
        </w:rPr>
        <w:t xml:space="preserve"> shift likely reflects the biological reality of eDNA within marine ecosystems</w:t>
      </w:r>
      <w:r w:rsidR="00036E40" w:rsidRPr="00A95C71">
        <w:rPr>
          <w:rFonts w:ascii="Times New Roman" w:hAnsi="Times New Roman"/>
          <w:sz w:val="24"/>
          <w:szCs w:val="24"/>
        </w:rPr>
        <w:t xml:space="preserve">, </w:t>
      </w:r>
      <w:r w:rsidR="004304B1" w:rsidRPr="00A95C71">
        <w:rPr>
          <w:rFonts w:ascii="Times New Roman" w:hAnsi="Times New Roman"/>
          <w:sz w:val="24"/>
          <w:szCs w:val="24"/>
        </w:rPr>
        <w:t>with</w:t>
      </w:r>
      <w:r w:rsidR="00036E40" w:rsidRPr="00A95C71">
        <w:rPr>
          <w:rFonts w:ascii="Times New Roman" w:hAnsi="Times New Roman"/>
          <w:sz w:val="24"/>
          <w:szCs w:val="24"/>
        </w:rPr>
        <w:t xml:space="preserve"> </w:t>
      </w:r>
      <w:r w:rsidRPr="00A95C71">
        <w:rPr>
          <w:rFonts w:ascii="Times New Roman" w:hAnsi="Times New Roman"/>
          <w:sz w:val="24"/>
          <w:szCs w:val="24"/>
        </w:rPr>
        <w:t xml:space="preserve">a few taxa </w:t>
      </w:r>
      <w:r w:rsidR="004304B1" w:rsidRPr="00A95C71">
        <w:rPr>
          <w:rFonts w:ascii="Times New Roman" w:hAnsi="Times New Roman"/>
          <w:sz w:val="24"/>
          <w:szCs w:val="24"/>
        </w:rPr>
        <w:t>being</w:t>
      </w:r>
      <w:r w:rsidR="00036E40" w:rsidRPr="00A95C71">
        <w:rPr>
          <w:rFonts w:ascii="Times New Roman" w:hAnsi="Times New Roman"/>
          <w:sz w:val="24"/>
          <w:szCs w:val="24"/>
        </w:rPr>
        <w:t xml:space="preserve"> </w:t>
      </w:r>
      <w:r w:rsidRPr="00A95C71">
        <w:rPr>
          <w:rFonts w:ascii="Times New Roman" w:hAnsi="Times New Roman"/>
          <w:sz w:val="24"/>
          <w:szCs w:val="24"/>
        </w:rPr>
        <w:t xml:space="preserve">abundant </w:t>
      </w:r>
      <w:r w:rsidR="004304B1" w:rsidRPr="00A95C71">
        <w:rPr>
          <w:rFonts w:ascii="Times New Roman" w:hAnsi="Times New Roman"/>
          <w:sz w:val="24"/>
          <w:szCs w:val="24"/>
        </w:rPr>
        <w:t>and</w:t>
      </w:r>
      <w:r w:rsidRPr="00A95C71">
        <w:rPr>
          <w:rFonts w:ascii="Times New Roman" w:hAnsi="Times New Roman"/>
          <w:sz w:val="24"/>
          <w:szCs w:val="24"/>
        </w:rPr>
        <w:t xml:space="preserve"> a long tail of low abundant species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4304B1" w:rsidRPr="00A95C71">
        <w:rPr>
          <w:rFonts w:ascii="Times New Roman" w:hAnsi="Times New Roman"/>
          <w:sz w:val="24"/>
          <w:szCs w:val="24"/>
        </w:rPr>
        <w:t>As such, while</w:t>
      </w:r>
      <w:r w:rsidRPr="00A95C71">
        <w:rPr>
          <w:rFonts w:ascii="Times New Roman" w:hAnsi="Times New Roman"/>
          <w:sz w:val="24"/>
          <w:szCs w:val="24"/>
        </w:rPr>
        <w:t xml:space="preserve"> only a few replicate</w:t>
      </w:r>
      <w:r w:rsidR="004304B1" w:rsidRPr="00A95C71">
        <w:rPr>
          <w:rFonts w:ascii="Times New Roman" w:hAnsi="Times New Roman"/>
          <w:sz w:val="24"/>
          <w:szCs w:val="24"/>
        </w:rPr>
        <w:t>s</w:t>
      </w:r>
      <w:r w:rsidRPr="00A95C71">
        <w:rPr>
          <w:rFonts w:ascii="Times New Roman" w:hAnsi="Times New Roman"/>
          <w:sz w:val="24"/>
          <w:szCs w:val="24"/>
        </w:rPr>
        <w:t xml:space="preserve"> are needed to capture </w:t>
      </w:r>
      <w:r w:rsidR="004304B1" w:rsidRPr="00A95C71">
        <w:rPr>
          <w:rFonts w:ascii="Times New Roman" w:hAnsi="Times New Roman"/>
          <w:sz w:val="24"/>
          <w:szCs w:val="24"/>
        </w:rPr>
        <w:t xml:space="preserve">local </w:t>
      </w:r>
      <w:r w:rsidRPr="00A95C71">
        <w:rPr>
          <w:rFonts w:ascii="Times New Roman" w:hAnsi="Times New Roman"/>
          <w:sz w:val="24"/>
          <w:szCs w:val="24"/>
        </w:rPr>
        <w:t>core species diversity, high technical</w:t>
      </w:r>
      <w:r w:rsidR="000653AC" w:rsidRPr="00A95C71">
        <w:rPr>
          <w:rFonts w:ascii="Times New Roman" w:hAnsi="Times New Roman"/>
          <w:sz w:val="24"/>
          <w:szCs w:val="24"/>
        </w:rPr>
        <w:t xml:space="preserve"> (PCR)</w:t>
      </w:r>
      <w:r w:rsidRPr="00A95C71">
        <w:rPr>
          <w:rFonts w:ascii="Times New Roman" w:hAnsi="Times New Roman"/>
          <w:sz w:val="24"/>
          <w:szCs w:val="24"/>
        </w:rPr>
        <w:t xml:space="preserve"> and biological </w:t>
      </w:r>
      <w:r w:rsidR="000653AC" w:rsidRPr="00A95C71">
        <w:rPr>
          <w:rStyle w:val="CommentReference"/>
          <w:rFonts w:ascii="Times New Roman" w:eastAsiaTheme="minorHAnsi" w:hAnsi="Times New Roman"/>
          <w:snapToGrid/>
          <w:color w:val="auto"/>
          <w:sz w:val="24"/>
          <w:szCs w:val="24"/>
          <w:lang w:eastAsia="en-US" w:bidi="ar-SA"/>
        </w:rPr>
        <w:t xml:space="preserve">(bottle) </w:t>
      </w:r>
      <w:r w:rsidRPr="00A95C71">
        <w:rPr>
          <w:rFonts w:ascii="Times New Roman" w:hAnsi="Times New Roman"/>
          <w:sz w:val="24"/>
          <w:szCs w:val="24"/>
        </w:rPr>
        <w:t>replicat</w:t>
      </w:r>
      <w:r w:rsidR="004304B1" w:rsidRPr="00A95C71">
        <w:rPr>
          <w:rFonts w:ascii="Times New Roman" w:hAnsi="Times New Roman"/>
          <w:sz w:val="24"/>
          <w:szCs w:val="24"/>
        </w:rPr>
        <w:t xml:space="preserve">ion </w:t>
      </w:r>
      <w:r w:rsidR="00E174AE" w:rsidRPr="00A95C71">
        <w:rPr>
          <w:rFonts w:ascii="Times New Roman" w:hAnsi="Times New Roman"/>
          <w:sz w:val="24"/>
          <w:szCs w:val="24"/>
        </w:rPr>
        <w:t>may be</w:t>
      </w:r>
      <w:r w:rsidR="004304B1" w:rsidRPr="00A95C71">
        <w:rPr>
          <w:rFonts w:ascii="Times New Roman" w:hAnsi="Times New Roman"/>
          <w:sz w:val="24"/>
          <w:szCs w:val="24"/>
        </w:rPr>
        <w:t xml:space="preserve"> required</w:t>
      </w:r>
      <w:r w:rsidRPr="00A95C71">
        <w:rPr>
          <w:rFonts w:ascii="Times New Roman" w:hAnsi="Times New Roman"/>
          <w:sz w:val="24"/>
          <w:szCs w:val="24"/>
        </w:rPr>
        <w:t xml:space="preserve"> to saturat</w:t>
      </w:r>
      <w:r w:rsidR="004304B1" w:rsidRPr="00A95C71">
        <w:rPr>
          <w:rFonts w:ascii="Times New Roman" w:hAnsi="Times New Roman"/>
          <w:sz w:val="24"/>
          <w:szCs w:val="24"/>
        </w:rPr>
        <w:t>e</w:t>
      </w:r>
      <w:r w:rsidRPr="00A95C71">
        <w:rPr>
          <w:rFonts w:ascii="Times New Roman" w:hAnsi="Times New Roman"/>
          <w:sz w:val="24"/>
          <w:szCs w:val="24"/>
        </w:rPr>
        <w:t xml:space="preserve"> species detection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Thus, if the goal is to detect rare species, it is imperative to increase sampl</w:t>
      </w:r>
      <w:r w:rsidR="00E174AE" w:rsidRPr="00A95C71">
        <w:rPr>
          <w:rFonts w:ascii="Times New Roman" w:hAnsi="Times New Roman"/>
          <w:sz w:val="24"/>
          <w:szCs w:val="24"/>
        </w:rPr>
        <w:t>e number</w:t>
      </w:r>
      <w:r w:rsidRPr="00A95C71">
        <w:rPr>
          <w:rFonts w:ascii="Times New Roman" w:hAnsi="Times New Roman"/>
          <w:sz w:val="24"/>
          <w:szCs w:val="24"/>
        </w:rPr>
        <w:t xml:space="preserve">, an unsurprising result given the reality of detection probabilities of rare taxa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mendeley":{"formattedCitation":"[18]","plainTextFormattedCitation":"[18]","previouslyFormattedCitation":"[18]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[18]</w:t>
      </w:r>
      <w:r w:rsidRPr="00A95C71">
        <w:rPr>
          <w:rFonts w:ascii="Times New Roman" w:hAnsi="Times New Roman"/>
          <w:sz w:val="24"/>
          <w:szCs w:val="24"/>
        </w:rPr>
        <w:fldChar w:fldCharType="end"/>
      </w:r>
      <w:r w:rsidRPr="00A95C71">
        <w:rPr>
          <w:rFonts w:ascii="Times New Roman" w:hAnsi="Times New Roman"/>
          <w:sz w:val="24"/>
          <w:szCs w:val="24"/>
        </w:rPr>
        <w:t>.</w:t>
      </w:r>
      <w:r w:rsidR="00FB3A0C" w:rsidRPr="00A95C71">
        <w:rPr>
          <w:rFonts w:ascii="Times New Roman" w:hAnsi="Times New Roman"/>
          <w:sz w:val="24"/>
          <w:szCs w:val="24"/>
        </w:rPr>
        <w:t xml:space="preserve"> </w:t>
      </w:r>
      <w:r w:rsidR="004304B1" w:rsidRPr="00A95C71">
        <w:rPr>
          <w:rFonts w:ascii="Times New Roman" w:hAnsi="Times New Roman"/>
          <w:sz w:val="24"/>
          <w:szCs w:val="24"/>
        </w:rPr>
        <w:t xml:space="preserve">Despite this caveat and our relatively limited number of </w:t>
      </w:r>
      <w:r w:rsidR="00CD5ED4" w:rsidRPr="00A95C71">
        <w:rPr>
          <w:rFonts w:ascii="Times New Roman" w:hAnsi="Times New Roman"/>
          <w:sz w:val="24"/>
          <w:szCs w:val="24"/>
        </w:rPr>
        <w:t>sample</w:t>
      </w:r>
      <w:r w:rsidR="004304B1" w:rsidRPr="00A95C71">
        <w:rPr>
          <w:rFonts w:ascii="Times New Roman" w:hAnsi="Times New Roman"/>
          <w:sz w:val="24"/>
          <w:szCs w:val="24"/>
        </w:rPr>
        <w:t xml:space="preserve"> replicates</w:t>
      </w:r>
      <w:r w:rsidR="00CD5ED4" w:rsidRPr="00A95C71">
        <w:rPr>
          <w:rFonts w:ascii="Times New Roman" w:hAnsi="Times New Roman"/>
          <w:sz w:val="24"/>
          <w:szCs w:val="24"/>
        </w:rPr>
        <w:t>, we</w:t>
      </w:r>
      <w:r w:rsidR="00AD2727" w:rsidRPr="00A95C71">
        <w:rPr>
          <w:rFonts w:ascii="Times New Roman" w:hAnsi="Times New Roman"/>
          <w:sz w:val="24"/>
          <w:szCs w:val="24"/>
        </w:rPr>
        <w:t xml:space="preserve"> still detected rare species </w:t>
      </w:r>
      <w:r w:rsidR="00CD5ED4" w:rsidRPr="00A95C71">
        <w:rPr>
          <w:rFonts w:ascii="Times New Roman" w:hAnsi="Times New Roman"/>
          <w:sz w:val="24"/>
          <w:szCs w:val="24"/>
        </w:rPr>
        <w:t>such as</w:t>
      </w:r>
      <w:r w:rsidR="00AD2727" w:rsidRPr="00A95C71">
        <w:rPr>
          <w:rFonts w:ascii="Times New Roman" w:hAnsi="Times New Roman"/>
          <w:sz w:val="24"/>
          <w:szCs w:val="24"/>
        </w:rPr>
        <w:t xml:space="preserve"> </w:t>
      </w:r>
      <w:r w:rsidR="00D2701A" w:rsidRPr="00A95C71">
        <w:rPr>
          <w:rFonts w:ascii="Times New Roman" w:hAnsi="Times New Roman"/>
          <w:sz w:val="24"/>
          <w:szCs w:val="24"/>
        </w:rPr>
        <w:t>g</w:t>
      </w:r>
      <w:r w:rsidR="00AD2727" w:rsidRPr="00A95C71">
        <w:rPr>
          <w:rFonts w:ascii="Times New Roman" w:hAnsi="Times New Roman"/>
          <w:sz w:val="24"/>
          <w:szCs w:val="24"/>
        </w:rPr>
        <w:t>iant black seabass</w:t>
      </w:r>
      <w:r w:rsidR="00CD5ED4" w:rsidRPr="00A95C71">
        <w:rPr>
          <w:rFonts w:ascii="Times New Roman" w:hAnsi="Times New Roman"/>
          <w:sz w:val="24"/>
          <w:szCs w:val="24"/>
        </w:rPr>
        <w:t xml:space="preserve"> (</w:t>
      </w:r>
      <w:r w:rsidR="00CD5ED4" w:rsidRPr="00A95C71">
        <w:rPr>
          <w:rFonts w:ascii="Times New Roman" w:hAnsi="Times New Roman"/>
          <w:i/>
          <w:iCs/>
          <w:color w:val="222222"/>
          <w:sz w:val="24"/>
          <w:szCs w:val="24"/>
          <w:shd w:val="clear" w:color="auto" w:fill="FFFFFF"/>
          <w:lang w:eastAsia="en-US"/>
        </w:rPr>
        <w:t>Stereolepis gigas</w:t>
      </w:r>
      <w:r w:rsidR="00BC0DCE">
        <w:rPr>
          <w:rFonts w:ascii="Times New Roman" w:hAnsi="Times New Roman"/>
          <w:i/>
          <w:iCs/>
          <w:color w:val="222222"/>
          <w:sz w:val="24"/>
          <w:szCs w:val="24"/>
          <w:shd w:val="clear" w:color="auto" w:fill="FFFFFF"/>
          <w:lang w:eastAsia="en-US"/>
        </w:rPr>
        <w:t xml:space="preserve">, </w:t>
      </w:r>
      <w:proofErr w:type="spellStart"/>
      <w:r w:rsidR="00BC0DCE" w:rsidRPr="00BC0DCE">
        <w:rPr>
          <w:rFonts w:ascii="Times New Roman" w:hAnsi="Times New Roman"/>
          <w:color w:val="222222"/>
          <w:sz w:val="24"/>
          <w:szCs w:val="24"/>
          <w:shd w:val="clear" w:color="auto" w:fill="FFFFFF"/>
          <w:lang w:eastAsia="en-US"/>
        </w:rPr>
        <w:t>Polyprionidae</w:t>
      </w:r>
      <w:proofErr w:type="spellEnd"/>
      <w:r w:rsidR="00CD5ED4" w:rsidRPr="00A95C71">
        <w:rPr>
          <w:rFonts w:ascii="Times New Roman" w:hAnsi="Times New Roman"/>
          <w:color w:val="222222"/>
          <w:sz w:val="24"/>
          <w:szCs w:val="24"/>
          <w:shd w:val="clear" w:color="auto" w:fill="FFFFFF"/>
          <w:lang w:eastAsia="en-US"/>
        </w:rPr>
        <w:t>)</w:t>
      </w:r>
      <w:r w:rsidR="00CD5ED4" w:rsidRPr="00A95C71">
        <w:rPr>
          <w:rFonts w:ascii="Times New Roman" w:hAnsi="Times New Roman"/>
          <w:sz w:val="24"/>
          <w:szCs w:val="24"/>
        </w:rPr>
        <w:t xml:space="preserve"> suggesting that eDNA is </w:t>
      </w:r>
      <w:r w:rsidR="00AD2727" w:rsidRPr="00A95C71">
        <w:rPr>
          <w:rFonts w:ascii="Times New Roman" w:hAnsi="Times New Roman"/>
          <w:sz w:val="24"/>
          <w:szCs w:val="24"/>
        </w:rPr>
        <w:t>likely still superior</w:t>
      </w:r>
      <w:r w:rsidR="00CD5ED4" w:rsidRPr="00A95C71">
        <w:rPr>
          <w:rFonts w:ascii="Times New Roman" w:hAnsi="Times New Roman"/>
          <w:sz w:val="24"/>
          <w:szCs w:val="24"/>
        </w:rPr>
        <w:t xml:space="preserve"> to visual techniques</w:t>
      </w:r>
      <w:r w:rsidR="00AD2727" w:rsidRPr="00A95C71">
        <w:rPr>
          <w:rFonts w:ascii="Times New Roman" w:hAnsi="Times New Roman"/>
          <w:sz w:val="24"/>
          <w:szCs w:val="24"/>
        </w:rPr>
        <w:t xml:space="preserve"> at rare species detection </w:t>
      </w:r>
      <w:r w:rsidR="00AD2727"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00AD2727" w:rsidRPr="00A95C71">
        <w:rPr>
          <w:rFonts w:ascii="Times New Roman" w:hAnsi="Times New Roman"/>
          <w:sz w:val="24"/>
          <w:szCs w:val="24"/>
        </w:rPr>
        <w:fldChar w:fldCharType="separate"/>
      </w:r>
      <w:r w:rsidR="000F1EA9" w:rsidRPr="000F1EA9">
        <w:rPr>
          <w:rFonts w:ascii="Times New Roman" w:hAnsi="Times New Roman"/>
          <w:noProof/>
          <w:sz w:val="24"/>
          <w:szCs w:val="24"/>
        </w:rPr>
        <w:t>[10]</w:t>
      </w:r>
      <w:r w:rsidR="00AD2727" w:rsidRPr="00A95C71">
        <w:rPr>
          <w:rFonts w:ascii="Times New Roman" w:hAnsi="Times New Roman"/>
          <w:sz w:val="24"/>
          <w:szCs w:val="24"/>
        </w:rPr>
        <w:fldChar w:fldCharType="end"/>
      </w:r>
      <w:r w:rsidR="00AD2727" w:rsidRPr="00A95C71">
        <w:rPr>
          <w:rFonts w:ascii="Times New Roman" w:hAnsi="Times New Roman"/>
          <w:sz w:val="24"/>
          <w:szCs w:val="24"/>
        </w:rPr>
        <w:t>.</w:t>
      </w:r>
    </w:p>
    <w:p w14:paraId="38B05FA7" w14:textId="58874CFA" w:rsidR="00CD5ED4" w:rsidRPr="00D8370F" w:rsidRDefault="003F09C0" w:rsidP="00A95C71">
      <w:pPr>
        <w:pStyle w:val="MDPI31text"/>
        <w:spacing w:before="240" w:after="120" w:line="480" w:lineRule="auto"/>
        <w:ind w:firstLine="0"/>
        <w:jc w:val="left"/>
        <w:rPr>
          <w:rFonts w:ascii="Times New Roman" w:hAnsi="Times New Roman"/>
          <w:b/>
          <w:bCs/>
          <w:sz w:val="32"/>
          <w:szCs w:val="32"/>
        </w:rPr>
      </w:pPr>
      <w:r w:rsidRPr="00D8370F">
        <w:rPr>
          <w:rFonts w:ascii="Times New Roman" w:hAnsi="Times New Roman"/>
          <w:b/>
          <w:bCs/>
          <w:sz w:val="32"/>
          <w:szCs w:val="32"/>
        </w:rPr>
        <w:t xml:space="preserve">Importance of </w:t>
      </w:r>
      <w:r w:rsidR="00191983">
        <w:rPr>
          <w:rFonts w:ascii="Times New Roman" w:hAnsi="Times New Roman"/>
          <w:b/>
          <w:bCs/>
          <w:sz w:val="32"/>
          <w:szCs w:val="32"/>
        </w:rPr>
        <w:t>s</w:t>
      </w:r>
      <w:r w:rsidR="00CD5ED4" w:rsidRPr="00D8370F">
        <w:rPr>
          <w:rFonts w:ascii="Times New Roman" w:hAnsi="Times New Roman"/>
          <w:b/>
          <w:bCs/>
          <w:sz w:val="32"/>
          <w:szCs w:val="32"/>
        </w:rPr>
        <w:t xml:space="preserve">ite </w:t>
      </w:r>
      <w:r w:rsidR="00191983">
        <w:rPr>
          <w:rFonts w:ascii="Times New Roman" w:hAnsi="Times New Roman"/>
          <w:b/>
          <w:bCs/>
          <w:sz w:val="32"/>
          <w:szCs w:val="32"/>
        </w:rPr>
        <w:t>o</w:t>
      </w:r>
      <w:r w:rsidR="00CD5ED4" w:rsidRPr="00D8370F">
        <w:rPr>
          <w:rFonts w:ascii="Times New Roman" w:hAnsi="Times New Roman"/>
          <w:b/>
          <w:bCs/>
          <w:sz w:val="32"/>
          <w:szCs w:val="32"/>
        </w:rPr>
        <w:t xml:space="preserve">ccupancy </w:t>
      </w:r>
      <w:r w:rsidR="00191983">
        <w:rPr>
          <w:rFonts w:ascii="Times New Roman" w:hAnsi="Times New Roman"/>
          <w:b/>
          <w:bCs/>
          <w:sz w:val="32"/>
          <w:szCs w:val="32"/>
        </w:rPr>
        <w:t>m</w:t>
      </w:r>
      <w:r w:rsidR="00CD5ED4" w:rsidRPr="00D8370F">
        <w:rPr>
          <w:rFonts w:ascii="Times New Roman" w:hAnsi="Times New Roman"/>
          <w:b/>
          <w:bCs/>
          <w:sz w:val="32"/>
          <w:szCs w:val="32"/>
        </w:rPr>
        <w:t>odelling</w:t>
      </w:r>
    </w:p>
    <w:p w14:paraId="44E01A51" w14:textId="52F8EC8C" w:rsidR="007E6DC8" w:rsidRPr="00A95C71" w:rsidRDefault="00CD5ED4"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lastRenderedPageBreak/>
        <w:t>S</w:t>
      </w:r>
      <w:r w:rsidR="00FA44C3" w:rsidRPr="00A95C71">
        <w:rPr>
          <w:rFonts w:ascii="Times New Roman" w:hAnsi="Times New Roman"/>
          <w:sz w:val="24"/>
          <w:szCs w:val="24"/>
        </w:rPr>
        <w:t xml:space="preserve">ite occupancy modeling </w:t>
      </w:r>
      <w:r w:rsidRPr="00A95C71">
        <w:rPr>
          <w:rFonts w:ascii="Times New Roman" w:hAnsi="Times New Roman"/>
          <w:sz w:val="24"/>
          <w:szCs w:val="24"/>
        </w:rPr>
        <w:t xml:space="preserve">showed that almost all species with occupancy rates higher than </w:t>
      </w:r>
      <w:r w:rsidR="001B3A88">
        <w:rPr>
          <w:rFonts w:ascii="Times New Roman" w:hAnsi="Times New Roman"/>
          <w:sz w:val="24"/>
          <w:szCs w:val="24"/>
        </w:rPr>
        <w:t>84%</w:t>
      </w:r>
      <w:r w:rsidRPr="00A95C71">
        <w:rPr>
          <w:rFonts w:ascii="Times New Roman" w:hAnsi="Times New Roman"/>
          <w:sz w:val="24"/>
          <w:szCs w:val="24"/>
        </w:rPr>
        <w:t xml:space="preserve"> were common Southern California </w:t>
      </w:r>
      <w:r w:rsidR="007E6DC8" w:rsidRPr="00A95C71">
        <w:rPr>
          <w:rFonts w:ascii="Times New Roman" w:hAnsi="Times New Roman"/>
          <w:sz w:val="24"/>
          <w:szCs w:val="24"/>
        </w:rPr>
        <w:t xml:space="preserve">kelp forest </w:t>
      </w:r>
      <w:r w:rsidRPr="00A95C71">
        <w:rPr>
          <w:rFonts w:ascii="Times New Roman" w:hAnsi="Times New Roman"/>
          <w:sz w:val="24"/>
          <w:szCs w:val="24"/>
        </w:rPr>
        <w:t xml:space="preserve">species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{"citationItems":[{"id":"ITEM-1","itemData":{"ISBN":"9781627111256","author":[{"dropping-particle":"","family":"Love","given":"M S","non-dropping-particle":"","parse-names":false,"suffix":""},{"dropping-particle":"","family":"Passarelli","given":"J K","non-dropping-particle":"","parse-names":false,"suffix":""}],"edition":"2nd.","id":"ITEM-1","issued":{"date-parts":[["2020"]]},"publisher":"University of California Agriculture and Natural Resources","title":"Miller and Lea's Guide to the Coastal Marine Fishes of California","type":"book"},"uris":["http://www.mendeley.com/documents/?uuid=be4911f1-ec0f-4663-b77b-8be9d1be0440"]}],"mendeley":{"formattedCitation":"[48]","plainTextFormattedCitation":"[48]","previouslyFormattedCitation":"[48]"},"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[48]</w:t>
      </w:r>
      <w:r w:rsidRPr="00A95C71">
        <w:rPr>
          <w:rFonts w:ascii="Times New Roman" w:hAnsi="Times New Roman"/>
          <w:sz w:val="24"/>
          <w:szCs w:val="24"/>
        </w:rPr>
        <w:fldChar w:fldCharType="end"/>
      </w:r>
      <w:r w:rsidR="00C0005F" w:rsidRPr="00A95C71">
        <w:rPr>
          <w:rFonts w:ascii="Times New Roman" w:hAnsi="Times New Roman"/>
          <w:sz w:val="24"/>
          <w:szCs w:val="24"/>
        </w:rPr>
        <w:t xml:space="preserve">. In </w:t>
      </w:r>
      <w:r w:rsidR="005332F1" w:rsidRPr="00A95C71">
        <w:rPr>
          <w:rFonts w:ascii="Times New Roman" w:hAnsi="Times New Roman"/>
          <w:sz w:val="24"/>
          <w:szCs w:val="24"/>
        </w:rPr>
        <w:t>contrast,</w:t>
      </w:r>
      <w:r w:rsidR="007E6DC8" w:rsidRPr="00A95C71">
        <w:rPr>
          <w:rFonts w:ascii="Times New Roman" w:hAnsi="Times New Roman"/>
          <w:sz w:val="24"/>
          <w:szCs w:val="24"/>
        </w:rPr>
        <w:t xml:space="preserve"> </w:t>
      </w:r>
      <w:r w:rsidR="00FA44C3" w:rsidRPr="00A95C71">
        <w:rPr>
          <w:rFonts w:ascii="Times New Roman" w:hAnsi="Times New Roman"/>
          <w:sz w:val="24"/>
          <w:szCs w:val="24"/>
        </w:rPr>
        <w:t>almost all pelagic</w:t>
      </w:r>
      <w:r w:rsidR="00631E86" w:rsidRPr="00A95C71">
        <w:rPr>
          <w:rFonts w:ascii="Times New Roman" w:hAnsi="Times New Roman"/>
          <w:sz w:val="24"/>
          <w:szCs w:val="24"/>
        </w:rPr>
        <w:t xml:space="preserve"> and </w:t>
      </w:r>
      <w:r w:rsidR="00FA44C3" w:rsidRPr="00A95C71">
        <w:rPr>
          <w:rFonts w:ascii="Times New Roman" w:hAnsi="Times New Roman"/>
          <w:sz w:val="24"/>
          <w:szCs w:val="24"/>
        </w:rPr>
        <w:t>intertidal</w:t>
      </w:r>
      <w:r w:rsidR="003F09C0" w:rsidRPr="00A95C71">
        <w:rPr>
          <w:rFonts w:ascii="Times New Roman" w:hAnsi="Times New Roman"/>
          <w:sz w:val="24"/>
          <w:szCs w:val="24"/>
        </w:rPr>
        <w:t xml:space="preserve"> species that should not be present in a kelp forest </w:t>
      </w:r>
      <w:r w:rsidR="00FA44C3" w:rsidRPr="00A95C71">
        <w:rPr>
          <w:rFonts w:ascii="Times New Roman" w:hAnsi="Times New Roman"/>
          <w:sz w:val="24"/>
          <w:szCs w:val="24"/>
        </w:rPr>
        <w:t xml:space="preserve">had low occupancy rates and were detected </w:t>
      </w:r>
      <w:r w:rsidR="007E6DC8" w:rsidRPr="00A95C71">
        <w:rPr>
          <w:rFonts w:ascii="Times New Roman" w:hAnsi="Times New Roman"/>
          <w:sz w:val="24"/>
          <w:szCs w:val="24"/>
        </w:rPr>
        <w:t xml:space="preserve">only </w:t>
      </w:r>
      <w:r w:rsidR="00FA44C3" w:rsidRPr="00A95C71">
        <w:rPr>
          <w:rFonts w:ascii="Times New Roman" w:hAnsi="Times New Roman"/>
          <w:sz w:val="24"/>
          <w:szCs w:val="24"/>
        </w:rPr>
        <w:t>in a single bottle replicate (Table</w:t>
      </w:r>
      <w:r w:rsidR="00631E86" w:rsidRPr="00A95C71">
        <w:rPr>
          <w:rFonts w:ascii="Times New Roman" w:hAnsi="Times New Roman"/>
          <w:sz w:val="24"/>
          <w:szCs w:val="24"/>
        </w:rPr>
        <w:t xml:space="preserve">s </w:t>
      </w:r>
      <w:r w:rsidR="005603E0" w:rsidRPr="00A95C71">
        <w:rPr>
          <w:rFonts w:ascii="Times New Roman" w:hAnsi="Times New Roman"/>
          <w:sz w:val="24"/>
          <w:szCs w:val="24"/>
        </w:rPr>
        <w:t>S</w:t>
      </w:r>
      <w:r w:rsidR="00631E86" w:rsidRPr="00A95C71">
        <w:rPr>
          <w:rFonts w:ascii="Times New Roman" w:hAnsi="Times New Roman"/>
          <w:sz w:val="24"/>
          <w:szCs w:val="24"/>
        </w:rPr>
        <w:t>1-</w:t>
      </w:r>
      <w:r w:rsidR="005603E0" w:rsidRPr="00A95C71">
        <w:rPr>
          <w:rFonts w:ascii="Times New Roman" w:hAnsi="Times New Roman"/>
          <w:sz w:val="24"/>
          <w:szCs w:val="24"/>
        </w:rPr>
        <w:t>S</w:t>
      </w:r>
      <w:r w:rsidR="00631E86" w:rsidRPr="00A95C71">
        <w:rPr>
          <w:rFonts w:ascii="Times New Roman" w:hAnsi="Times New Roman"/>
          <w:sz w:val="24"/>
          <w:szCs w:val="24"/>
        </w:rPr>
        <w:t>2</w:t>
      </w:r>
      <w:r w:rsidR="00FA44C3" w:rsidRPr="00A95C71">
        <w:rPr>
          <w:rFonts w:ascii="Times New Roman" w:hAnsi="Times New Roman"/>
          <w:sz w:val="24"/>
          <w:szCs w:val="24"/>
        </w:rPr>
        <w:t xml:space="preserve">). </w:t>
      </w:r>
      <w:r w:rsidR="005332F1" w:rsidRPr="00A95C71">
        <w:rPr>
          <w:rFonts w:ascii="Times New Roman" w:hAnsi="Times New Roman"/>
          <w:sz w:val="24"/>
          <w:szCs w:val="24"/>
        </w:rPr>
        <w:t>T</w:t>
      </w:r>
      <w:r w:rsidR="007E6DC8" w:rsidRPr="00A95C71">
        <w:rPr>
          <w:rFonts w:ascii="Times New Roman" w:hAnsi="Times New Roman"/>
          <w:sz w:val="24"/>
          <w:szCs w:val="24"/>
        </w:rPr>
        <w:t>hese</w:t>
      </w:r>
      <w:r w:rsidR="00FA44C3" w:rsidRPr="00A95C71">
        <w:rPr>
          <w:rFonts w:ascii="Times New Roman" w:hAnsi="Times New Roman"/>
          <w:sz w:val="24"/>
          <w:szCs w:val="24"/>
        </w:rPr>
        <w:t xml:space="preserve"> low occupancy </w:t>
      </w:r>
      <w:r w:rsidR="007E6DC8" w:rsidRPr="00A95C71">
        <w:rPr>
          <w:rFonts w:ascii="Times New Roman" w:hAnsi="Times New Roman"/>
          <w:sz w:val="24"/>
          <w:szCs w:val="24"/>
        </w:rPr>
        <w:t xml:space="preserve">detections </w:t>
      </w:r>
      <w:r w:rsidR="005332F1" w:rsidRPr="00A95C71">
        <w:rPr>
          <w:rFonts w:ascii="Times New Roman" w:hAnsi="Times New Roman"/>
          <w:sz w:val="24"/>
          <w:szCs w:val="24"/>
        </w:rPr>
        <w:t xml:space="preserve">cannot be </w:t>
      </w:r>
      <w:r w:rsidR="007E6DC8" w:rsidRPr="00A95C71">
        <w:rPr>
          <w:rFonts w:ascii="Times New Roman" w:hAnsi="Times New Roman"/>
          <w:sz w:val="24"/>
          <w:szCs w:val="24"/>
        </w:rPr>
        <w:t xml:space="preserve">contamination because they </w:t>
      </w:r>
      <w:r w:rsidR="007D6AC6" w:rsidRPr="00A95C71">
        <w:rPr>
          <w:rFonts w:ascii="Times New Roman" w:hAnsi="Times New Roman"/>
          <w:sz w:val="24"/>
          <w:szCs w:val="24"/>
        </w:rPr>
        <w:t>did not occur in field or laboratory controls</w:t>
      </w:r>
      <w:r w:rsidR="003F09C0" w:rsidRPr="00A95C71">
        <w:rPr>
          <w:rFonts w:ascii="Times New Roman" w:hAnsi="Times New Roman"/>
          <w:sz w:val="24"/>
          <w:szCs w:val="24"/>
        </w:rPr>
        <w:t>; i</w:t>
      </w:r>
      <w:r w:rsidR="007D6AC6" w:rsidRPr="00A95C71">
        <w:rPr>
          <w:rFonts w:ascii="Times New Roman" w:hAnsi="Times New Roman"/>
          <w:sz w:val="24"/>
          <w:szCs w:val="24"/>
        </w:rPr>
        <w:t>nstead</w:t>
      </w:r>
      <w:r w:rsidR="003F09C0" w:rsidRPr="00A95C71">
        <w:rPr>
          <w:rFonts w:ascii="Times New Roman" w:hAnsi="Times New Roman"/>
          <w:sz w:val="24"/>
          <w:szCs w:val="24"/>
        </w:rPr>
        <w:t xml:space="preserve">, they </w:t>
      </w:r>
      <w:r w:rsidR="007E6DC8" w:rsidRPr="00A95C71">
        <w:rPr>
          <w:rFonts w:ascii="Times New Roman" w:hAnsi="Times New Roman"/>
          <w:sz w:val="24"/>
          <w:szCs w:val="24"/>
        </w:rPr>
        <w:t xml:space="preserve">likely represent </w:t>
      </w:r>
      <w:r w:rsidR="00F953E7" w:rsidRPr="00A95C71">
        <w:rPr>
          <w:rFonts w:ascii="Times New Roman" w:hAnsi="Times New Roman"/>
          <w:sz w:val="24"/>
          <w:szCs w:val="24"/>
        </w:rPr>
        <w:t>eDNA transported</w:t>
      </w:r>
      <w:r w:rsidR="007D6AC6" w:rsidRPr="00A95C71">
        <w:rPr>
          <w:rFonts w:ascii="Times New Roman" w:hAnsi="Times New Roman"/>
          <w:sz w:val="24"/>
          <w:szCs w:val="24"/>
        </w:rPr>
        <w:t xml:space="preserve"> between habitats</w:t>
      </w:r>
      <w:r w:rsidR="00CD11E4" w:rsidRPr="00A95C71">
        <w:rPr>
          <w:rFonts w:ascii="Times New Roman" w:hAnsi="Times New Roman"/>
          <w:sz w:val="24"/>
          <w:szCs w:val="24"/>
        </w:rPr>
        <w:t xml:space="preserve"> </w:t>
      </w:r>
      <w:r w:rsidR="00CD11E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D11E4"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CD11E4" w:rsidRPr="00A95C71">
        <w:rPr>
          <w:rFonts w:ascii="Times New Roman" w:hAnsi="Times New Roman"/>
          <w:sz w:val="24"/>
          <w:szCs w:val="24"/>
        </w:rPr>
        <w:fldChar w:fldCharType="end"/>
      </w:r>
      <w:r w:rsidR="007E6DC8" w:rsidRPr="00A95C71">
        <w:rPr>
          <w:rFonts w:ascii="Times New Roman" w:hAnsi="Times New Roman"/>
          <w:sz w:val="24"/>
          <w:szCs w:val="24"/>
        </w:rPr>
        <w:t xml:space="preserve">. </w:t>
      </w:r>
      <w:r w:rsidR="001A2B79" w:rsidRPr="00A95C71">
        <w:rPr>
          <w:rFonts w:ascii="Times New Roman" w:hAnsi="Times New Roman"/>
          <w:sz w:val="24"/>
          <w:szCs w:val="24"/>
        </w:rPr>
        <w:t xml:space="preserve">Regardless, </w:t>
      </w:r>
      <w:r w:rsidR="00C75358" w:rsidRPr="00A95C71">
        <w:rPr>
          <w:rFonts w:ascii="Times New Roman" w:hAnsi="Times New Roman"/>
          <w:sz w:val="24"/>
          <w:szCs w:val="24"/>
        </w:rPr>
        <w:t xml:space="preserve">site occupancy modeling </w:t>
      </w:r>
      <w:r w:rsidR="007E6DC8" w:rsidRPr="00A95C71">
        <w:rPr>
          <w:rFonts w:ascii="Times New Roman" w:hAnsi="Times New Roman"/>
          <w:sz w:val="24"/>
          <w:szCs w:val="24"/>
        </w:rPr>
        <w:t xml:space="preserve">removed </w:t>
      </w:r>
      <w:r w:rsidR="00C75358" w:rsidRPr="00A95C71">
        <w:rPr>
          <w:rFonts w:ascii="Times New Roman" w:hAnsi="Times New Roman"/>
          <w:sz w:val="24"/>
          <w:szCs w:val="24"/>
        </w:rPr>
        <w:t xml:space="preserve">the vast majority of unexpected </w:t>
      </w:r>
      <w:r w:rsidR="003F09C0" w:rsidRPr="00A95C71">
        <w:rPr>
          <w:rFonts w:ascii="Times New Roman" w:hAnsi="Times New Roman"/>
          <w:sz w:val="24"/>
          <w:szCs w:val="24"/>
        </w:rPr>
        <w:t>kelp forest fishes</w:t>
      </w:r>
      <w:r w:rsidR="00C75358" w:rsidRPr="00A95C71">
        <w:rPr>
          <w:rFonts w:ascii="Times New Roman" w:hAnsi="Times New Roman"/>
          <w:sz w:val="24"/>
          <w:szCs w:val="24"/>
        </w:rPr>
        <w:t>,</w:t>
      </w:r>
      <w:r w:rsidR="007E6DC8" w:rsidRPr="00A95C71">
        <w:rPr>
          <w:rFonts w:ascii="Times New Roman" w:hAnsi="Times New Roman"/>
          <w:sz w:val="24"/>
          <w:szCs w:val="24"/>
        </w:rPr>
        <w:t xml:space="preserve"> highlighting its value for determining true species detections in a rigorous and repeatable way </w:t>
      </w:r>
      <w:r w:rsidR="007E6DC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Reports","id":"ITEM-2","issue":"1","issued":{"date-parts":[["2019"]]},"page":"3581","publisher":"Nature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[18,19]","plainTextFormattedCitation":"[18,19]","previouslyFormattedCitation":"[18,19]"},"properties":{"noteIndex":0},"schema":"https://github.com/citation-style-language/schema/raw/master/csl-citation.json"}</w:instrText>
      </w:r>
      <w:r w:rsidR="007E6DC8" w:rsidRPr="00A95C71">
        <w:rPr>
          <w:rFonts w:ascii="Times New Roman" w:hAnsi="Times New Roman"/>
          <w:sz w:val="24"/>
          <w:szCs w:val="24"/>
        </w:rPr>
        <w:fldChar w:fldCharType="separate"/>
      </w:r>
      <w:r w:rsidR="000F1EA9" w:rsidRPr="000F1EA9">
        <w:rPr>
          <w:rFonts w:ascii="Times New Roman" w:hAnsi="Times New Roman"/>
          <w:noProof/>
          <w:sz w:val="24"/>
          <w:szCs w:val="24"/>
        </w:rPr>
        <w:t>[18,19]</w:t>
      </w:r>
      <w:r w:rsidR="007E6DC8" w:rsidRPr="00A95C71">
        <w:rPr>
          <w:rFonts w:ascii="Times New Roman" w:hAnsi="Times New Roman"/>
          <w:sz w:val="24"/>
          <w:szCs w:val="24"/>
        </w:rPr>
        <w:fldChar w:fldCharType="end"/>
      </w:r>
      <w:r w:rsidR="007E6DC8" w:rsidRPr="00A95C71">
        <w:rPr>
          <w:rFonts w:ascii="Times New Roman" w:hAnsi="Times New Roman"/>
          <w:sz w:val="24"/>
          <w:szCs w:val="24"/>
        </w:rPr>
        <w:t xml:space="preserve">, aiding in the interpretation and comparison of </w:t>
      </w:r>
      <w:r w:rsidR="003F09C0" w:rsidRPr="00A95C71">
        <w:rPr>
          <w:rFonts w:ascii="Times New Roman" w:hAnsi="Times New Roman"/>
          <w:sz w:val="24"/>
          <w:szCs w:val="24"/>
        </w:rPr>
        <w:t xml:space="preserve">eDNA </w:t>
      </w:r>
      <w:r w:rsidR="007E6DC8" w:rsidRPr="00A95C71">
        <w:rPr>
          <w:rFonts w:ascii="Times New Roman" w:hAnsi="Times New Roman"/>
          <w:sz w:val="24"/>
          <w:szCs w:val="24"/>
        </w:rPr>
        <w:t xml:space="preserve">results. </w:t>
      </w:r>
    </w:p>
    <w:p w14:paraId="0C601F6D" w14:textId="3C1D8DF9" w:rsidR="00422F95" w:rsidRPr="00A95C71" w:rsidRDefault="00D00AD7"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While site occupancy modelling removed non-kelp forest taxa</w:t>
      </w:r>
      <w:r w:rsidR="0046415C" w:rsidRPr="00A95C71">
        <w:rPr>
          <w:rFonts w:ascii="Times New Roman" w:hAnsi="Times New Roman"/>
          <w:sz w:val="24"/>
          <w:szCs w:val="24"/>
        </w:rPr>
        <w:t xml:space="preserve"> (e.g. </w:t>
      </w:r>
      <w:r w:rsidR="009F575D" w:rsidRPr="00A95C71">
        <w:rPr>
          <w:rFonts w:ascii="Times New Roman" w:hAnsi="Times New Roman"/>
          <w:sz w:val="24"/>
          <w:szCs w:val="24"/>
        </w:rPr>
        <w:t>Blue whale</w:t>
      </w:r>
      <w:r w:rsidR="0046415C" w:rsidRPr="00A95C71">
        <w:rPr>
          <w:rFonts w:ascii="Times New Roman" w:hAnsi="Times New Roman"/>
          <w:sz w:val="24"/>
          <w:szCs w:val="24"/>
        </w:rPr>
        <w:t xml:space="preserve">; </w:t>
      </w:r>
      <w:r w:rsidR="009F575D" w:rsidRPr="00A95C71">
        <w:rPr>
          <w:rFonts w:ascii="Times New Roman" w:hAnsi="Times New Roman"/>
          <w:i/>
          <w:iCs/>
          <w:sz w:val="24"/>
          <w:szCs w:val="24"/>
        </w:rPr>
        <w:t>Balaenoptera musculus</w:t>
      </w:r>
      <w:r w:rsidR="00BC0DCE">
        <w:rPr>
          <w:rFonts w:ascii="Times New Roman" w:hAnsi="Times New Roman"/>
          <w:i/>
          <w:iCs/>
          <w:sz w:val="24"/>
          <w:szCs w:val="24"/>
        </w:rPr>
        <w:t xml:space="preserve"> </w:t>
      </w:r>
      <w:r w:rsidR="00BC0DCE">
        <w:rPr>
          <w:rFonts w:ascii="Times New Roman" w:hAnsi="Times New Roman"/>
          <w:sz w:val="24"/>
          <w:szCs w:val="24"/>
        </w:rPr>
        <w:t>(Cetacea)</w:t>
      </w:r>
      <w:r w:rsidR="0046415C" w:rsidRPr="00A95C71">
        <w:rPr>
          <w:rFonts w:ascii="Times New Roman" w:hAnsi="Times New Roman"/>
          <w:sz w:val="24"/>
          <w:szCs w:val="24"/>
        </w:rPr>
        <w:t xml:space="preserve">; </w:t>
      </w:r>
      <w:r w:rsidR="009F575D" w:rsidRPr="00A95C71">
        <w:rPr>
          <w:rFonts w:ascii="Times New Roman" w:hAnsi="Times New Roman"/>
          <w:sz w:val="24"/>
          <w:szCs w:val="24"/>
        </w:rPr>
        <w:t>California sea lion</w:t>
      </w:r>
      <w:r w:rsidR="0046415C" w:rsidRPr="00A95C71">
        <w:rPr>
          <w:rFonts w:ascii="Times New Roman" w:hAnsi="Times New Roman"/>
          <w:sz w:val="24"/>
          <w:szCs w:val="24"/>
        </w:rPr>
        <w: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Zalophus californianus</w:t>
      </w:r>
      <w:r w:rsidR="00BC0DCE">
        <w:rPr>
          <w:rFonts w:ascii="Times New Roman" w:hAnsi="Times New Roman"/>
          <w:i/>
          <w:iCs/>
          <w:sz w:val="24"/>
          <w:szCs w:val="24"/>
        </w:rPr>
        <w:t xml:space="preserve"> </w:t>
      </w:r>
      <w:r w:rsidR="00BC0DCE">
        <w:rPr>
          <w:rFonts w:ascii="Times New Roman" w:hAnsi="Times New Roman"/>
          <w:sz w:val="24"/>
          <w:szCs w:val="24"/>
        </w:rPr>
        <w:t>(Otariidae)</w:t>
      </w:r>
      <w:r w:rsidR="0046415C" w:rsidRPr="00A95C71">
        <w:rPr>
          <w:rFonts w:ascii="Times New Roman" w:hAnsi="Times New Roman"/>
          <w:sz w:val="24"/>
          <w:szCs w:val="24"/>
        </w:rPr>
        <w:t>; p</w:t>
      </w:r>
      <w:r w:rsidR="009F575D" w:rsidRPr="00A95C71">
        <w:rPr>
          <w:rFonts w:ascii="Times New Roman" w:hAnsi="Times New Roman"/>
          <w:sz w:val="24"/>
          <w:szCs w:val="24"/>
        </w:rPr>
        <w:t xml:space="preserve">elagic </w:t>
      </w:r>
      <w:r w:rsidR="00D2701A" w:rsidRPr="00A95C71">
        <w:rPr>
          <w:rFonts w:ascii="Times New Roman" w:hAnsi="Times New Roman"/>
          <w:sz w:val="24"/>
          <w:szCs w:val="24"/>
        </w:rPr>
        <w:t>cormorant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Urile pelagicus</w:t>
      </w:r>
      <w:r w:rsidR="00BC0DCE">
        <w:rPr>
          <w:rFonts w:ascii="Times New Roman" w:hAnsi="Times New Roman"/>
          <w:i/>
          <w:iCs/>
          <w:sz w:val="24"/>
          <w:szCs w:val="24"/>
        </w:rPr>
        <w:t xml:space="preserve"> </w:t>
      </w:r>
      <w:r w:rsidR="00BC0DCE">
        <w:rPr>
          <w:rFonts w:ascii="Times New Roman" w:hAnsi="Times New Roman"/>
          <w:sz w:val="24"/>
          <w:szCs w:val="24"/>
        </w:rPr>
        <w:t>(</w:t>
      </w:r>
      <w:proofErr w:type="spellStart"/>
      <w:r w:rsidR="00BC0DCE" w:rsidRPr="00BC0DCE">
        <w:rPr>
          <w:rFonts w:ascii="Times New Roman" w:hAnsi="Times New Roman"/>
          <w:sz w:val="24"/>
          <w:szCs w:val="24"/>
        </w:rPr>
        <w:t>Phalacrocoracidae</w:t>
      </w:r>
      <w:proofErr w:type="spellEnd"/>
      <w:r w:rsidR="00BC0DCE">
        <w:rPr>
          <w:rFonts w:ascii="Times New Roman" w:hAnsi="Times New Roman"/>
          <w:sz w:val="24"/>
          <w:szCs w:val="24"/>
        </w:rPr>
        <w:t>)</w:t>
      </w:r>
      <w:r w:rsidR="0046415C" w:rsidRPr="00A95C71">
        <w:rPr>
          <w:rFonts w:ascii="Times New Roman" w:hAnsi="Times New Roman"/>
          <w:sz w:val="24"/>
          <w:szCs w:val="24"/>
        </w:rPr>
        <w:t xml:space="preserve">; </w:t>
      </w:r>
      <w:r w:rsidR="006E5356" w:rsidRPr="00A95C71">
        <w:rPr>
          <w:rFonts w:ascii="Times New Roman" w:hAnsi="Times New Roman"/>
          <w:sz w:val="24"/>
          <w:szCs w:val="24"/>
        </w:rPr>
        <w:t xml:space="preserve">Table </w:t>
      </w:r>
      <w:r w:rsidR="005603E0" w:rsidRPr="00A95C71">
        <w:rPr>
          <w:rFonts w:ascii="Times New Roman" w:hAnsi="Times New Roman"/>
          <w:sz w:val="24"/>
          <w:szCs w:val="24"/>
        </w:rPr>
        <w:t>S</w:t>
      </w:r>
      <w:r w:rsidR="00EB7DB6" w:rsidRPr="00A95C71">
        <w:rPr>
          <w:rFonts w:ascii="Times New Roman" w:hAnsi="Times New Roman"/>
          <w:sz w:val="24"/>
          <w:szCs w:val="24"/>
        </w:rPr>
        <w:t>10</w:t>
      </w:r>
      <w:r w:rsidR="006E5356" w:rsidRPr="00A95C71">
        <w:rPr>
          <w:rFonts w:ascii="Times New Roman" w:hAnsi="Times New Roman"/>
          <w:sz w:val="24"/>
          <w:szCs w:val="24"/>
        </w:rPr>
        <w:t>)</w:t>
      </w:r>
      <w:r w:rsidRPr="00A95C71">
        <w:rPr>
          <w:rFonts w:ascii="Times New Roman" w:hAnsi="Times New Roman"/>
          <w:sz w:val="24"/>
          <w:szCs w:val="24"/>
        </w:rPr>
        <w:t xml:space="preserve">, it also removed some kelp forest species (e.g. </w:t>
      </w:r>
      <w:r w:rsidR="00D2701A" w:rsidRPr="00A95C71">
        <w:rPr>
          <w:rFonts w:ascii="Times New Roman" w:hAnsi="Times New Roman"/>
          <w:sz w:val="24"/>
          <w:szCs w:val="24"/>
        </w:rPr>
        <w:t>z</w:t>
      </w:r>
      <w:r w:rsidRPr="00A95C71">
        <w:rPr>
          <w:rFonts w:ascii="Times New Roman" w:hAnsi="Times New Roman"/>
          <w:sz w:val="24"/>
          <w:szCs w:val="24"/>
        </w:rPr>
        <w:t xml:space="preserve">ebra goby, </w:t>
      </w:r>
      <w:r w:rsidRPr="00A95C71">
        <w:rPr>
          <w:rFonts w:ascii="Times New Roman" w:hAnsi="Times New Roman"/>
          <w:i/>
          <w:iCs/>
          <w:sz w:val="24"/>
          <w:szCs w:val="24"/>
        </w:rPr>
        <w:t>L. dalli</w:t>
      </w:r>
      <w:r w:rsidR="00431ACB">
        <w:rPr>
          <w:rFonts w:ascii="Times New Roman" w:hAnsi="Times New Roman"/>
          <w:i/>
          <w:iCs/>
          <w:sz w:val="24"/>
          <w:szCs w:val="24"/>
        </w:rPr>
        <w:t xml:space="preserve">, </w:t>
      </w:r>
      <w:proofErr w:type="spellStart"/>
      <w:r w:rsidR="00431ACB">
        <w:rPr>
          <w:rFonts w:ascii="Times New Roman" w:hAnsi="Times New Roman"/>
          <w:sz w:val="24"/>
          <w:szCs w:val="24"/>
        </w:rPr>
        <w:t>Gobiidae</w:t>
      </w:r>
      <w:proofErr w:type="spellEnd"/>
      <w:r w:rsidRPr="00A95C71">
        <w:rPr>
          <w:rFonts w:ascii="Times New Roman" w:hAnsi="Times New Roman"/>
          <w:sz w:val="24"/>
          <w:szCs w:val="24"/>
        </w:rPr>
        <w:t xml:space="preserve">; </w:t>
      </w:r>
      <w:r w:rsidR="00D2701A" w:rsidRPr="00A95C71">
        <w:rPr>
          <w:rFonts w:ascii="Times New Roman" w:hAnsi="Times New Roman"/>
          <w:sz w:val="24"/>
          <w:szCs w:val="24"/>
        </w:rPr>
        <w:t>s</w:t>
      </w:r>
      <w:r w:rsidRPr="00A95C71">
        <w:rPr>
          <w:rFonts w:ascii="Times New Roman" w:hAnsi="Times New Roman"/>
          <w:sz w:val="24"/>
          <w:szCs w:val="24"/>
        </w:rPr>
        <w:t xml:space="preserve">well shark, </w:t>
      </w:r>
      <w:r w:rsidRPr="00A95C71">
        <w:rPr>
          <w:rFonts w:ascii="Times New Roman" w:hAnsi="Times New Roman"/>
          <w:i/>
          <w:iCs/>
          <w:sz w:val="24"/>
          <w:szCs w:val="24"/>
        </w:rPr>
        <w:t>Cephaloscyllium ventriosum</w:t>
      </w:r>
      <w:r w:rsidR="00431ACB">
        <w:rPr>
          <w:rFonts w:ascii="Times New Roman" w:hAnsi="Times New Roman"/>
          <w:i/>
          <w:iCs/>
          <w:sz w:val="24"/>
          <w:szCs w:val="24"/>
        </w:rPr>
        <w:t xml:space="preserve">, </w:t>
      </w:r>
      <w:r w:rsidR="00BC0DCE" w:rsidRPr="00BC0DCE">
        <w:rPr>
          <w:rFonts w:ascii="Times New Roman" w:hAnsi="Times New Roman"/>
          <w:sz w:val="24"/>
          <w:szCs w:val="24"/>
        </w:rPr>
        <w:t>Scyliorhinidae</w:t>
      </w:r>
      <w:r w:rsidRPr="00A95C71">
        <w:rPr>
          <w:rFonts w:ascii="Times New Roman" w:hAnsi="Times New Roman"/>
          <w:sz w:val="24"/>
          <w:szCs w:val="24"/>
        </w:rPr>
        <w:t xml:space="preserve">; </w:t>
      </w:r>
      <w:r w:rsidR="00D2701A" w:rsidRPr="00A95C71">
        <w:rPr>
          <w:rFonts w:ascii="Times New Roman" w:hAnsi="Times New Roman"/>
          <w:sz w:val="24"/>
          <w:szCs w:val="24"/>
        </w:rPr>
        <w:t>z</w:t>
      </w:r>
      <w:r w:rsidRPr="00A95C71">
        <w:rPr>
          <w:rFonts w:ascii="Times New Roman" w:hAnsi="Times New Roman"/>
          <w:sz w:val="24"/>
          <w:szCs w:val="24"/>
        </w:rPr>
        <w:t xml:space="preserve">ebra-perch </w:t>
      </w:r>
      <w:r w:rsidRPr="00A95C71">
        <w:rPr>
          <w:rFonts w:ascii="Times New Roman" w:hAnsi="Times New Roman"/>
          <w:i/>
          <w:iCs/>
          <w:sz w:val="24"/>
          <w:szCs w:val="24"/>
        </w:rPr>
        <w:t>Hermosilla azurea</w:t>
      </w:r>
      <w:r w:rsidR="00431ACB">
        <w:rPr>
          <w:rFonts w:ascii="Times New Roman" w:hAnsi="Times New Roman"/>
          <w:i/>
          <w:iCs/>
          <w:sz w:val="24"/>
          <w:szCs w:val="24"/>
        </w:rPr>
        <w:t xml:space="preserve">, </w:t>
      </w:r>
      <w:r w:rsidR="00431ACB">
        <w:rPr>
          <w:rFonts w:ascii="Times New Roman" w:hAnsi="Times New Roman"/>
          <w:sz w:val="24"/>
          <w:szCs w:val="24"/>
        </w:rPr>
        <w:t>Embiotocidae</w:t>
      </w:r>
      <w:r w:rsidRPr="00A95C71">
        <w:rPr>
          <w:rFonts w:ascii="Times New Roman" w:hAnsi="Times New Roman"/>
          <w:sz w:val="24"/>
          <w:szCs w:val="24"/>
        </w:rPr>
        <w:t xml:space="preserve">; California angel shark, </w:t>
      </w:r>
      <w:r w:rsidRPr="00A95C71">
        <w:rPr>
          <w:rFonts w:ascii="Times New Roman" w:hAnsi="Times New Roman"/>
          <w:i/>
          <w:iCs/>
          <w:sz w:val="24"/>
          <w:szCs w:val="24"/>
        </w:rPr>
        <w:t>Squatina californica</w:t>
      </w:r>
      <w:r w:rsidR="00431ACB">
        <w:rPr>
          <w:rFonts w:ascii="Times New Roman" w:hAnsi="Times New Roman"/>
          <w:i/>
          <w:iCs/>
          <w:sz w:val="24"/>
          <w:szCs w:val="24"/>
        </w:rPr>
        <w:t xml:space="preserve">, </w:t>
      </w:r>
      <w:proofErr w:type="spellStart"/>
      <w:r w:rsidR="00BC0DCE" w:rsidRPr="00BC0DCE">
        <w:rPr>
          <w:rFonts w:ascii="Times New Roman" w:hAnsi="Times New Roman"/>
          <w:sz w:val="24"/>
          <w:szCs w:val="24"/>
        </w:rPr>
        <w:t>Squatinidae</w:t>
      </w:r>
      <w:proofErr w:type="spellEnd"/>
      <w:r w:rsidR="005603E0" w:rsidRPr="00A95C71">
        <w:rPr>
          <w:rFonts w:ascii="Times New Roman" w:hAnsi="Times New Roman"/>
          <w:sz w:val="24"/>
          <w:szCs w:val="24"/>
        </w:rPr>
        <w:t>)</w:t>
      </w:r>
      <w:r w:rsidR="009F575D" w:rsidRPr="00A95C71">
        <w:rPr>
          <w:rFonts w:ascii="Times New Roman" w:hAnsi="Times New Roman"/>
          <w:sz w:val="24"/>
          <w:szCs w:val="24"/>
        </w:rPr>
        <w:t xml:space="preserve">. These results highlight the </w:t>
      </w:r>
      <w:r w:rsidR="006E5356" w:rsidRPr="00A95C71">
        <w:rPr>
          <w:rFonts w:ascii="Times New Roman" w:hAnsi="Times New Roman"/>
          <w:sz w:val="24"/>
          <w:szCs w:val="24"/>
        </w:rPr>
        <w:t xml:space="preserve">need for increased replication </w:t>
      </w:r>
      <w:r w:rsidR="00AE3082" w:rsidRPr="00A95C71">
        <w:rPr>
          <w:rFonts w:ascii="Times New Roman" w:hAnsi="Times New Roman"/>
          <w:sz w:val="24"/>
          <w:szCs w:val="24"/>
        </w:rPr>
        <w:t>depending on the management question, just as it may require more visual surveys to observe numerically rarer taxa, such as sharks. Although the ability of eDNA to detect marine mammals and bird</w:t>
      </w:r>
      <w:r w:rsidR="004E1740" w:rsidRPr="00A95C71">
        <w:rPr>
          <w:rFonts w:ascii="Times New Roman" w:hAnsi="Times New Roman"/>
          <w:sz w:val="24"/>
          <w:szCs w:val="24"/>
        </w:rPr>
        <w:t>s</w:t>
      </w:r>
      <w:r w:rsidR="00AE3082" w:rsidRPr="00A95C71">
        <w:rPr>
          <w:rFonts w:ascii="Times New Roman" w:hAnsi="Times New Roman"/>
          <w:sz w:val="24"/>
          <w:szCs w:val="24"/>
        </w:rPr>
        <w:t xml:space="preserve"> is useful</w:t>
      </w:r>
      <w:r w:rsidR="002F0BCB" w:rsidRPr="00A95C71">
        <w:rPr>
          <w:rFonts w:ascii="Times New Roman" w:hAnsi="Times New Roman"/>
          <w:sz w:val="24"/>
          <w:szCs w:val="24"/>
        </w:rPr>
        <w:t xml:space="preserve">, visual observations maybe </w:t>
      </w:r>
      <w:r w:rsidR="00AE3082" w:rsidRPr="00A95C71">
        <w:rPr>
          <w:rFonts w:ascii="Times New Roman" w:hAnsi="Times New Roman"/>
          <w:sz w:val="24"/>
          <w:szCs w:val="24"/>
        </w:rPr>
        <w:t xml:space="preserve">more </w:t>
      </w:r>
      <w:r w:rsidR="004E1740" w:rsidRPr="00A95C71">
        <w:rPr>
          <w:rFonts w:ascii="Times New Roman" w:hAnsi="Times New Roman"/>
          <w:sz w:val="24"/>
          <w:szCs w:val="24"/>
        </w:rPr>
        <w:t xml:space="preserve">effective </w:t>
      </w:r>
      <w:r w:rsidRPr="00A95C71">
        <w:rPr>
          <w:rFonts w:ascii="Times New Roman" w:hAnsi="Times New Roman"/>
          <w:sz w:val="24"/>
          <w:szCs w:val="24"/>
        </w:rPr>
        <w:t>depending on the</w:t>
      </w:r>
      <w:r w:rsidR="004E1740" w:rsidRPr="00A95C71">
        <w:rPr>
          <w:rFonts w:ascii="Times New Roman" w:hAnsi="Times New Roman"/>
          <w:sz w:val="24"/>
          <w:szCs w:val="24"/>
        </w:rPr>
        <w:t xml:space="preserve"> taxa, suggesting that </w:t>
      </w:r>
      <w:r w:rsidR="002F0BCB" w:rsidRPr="00A95C71">
        <w:rPr>
          <w:rFonts w:ascii="Times New Roman" w:hAnsi="Times New Roman"/>
          <w:sz w:val="24"/>
          <w:szCs w:val="24"/>
        </w:rPr>
        <w:t>complementary methods may yield the most effective sampling regime</w:t>
      </w:r>
      <w:r w:rsidR="00E146C0" w:rsidRPr="00A95C71">
        <w:rPr>
          <w:rFonts w:ascii="Times New Roman" w:hAnsi="Times New Roman"/>
          <w:sz w:val="24"/>
          <w:szCs w:val="24"/>
        </w:rPr>
        <w:t xml:space="preserve"> </w:t>
      </w:r>
      <w:r w:rsidR="00E146C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[49]","plainTextFormattedCitation":"[49]","previouslyFormattedCitation":"[49]"},"properties":{"noteIndex":0},"schema":"https://github.com/citation-style-language/schema/raw/master/csl-citation.json"}</w:instrText>
      </w:r>
      <w:r w:rsidR="00E146C0" w:rsidRPr="00A95C71">
        <w:rPr>
          <w:rFonts w:ascii="Times New Roman" w:hAnsi="Times New Roman"/>
          <w:sz w:val="24"/>
          <w:szCs w:val="24"/>
        </w:rPr>
        <w:fldChar w:fldCharType="separate"/>
      </w:r>
      <w:r w:rsidR="00A13BD0" w:rsidRPr="00A13BD0">
        <w:rPr>
          <w:rFonts w:ascii="Times New Roman" w:hAnsi="Times New Roman"/>
          <w:noProof/>
          <w:sz w:val="24"/>
          <w:szCs w:val="24"/>
        </w:rPr>
        <w:t>[49]</w:t>
      </w:r>
      <w:r w:rsidR="00E146C0" w:rsidRPr="00A95C71">
        <w:rPr>
          <w:rFonts w:ascii="Times New Roman" w:hAnsi="Times New Roman"/>
          <w:sz w:val="24"/>
          <w:szCs w:val="24"/>
        </w:rPr>
        <w:fldChar w:fldCharType="end"/>
      </w:r>
      <w:r w:rsidR="002F0BCB" w:rsidRPr="00A95C71">
        <w:rPr>
          <w:rFonts w:ascii="Times New Roman" w:hAnsi="Times New Roman"/>
          <w:sz w:val="24"/>
          <w:szCs w:val="24"/>
        </w:rPr>
        <w:t xml:space="preserve">. </w:t>
      </w:r>
    </w:p>
    <w:p w14:paraId="10558B61" w14:textId="459B28EF" w:rsidR="004E1740" w:rsidRPr="00D8370F" w:rsidRDefault="00F123B7" w:rsidP="00A95C71">
      <w:pPr>
        <w:pStyle w:val="MDPI31text"/>
        <w:spacing w:before="240" w:after="120" w:line="480" w:lineRule="auto"/>
        <w:ind w:firstLine="0"/>
        <w:jc w:val="left"/>
        <w:rPr>
          <w:rFonts w:ascii="Times New Roman" w:hAnsi="Times New Roman"/>
          <w:b/>
          <w:bCs/>
          <w:sz w:val="32"/>
          <w:szCs w:val="32"/>
        </w:rPr>
      </w:pPr>
      <w:r w:rsidRPr="00D8370F">
        <w:rPr>
          <w:rFonts w:ascii="Times New Roman" w:hAnsi="Times New Roman"/>
          <w:b/>
          <w:bCs/>
          <w:sz w:val="32"/>
          <w:szCs w:val="32"/>
        </w:rPr>
        <w:t xml:space="preserve">Diversity inside and outside MPAs </w:t>
      </w:r>
    </w:p>
    <w:p w14:paraId="6BCECA04" w14:textId="36515DC1" w:rsidR="001B3A88" w:rsidRPr="00A95C71" w:rsidRDefault="00F123B7" w:rsidP="001B3A88">
      <w:pPr>
        <w:pStyle w:val="MDPI31text"/>
        <w:spacing w:line="480" w:lineRule="auto"/>
        <w:ind w:firstLine="0"/>
        <w:jc w:val="left"/>
        <w:rPr>
          <w:rFonts w:ascii="Times New Roman" w:hAnsi="Times New Roman"/>
          <w:sz w:val="24"/>
          <w:szCs w:val="24"/>
        </w:rPr>
      </w:pPr>
      <w:commentRangeStart w:id="19"/>
      <w:r w:rsidRPr="00A95C71">
        <w:rPr>
          <w:rFonts w:ascii="Times New Roman" w:hAnsi="Times New Roman"/>
          <w:sz w:val="24"/>
          <w:szCs w:val="24"/>
        </w:rPr>
        <w:t xml:space="preserve">Traditional visual surveys most often report </w:t>
      </w:r>
      <w:r w:rsidR="00FF6057" w:rsidRPr="00A95C71">
        <w:rPr>
          <w:rFonts w:ascii="Times New Roman" w:hAnsi="Times New Roman"/>
          <w:sz w:val="24"/>
          <w:szCs w:val="24"/>
        </w:rPr>
        <w:t>higher</w:t>
      </w:r>
      <w:r w:rsidRPr="00A95C71">
        <w:rPr>
          <w:rFonts w:ascii="Times New Roman" w:hAnsi="Times New Roman"/>
          <w:sz w:val="24"/>
          <w:szCs w:val="24"/>
        </w:rPr>
        <w:t xml:space="preserve"> biodiversity and biomass inside MPAs </w:t>
      </w:r>
      <w:r w:rsidR="00FF6057"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{"citationItems":[{"id":"ITEM-1","itemData":{"DOI":"https://doi.org/10.3354/meps07599","abstract":"ABSTRACT: Marine Protected Areas (MPAs) are a common tool for conserving and managing marine and coastal ecosystems. MPAs encompass a range of protection levels, from fully protected no-take reserves to restriction of only particular activities, gear types, user groups, target species, or extraction periods. There is a growing body of scientific evidence supporting the ecological benefits of full reserve protection, but it is more difficult to generalize about the effects of other types of MPAs, in part because they include a range of actual protection levels. However, it is critical to determine whether partial protection and no-take reserves provide similar ecological benefits given potential economic costs of lost fishing grounds in no-take areas, common sociopolitical opposition to full protection, and promotion of partially protected areas as a compromise solution in ocean zoning disputes. Here we synthesize all empirical studies comparing biological measures (biomass, density, species richness, and size of organisms) in no-take marine reserves and adjacent partially protected and unprotected areas across a range of geographic locations worldwide. We demonstrate that while partially protected areas may confer some benefits over open access areas, no-take reserves generally show greater benefits and yield significantly higher densities of organisms within their boundaries relative to partially protected sites nearby.","author":[{"dropping-particle":"","family":"Lester","given":"Sarah E","non-dropping-particle":"","parse-names":false,"suffix":""},{"dropping-particle":"","family":"Halpern","given":"Benjamin S","non-dropping-particle":"","parse-names":false,"suffix":""}],"container-title":"Marine Ecology Progress Series","id":"ITEM-1","issue":"4","issued":{"date-parts":[["2008"]]},"note":"From Duplicate 2 (Biological responses in marine no-take reserves versus partially protected areas - SE, Lester)\n\n10.3354/meps07599","page":"49-56","publisher":"Inter-Research, Nordbuente 23 Oldendorf/Luhe 21385 Germany","title":"Biological responses in marine no-take reserves versus partially protected areas","type":"article-journal","volume":"367"},"uris":["http://www.mendeley.com/documents/?uuid=6fef4168-686d-485a-b289-a0e742b7b8cf"]}],"mendeley":{"formattedCitation":"[50]","plainTextFormattedCitation":"[50]","previouslyFormattedCitation":"[50]"},"properties":{"noteIndex":0},"schema":"https://github.com/citation-style-language/schema/raw/master/csl-citation.json"}</w:instrText>
      </w:r>
      <w:r w:rsidR="00FF6057" w:rsidRPr="00A95C71">
        <w:rPr>
          <w:rFonts w:ascii="Times New Roman" w:hAnsi="Times New Roman"/>
          <w:sz w:val="24"/>
          <w:szCs w:val="24"/>
        </w:rPr>
        <w:fldChar w:fldCharType="separate"/>
      </w:r>
      <w:r w:rsidR="00A13BD0" w:rsidRPr="00A13BD0">
        <w:rPr>
          <w:rFonts w:ascii="Times New Roman" w:hAnsi="Times New Roman"/>
          <w:noProof/>
          <w:sz w:val="24"/>
          <w:szCs w:val="24"/>
        </w:rPr>
        <w:t>[50]</w:t>
      </w:r>
      <w:r w:rsidR="00FF6057" w:rsidRPr="00A95C71">
        <w:rPr>
          <w:rFonts w:ascii="Times New Roman" w:hAnsi="Times New Roman"/>
          <w:sz w:val="24"/>
          <w:szCs w:val="24"/>
        </w:rPr>
        <w:fldChar w:fldCharType="end"/>
      </w:r>
      <w:r w:rsidR="004D6FF2" w:rsidRPr="00A95C71">
        <w:rPr>
          <w:rFonts w:ascii="Times New Roman" w:hAnsi="Times New Roman"/>
          <w:sz w:val="24"/>
          <w:szCs w:val="24"/>
        </w:rPr>
        <w:t xml:space="preserve">, including Scorpion State Marine Reserve </w:t>
      </w:r>
      <w:r w:rsidR="004D6FF2"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4D6FF2"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[6]</w:t>
      </w:r>
      <w:r w:rsidR="004D6FF2" w:rsidRPr="00A95C71">
        <w:rPr>
          <w:rFonts w:ascii="Times New Roman" w:hAnsi="Times New Roman"/>
          <w:spacing w:val="-2"/>
          <w:sz w:val="24"/>
          <w:szCs w:val="24"/>
        </w:rPr>
        <w:fldChar w:fldCharType="end"/>
      </w:r>
      <w:r w:rsidRPr="00A95C71">
        <w:rPr>
          <w:rFonts w:ascii="Times New Roman" w:hAnsi="Times New Roman"/>
          <w:sz w:val="24"/>
          <w:szCs w:val="24"/>
        </w:rPr>
        <w:t xml:space="preserve">. However, our results </w:t>
      </w:r>
      <w:r w:rsidR="004D6FF2" w:rsidRPr="00A95C71">
        <w:rPr>
          <w:rFonts w:ascii="Times New Roman" w:hAnsi="Times New Roman"/>
          <w:sz w:val="24"/>
          <w:szCs w:val="24"/>
        </w:rPr>
        <w:t>surprisingly</w:t>
      </w:r>
      <w:r w:rsidRPr="00A95C71">
        <w:rPr>
          <w:rFonts w:ascii="Times New Roman" w:hAnsi="Times New Roman"/>
          <w:sz w:val="24"/>
          <w:szCs w:val="24"/>
        </w:rPr>
        <w:t xml:space="preserve"> indicate lower diversity inside the MPA</w:t>
      </w:r>
      <w:r w:rsidR="004B557B" w:rsidRPr="00A95C71">
        <w:rPr>
          <w:rFonts w:ascii="Times New Roman" w:hAnsi="Times New Roman"/>
          <w:sz w:val="24"/>
          <w:szCs w:val="24"/>
        </w:rPr>
        <w:t xml:space="preserve">. </w:t>
      </w:r>
      <w:r w:rsidR="00A74A52" w:rsidRPr="00A95C71">
        <w:rPr>
          <w:rFonts w:ascii="Times New Roman" w:hAnsi="Times New Roman"/>
          <w:iCs/>
          <w:sz w:val="24"/>
          <w:szCs w:val="24"/>
        </w:rPr>
        <w:t xml:space="preserve">This </w:t>
      </w:r>
      <w:r w:rsidR="00BD18C6" w:rsidRPr="00A95C71">
        <w:rPr>
          <w:rFonts w:ascii="Times New Roman" w:hAnsi="Times New Roman"/>
          <w:sz w:val="24"/>
          <w:szCs w:val="24"/>
        </w:rPr>
        <w:t xml:space="preserve">paradoxical result is </w:t>
      </w:r>
      <w:r w:rsidR="00A74A52" w:rsidRPr="00A95C71">
        <w:rPr>
          <w:rFonts w:ascii="Times New Roman" w:hAnsi="Times New Roman"/>
          <w:iCs/>
          <w:sz w:val="24"/>
          <w:szCs w:val="24"/>
        </w:rPr>
        <w:t>partially explained by the inability of</w:t>
      </w:r>
      <w:r w:rsidR="00BD30D6" w:rsidRPr="00A95C71">
        <w:rPr>
          <w:rFonts w:ascii="Times New Roman" w:hAnsi="Times New Roman"/>
          <w:iCs/>
          <w:sz w:val="24"/>
          <w:szCs w:val="24"/>
        </w:rPr>
        <w:t xml:space="preserve"> eDNA </w:t>
      </w:r>
      <w:r w:rsidR="00A74A52" w:rsidRPr="00A95C71">
        <w:rPr>
          <w:rFonts w:ascii="Times New Roman" w:hAnsi="Times New Roman"/>
          <w:iCs/>
          <w:sz w:val="24"/>
          <w:szCs w:val="24"/>
        </w:rPr>
        <w:t>to</w:t>
      </w:r>
      <w:r w:rsidR="00BD30D6" w:rsidRPr="00A95C71">
        <w:rPr>
          <w:rFonts w:ascii="Times New Roman" w:hAnsi="Times New Roman"/>
          <w:iCs/>
          <w:sz w:val="24"/>
          <w:szCs w:val="24"/>
        </w:rPr>
        <w:t xml:space="preserve"> resolve </w:t>
      </w:r>
      <w:r w:rsidR="00BD30D6" w:rsidRPr="00A95C71">
        <w:rPr>
          <w:rFonts w:ascii="Times New Roman" w:hAnsi="Times New Roman"/>
          <w:i/>
          <w:sz w:val="24"/>
          <w:szCs w:val="24"/>
        </w:rPr>
        <w:t>Sebastes</w:t>
      </w:r>
      <w:r w:rsidR="00BD30D6" w:rsidRPr="00A95C71">
        <w:rPr>
          <w:rFonts w:ascii="Times New Roman" w:hAnsi="Times New Roman"/>
          <w:iCs/>
          <w:sz w:val="24"/>
          <w:szCs w:val="24"/>
        </w:rPr>
        <w:t xml:space="preserve"> species</w:t>
      </w:r>
      <w:r w:rsidR="00A74A52" w:rsidRPr="00A95C71">
        <w:rPr>
          <w:rFonts w:ascii="Times New Roman" w:hAnsi="Times New Roman"/>
          <w:iCs/>
          <w:sz w:val="24"/>
          <w:szCs w:val="24"/>
        </w:rPr>
        <w:t xml:space="preserve"> </w:t>
      </w:r>
      <w:r w:rsidR="003349BC" w:rsidRPr="00A95C71">
        <w:rPr>
          <w:rFonts w:ascii="Times New Roman" w:hAnsi="Times New Roman"/>
          <w:iCs/>
          <w:sz w:val="24"/>
          <w:szCs w:val="24"/>
        </w:rPr>
        <w:t xml:space="preserve">that </w:t>
      </w:r>
      <w:r w:rsidR="00A74A52" w:rsidRPr="00A95C71">
        <w:rPr>
          <w:rFonts w:ascii="Times New Roman" w:hAnsi="Times New Roman"/>
          <w:iCs/>
          <w:sz w:val="24"/>
          <w:szCs w:val="24"/>
        </w:rPr>
        <w:t xml:space="preserve">were </w:t>
      </w:r>
      <w:r w:rsidR="003349BC" w:rsidRPr="00A95C71">
        <w:rPr>
          <w:rFonts w:ascii="Times New Roman" w:hAnsi="Times New Roman"/>
          <w:iCs/>
          <w:sz w:val="24"/>
          <w:szCs w:val="24"/>
        </w:rPr>
        <w:t xml:space="preserve">visually </w:t>
      </w:r>
      <w:commentRangeEnd w:id="19"/>
      <w:r w:rsidR="00551450">
        <w:rPr>
          <w:rStyle w:val="CommentReference"/>
          <w:rFonts w:asciiTheme="minorHAnsi" w:eastAsiaTheme="minorHAnsi" w:hAnsiTheme="minorHAnsi" w:cstheme="minorBidi"/>
          <w:snapToGrid/>
          <w:color w:val="auto"/>
          <w:lang w:eastAsia="en-US" w:bidi="ar-SA"/>
        </w:rPr>
        <w:commentReference w:id="19"/>
      </w:r>
      <w:r w:rsidR="00BD30D6" w:rsidRPr="00A95C71">
        <w:rPr>
          <w:rFonts w:ascii="Times New Roman" w:hAnsi="Times New Roman"/>
          <w:iCs/>
          <w:sz w:val="24"/>
          <w:szCs w:val="24"/>
        </w:rPr>
        <w:t>observed in</w:t>
      </w:r>
      <w:r w:rsidR="003349BC" w:rsidRPr="00A95C71">
        <w:rPr>
          <w:rFonts w:ascii="Times New Roman" w:hAnsi="Times New Roman"/>
          <w:iCs/>
          <w:sz w:val="24"/>
          <w:szCs w:val="24"/>
        </w:rPr>
        <w:t>side</w:t>
      </w:r>
      <w:r w:rsidR="00BD30D6" w:rsidRPr="00A95C71">
        <w:rPr>
          <w:rFonts w:ascii="Times New Roman" w:hAnsi="Times New Roman"/>
          <w:iCs/>
          <w:sz w:val="24"/>
          <w:szCs w:val="24"/>
        </w:rPr>
        <w:t xml:space="preserve"> (n=3) </w:t>
      </w:r>
      <w:r w:rsidR="00BD30D6" w:rsidRPr="00A95C71">
        <w:rPr>
          <w:rFonts w:ascii="Times New Roman" w:hAnsi="Times New Roman"/>
          <w:iCs/>
          <w:sz w:val="24"/>
          <w:szCs w:val="24"/>
        </w:rPr>
        <w:lastRenderedPageBreak/>
        <w:t xml:space="preserve">and </w:t>
      </w:r>
      <w:r w:rsidR="003349BC" w:rsidRPr="00A95C71">
        <w:rPr>
          <w:rFonts w:ascii="Times New Roman" w:hAnsi="Times New Roman"/>
          <w:iCs/>
          <w:sz w:val="24"/>
          <w:szCs w:val="24"/>
        </w:rPr>
        <w:t xml:space="preserve">on </w:t>
      </w:r>
      <w:r w:rsidR="00BD30D6" w:rsidRPr="00A95C71">
        <w:rPr>
          <w:rFonts w:ascii="Times New Roman" w:hAnsi="Times New Roman"/>
          <w:iCs/>
          <w:sz w:val="24"/>
          <w:szCs w:val="24"/>
        </w:rPr>
        <w:t xml:space="preserve">the edge </w:t>
      </w:r>
      <w:r w:rsidR="003349BC" w:rsidRPr="00A95C71">
        <w:rPr>
          <w:rFonts w:ascii="Times New Roman" w:hAnsi="Times New Roman"/>
          <w:iCs/>
          <w:sz w:val="24"/>
          <w:szCs w:val="24"/>
        </w:rPr>
        <w:t xml:space="preserve">of the MPA </w:t>
      </w:r>
      <w:r w:rsidR="00BD30D6" w:rsidRPr="00A95C71">
        <w:rPr>
          <w:rFonts w:ascii="Times New Roman" w:hAnsi="Times New Roman"/>
          <w:iCs/>
          <w:sz w:val="24"/>
          <w:szCs w:val="24"/>
        </w:rPr>
        <w:t>(n=1)</w:t>
      </w:r>
      <w:r w:rsidR="00D95300" w:rsidRPr="00A95C71">
        <w:rPr>
          <w:rFonts w:ascii="Times New Roman" w:hAnsi="Times New Roman"/>
          <w:iCs/>
          <w:sz w:val="24"/>
          <w:szCs w:val="24"/>
        </w:rPr>
        <w:t>, but not outside</w:t>
      </w:r>
      <w:r w:rsidR="00BD30D6" w:rsidRPr="00A95C71">
        <w:rPr>
          <w:rFonts w:ascii="Times New Roman" w:hAnsi="Times New Roman"/>
          <w:iCs/>
          <w:sz w:val="24"/>
          <w:szCs w:val="24"/>
        </w:rPr>
        <w:t>.</w:t>
      </w:r>
      <w:r w:rsidR="00C746A5" w:rsidRPr="00A95C71">
        <w:rPr>
          <w:rFonts w:ascii="Times New Roman" w:hAnsi="Times New Roman"/>
          <w:iCs/>
          <w:sz w:val="24"/>
          <w:szCs w:val="24"/>
        </w:rPr>
        <w:t xml:space="preserve"> </w:t>
      </w:r>
      <w:r w:rsidR="001B3A88">
        <w:rPr>
          <w:rFonts w:ascii="Times New Roman" w:hAnsi="Times New Roman"/>
          <w:iCs/>
          <w:sz w:val="24"/>
          <w:szCs w:val="24"/>
        </w:rPr>
        <w:t xml:space="preserve">Furthermore, </w:t>
      </w:r>
      <w:r w:rsidR="001B3A88">
        <w:rPr>
          <w:rFonts w:ascii="Times New Roman" w:hAnsi="Times New Roman"/>
          <w:sz w:val="24"/>
          <w:szCs w:val="24"/>
        </w:rPr>
        <w:t>s</w:t>
      </w:r>
      <w:r w:rsidR="001B3A88" w:rsidRPr="00A95C71">
        <w:rPr>
          <w:rFonts w:ascii="Times New Roman" w:hAnsi="Times New Roman"/>
          <w:sz w:val="24"/>
          <w:szCs w:val="24"/>
        </w:rPr>
        <w:t xml:space="preserve">pecies rarefaction curves </w:t>
      </w:r>
      <w:r w:rsidR="001B3A88">
        <w:rPr>
          <w:rFonts w:ascii="Times New Roman" w:hAnsi="Times New Roman"/>
          <w:sz w:val="24"/>
          <w:szCs w:val="24"/>
        </w:rPr>
        <w:t xml:space="preserve">also </w:t>
      </w:r>
      <w:r w:rsidR="001B3A88" w:rsidRPr="00A95C71">
        <w:rPr>
          <w:rFonts w:ascii="Times New Roman" w:hAnsi="Times New Roman"/>
          <w:sz w:val="24"/>
          <w:szCs w:val="24"/>
        </w:rPr>
        <w:t xml:space="preserve">suggest that all samples had sufficient read depth to saturate species richness following site occupancy modelling (Figure S1). </w:t>
      </w:r>
    </w:p>
    <w:p w14:paraId="2D8B9D1F" w14:textId="55E595B2" w:rsidR="006B5B59" w:rsidRDefault="001B3A88" w:rsidP="006B5B59">
      <w:pPr>
        <w:pStyle w:val="MDPI31text"/>
        <w:spacing w:line="480" w:lineRule="auto"/>
        <w:ind w:firstLine="0"/>
        <w:jc w:val="left"/>
        <w:rPr>
          <w:rFonts w:ascii="Times New Roman" w:hAnsi="Times New Roman"/>
          <w:sz w:val="24"/>
          <w:szCs w:val="24"/>
        </w:rPr>
      </w:pPr>
      <w:r>
        <w:rPr>
          <w:rFonts w:ascii="Times New Roman" w:hAnsi="Times New Roman"/>
          <w:iCs/>
          <w:sz w:val="24"/>
          <w:szCs w:val="24"/>
        </w:rPr>
        <w:tab/>
      </w:r>
      <w:r w:rsidR="003349BC" w:rsidRPr="00A95C71">
        <w:rPr>
          <w:rFonts w:ascii="Times New Roman" w:hAnsi="Times New Roman"/>
          <w:sz w:val="24"/>
          <w:szCs w:val="24"/>
        </w:rPr>
        <w:t>Instead</w:t>
      </w:r>
      <w:r w:rsidR="004B557B" w:rsidRPr="00A95C71">
        <w:rPr>
          <w:rFonts w:ascii="Times New Roman" w:hAnsi="Times New Roman"/>
          <w:sz w:val="24"/>
          <w:szCs w:val="24"/>
        </w:rPr>
        <w:t xml:space="preserve">, </w:t>
      </w:r>
      <w:r>
        <w:rPr>
          <w:rFonts w:ascii="Times New Roman" w:hAnsi="Times New Roman"/>
          <w:sz w:val="24"/>
          <w:szCs w:val="24"/>
        </w:rPr>
        <w:t xml:space="preserve">species richness differences observed here must be due to another unaccounted for factor. First, the observed pattern of species richness from eDNA may be the true pattern of species richness and that SCUBA surveys did not capture the true pattern of species richness. Second, both SCUBA and eDNA methods may have under-sampled diversity across these three reefs requiring higher sampling effort to capture the true species richness patterns. These two explanations highlight the difficulty of comparing two surveying methods with imperfect detection rates </w:t>
      </w:r>
      <w:r>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Science","id":"ITEM-2","issued":{"date-parts":[["2017"]]},"page":"283","publisher":"Frontiers","title":"Genetic and manual survey methods yield different and complementary views of an ecosystem","type":"article-journal","volume":"3"},"uris":["http://www.mendeley.com/documents/?uuid=b3cec499-5e84-4656-afe1-4b28d04d8a4e"]}],"mendeley":{"formattedCitation":"[49,51]","plainTextFormattedCitation":"[49,51]","previouslyFormattedCitation":"[49,51]"},"properties":{"noteIndex":0},"schema":"https://github.com/citation-style-language/schema/raw/master/csl-citation.json"}</w:instrText>
      </w:r>
      <w:r>
        <w:rPr>
          <w:rFonts w:ascii="Times New Roman" w:hAnsi="Times New Roman"/>
          <w:sz w:val="24"/>
          <w:szCs w:val="24"/>
        </w:rPr>
        <w:fldChar w:fldCharType="separate"/>
      </w:r>
      <w:r w:rsidRPr="001B3A88">
        <w:rPr>
          <w:rFonts w:ascii="Times New Roman" w:hAnsi="Times New Roman"/>
          <w:noProof/>
          <w:sz w:val="24"/>
          <w:szCs w:val="24"/>
        </w:rPr>
        <w:t>[49,51]</w:t>
      </w:r>
      <w:r>
        <w:rPr>
          <w:rFonts w:ascii="Times New Roman" w:hAnsi="Times New Roman"/>
          <w:sz w:val="24"/>
          <w:szCs w:val="24"/>
        </w:rPr>
        <w:fldChar w:fldCharType="end"/>
      </w:r>
      <w:r>
        <w:rPr>
          <w:rFonts w:ascii="Times New Roman" w:hAnsi="Times New Roman"/>
          <w:sz w:val="24"/>
          <w:szCs w:val="24"/>
        </w:rPr>
        <w:t>.</w:t>
      </w:r>
      <w:r w:rsidR="007B7312">
        <w:rPr>
          <w:rFonts w:ascii="Times New Roman" w:hAnsi="Times New Roman"/>
          <w:sz w:val="24"/>
          <w:szCs w:val="24"/>
        </w:rPr>
        <w:t xml:space="preserve"> For visual transect surveys this could be overcome with additional survey types that focus on identifying more species as well as surveying a greater number of transects within each site </w:t>
      </w:r>
      <w:r w:rsidR="007B7312">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{"citationItems":[{"id":"ITEM-1","itemData":{"DOI":"10.1371/journal.pone.0167724","ISSN":"1932-6203","author":[{"dropping-particle":"","family":"Gray","given":"Andrew E.","non-dropping-particle":"","parse-names":false,"suffix":""},{"dropping-particle":"","family":"Williams","given":"Ivor D.","non-dropping-particle":"","parse-names":false,"suffix":""},{"dropping-particle":"","family":"Stamoulis","given":"Kostantinos A.","non-dropping-particle":"","parse-names":false,"suffix":""},{"dropping-particle":"","family":"Boland","given":"Raymond C.","non-dropping-particle":"","parse-names":false,"suffix":""},{"dropping-particle":"","family":"Lino","given":"Kevin C.","non-dropping-particle":"","parse-names":false,"suffix":""},{"dropping-particle":"","family":"Hauk","given":"Brian B.","non-dropping-particle":"","parse-names":false,"suffix":""},{"dropping-particle":"","family":"Leonard","given":"Jason C.","non-dropping-particle":"","parse-names":false,"suffix":""},{"dropping-particle":"","family":"Rooney","given":"John J.","non-dropping-particle":"","parse-names":false,"suffix":""},{"dropping-particle":"","family":"Asher","given":"Jacob M.","non-dropping-particle":"","parse-names":false,"suffix":""},{"dropping-particle":"","family":"Lopes","given":"Keolohilani H.","non-dropping-particle":"","parse-names":false,"suffix":""},{"dropping-particle":"","family":"Kosaki","given":"Randall K.","non-dropping-particle":"","parse-names":false,"suffix":""}],"container-title":"PLOS ONE","editor":[{"dropping-particle":"","family":"Fulton","given":"Christopher J.","non-dropping-particle":"","parse-names":false,"suffix":""}],"id":"ITEM-1","issue":"12","issued":{"date-parts":[["2016","12","9"]]},"page":"e0167724","publisher":"US Department of Commerce, National Oceanic and Atmospheric Administration, National Marine Fisheries Service, Pacific Islands Fisheries Science Center","title":"Comparison of Reef Fish Survey Data Gathered by Open and Closed Circuit SCUBA Divers Reveals Differences in Areas With Higher Fishing Pressure","type":"article-journal","volume":"11"},"uris":["http://www.mendeley.com/documents/?uuid=5dbbdd03-40d9-3724-b91a-fc58378c2f5d"]},{"id":"ITEM-2","itemData":{"DOI":"10.1016/j.jembe.2004.03.004","ISSN":"0022-0981","author":[{"dropping-particle":"","family":"Edgar","given":"Graham J.","non-dropping-particle":"","parse-names":false,"suffix":""},{"dropping-particle":"","family":"Barrett","given":"Neville S.","non-dropping-particle":"","parse-names":false,"suffix":""},{"dropping-particle":"","family":"Morton","given":"Alastair J.","non-dropping-particle":"","parse-names":false,"suffix":""}],"container-title":"Journal of Experimental Marine Biology and Ecology","id":"ITEM-2","issue":"2","issued":{"date-parts":[["2004","9"]]},"page":"269-290","publisher":"Elsevier","title":"Biases associated with the use of underwater visual census techniques to quantify the density and size-structure of fish populations","type":"article-journal","volume":"308"},"uris":["http://www.mendeley.com/documents/?uuid=b2bf2ca7-7319-4e5c-ab76-d0c689f67f9a"]}],"mendeley":{"formattedCitation":"[52,53]","plainTextFormattedCitation":"[52,53]","previouslyFormattedCitation":"[52,53]"},"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[52,53]</w:t>
      </w:r>
      <w:r w:rsidR="007B7312">
        <w:rPr>
          <w:rFonts w:ascii="Times New Roman" w:hAnsi="Times New Roman"/>
          <w:sz w:val="24"/>
          <w:szCs w:val="24"/>
        </w:rPr>
        <w:fldChar w:fldCharType="end"/>
      </w:r>
      <w:r w:rsidR="007B7312">
        <w:rPr>
          <w:rFonts w:ascii="Times New Roman" w:hAnsi="Times New Roman"/>
          <w:sz w:val="24"/>
          <w:szCs w:val="24"/>
        </w:rPr>
        <w:t xml:space="preserve">. For eDNA surveys this could require an increased number of replicate locations within a site or replicate water bottles at each location to avoid potential patchiness of eDNA dispersion across a reef </w:t>
      </w:r>
      <w:r w:rsidR="007B7312">
        <w:rPr>
          <w:rFonts w:ascii="Times New Roman" w:hAnsi="Times New Roman"/>
          <w:sz w:val="24"/>
          <w:szCs w:val="24"/>
        </w:rPr>
        <w:fldChar w:fldCharType="begin" w:fldLock="1"/>
      </w:r>
      <w:r w:rsidR="006B5B59">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[8]</w:t>
      </w:r>
      <w:r w:rsidR="007B7312">
        <w:rPr>
          <w:rFonts w:ascii="Times New Roman" w:hAnsi="Times New Roman"/>
          <w:sz w:val="24"/>
          <w:szCs w:val="24"/>
        </w:rPr>
        <w:fldChar w:fldCharType="end"/>
      </w:r>
      <w:r w:rsidR="007B7312">
        <w:rPr>
          <w:rFonts w:ascii="Times New Roman" w:hAnsi="Times New Roman"/>
          <w:sz w:val="24"/>
          <w:szCs w:val="24"/>
        </w:rPr>
        <w:t>. In addition, a greater number of technical PCR replicates may be required to reach full saturation as has been observed in controlled mesocosm experiments</w:t>
      </w:r>
      <w:r w:rsidR="007B7312">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[19]</w:t>
      </w:r>
      <w:r w:rsidR="007B7312">
        <w:rPr>
          <w:rFonts w:ascii="Times New Roman" w:hAnsi="Times New Roman"/>
          <w:sz w:val="24"/>
          <w:szCs w:val="24"/>
        </w:rPr>
        <w:fldChar w:fldCharType="end"/>
      </w:r>
      <w:r w:rsidR="007B7312">
        <w:rPr>
          <w:rFonts w:ascii="Times New Roman" w:hAnsi="Times New Roman"/>
          <w:sz w:val="24"/>
          <w:szCs w:val="24"/>
        </w:rPr>
        <w:t>.</w:t>
      </w:r>
    </w:p>
    <w:p w14:paraId="430BFE73" w14:textId="1E43124F" w:rsidR="00C746A5" w:rsidRPr="001B3A88" w:rsidRDefault="001B3A88" w:rsidP="006B5B59">
      <w:pPr>
        <w:pStyle w:val="MDPI31text"/>
        <w:spacing w:line="480" w:lineRule="auto"/>
        <w:ind w:firstLine="420"/>
        <w:jc w:val="left"/>
        <w:rPr>
          <w:rFonts w:ascii="Times New Roman" w:hAnsi="Times New Roman"/>
          <w:sz w:val="24"/>
          <w:szCs w:val="24"/>
        </w:rPr>
      </w:pPr>
      <w:r>
        <w:rPr>
          <w:rFonts w:ascii="Times New Roman" w:hAnsi="Times New Roman"/>
          <w:sz w:val="24"/>
          <w:szCs w:val="24"/>
        </w:rPr>
        <w:t xml:space="preserve">Lastly, another potential </w:t>
      </w:r>
      <w:r w:rsidR="00D95300" w:rsidRPr="00A95C71">
        <w:rPr>
          <w:rFonts w:ascii="Times New Roman" w:hAnsi="Times New Roman"/>
          <w:sz w:val="24"/>
          <w:szCs w:val="24"/>
        </w:rPr>
        <w:t xml:space="preserve">explanation for this unexpected result is that low density of kelp forest fishes outside the MPA increased the detection </w:t>
      </w:r>
      <w:commentRangeStart w:id="20"/>
      <w:commentRangeStart w:id="21"/>
      <w:commentRangeStart w:id="22"/>
      <w:r w:rsidR="00D95300" w:rsidRPr="00A95C71">
        <w:rPr>
          <w:rFonts w:ascii="Times New Roman" w:hAnsi="Times New Roman"/>
          <w:sz w:val="24"/>
          <w:szCs w:val="24"/>
        </w:rPr>
        <w:t xml:space="preserve">of non-kelp forest </w:t>
      </w:r>
      <w:commentRangeEnd w:id="20"/>
      <w:r w:rsidR="00551450">
        <w:rPr>
          <w:rStyle w:val="CommentReference"/>
          <w:rFonts w:asciiTheme="minorHAnsi" w:eastAsiaTheme="minorHAnsi" w:hAnsiTheme="minorHAnsi" w:cstheme="minorBidi"/>
          <w:snapToGrid/>
          <w:color w:val="auto"/>
          <w:lang w:eastAsia="en-US" w:bidi="ar-SA"/>
        </w:rPr>
        <w:commentReference w:id="20"/>
      </w:r>
      <w:commentRangeEnd w:id="21"/>
      <w:r w:rsidR="00400035">
        <w:rPr>
          <w:rStyle w:val="CommentReference"/>
          <w:rFonts w:asciiTheme="minorHAnsi" w:eastAsiaTheme="minorHAnsi" w:hAnsiTheme="minorHAnsi" w:cstheme="minorBidi"/>
          <w:snapToGrid/>
          <w:color w:val="auto"/>
          <w:lang w:eastAsia="en-US" w:bidi="ar-SA"/>
        </w:rPr>
        <w:commentReference w:id="21"/>
      </w:r>
      <w:commentRangeEnd w:id="22"/>
      <w:r w:rsidR="00400035">
        <w:rPr>
          <w:rStyle w:val="CommentReference"/>
          <w:rFonts w:asciiTheme="minorHAnsi" w:eastAsiaTheme="minorHAnsi" w:hAnsiTheme="minorHAnsi" w:cstheme="minorBidi"/>
          <w:snapToGrid/>
          <w:color w:val="auto"/>
          <w:lang w:eastAsia="en-US" w:bidi="ar-SA"/>
        </w:rPr>
        <w:commentReference w:id="22"/>
      </w:r>
      <w:r w:rsidR="00D95300" w:rsidRPr="00A95C71">
        <w:rPr>
          <w:rFonts w:ascii="Times New Roman" w:hAnsi="Times New Roman"/>
          <w:sz w:val="24"/>
          <w:szCs w:val="24"/>
        </w:rPr>
        <w:t xml:space="preserve">taxa advected from elsewhere. </w:t>
      </w:r>
      <w:r w:rsidR="00D95300" w:rsidRPr="00A95C71">
        <w:rPr>
          <w:rFonts w:ascii="Times New Roman" w:hAnsi="Times New Roman"/>
          <w:iCs/>
          <w:sz w:val="24"/>
          <w:szCs w:val="24"/>
        </w:rPr>
        <w:t>In total,</w:t>
      </w:r>
      <w:r w:rsidR="00D95300" w:rsidRPr="00A95C71">
        <w:rPr>
          <w:rFonts w:ascii="Times New Roman" w:hAnsi="Times New Roman"/>
          <w:sz w:val="24"/>
          <w:szCs w:val="24"/>
        </w:rPr>
        <w:t xml:space="preserve"> </w:t>
      </w:r>
      <w:r>
        <w:rPr>
          <w:rFonts w:ascii="Times New Roman" w:hAnsi="Times New Roman"/>
          <w:sz w:val="24"/>
          <w:szCs w:val="24"/>
        </w:rPr>
        <w:t>38.5</w:t>
      </w:r>
      <w:r w:rsidR="00D95300" w:rsidRPr="00A95C71">
        <w:rPr>
          <w:rFonts w:ascii="Times New Roman" w:hAnsi="Times New Roman"/>
          <w:sz w:val="24"/>
          <w:szCs w:val="24"/>
        </w:rPr>
        <w:t xml:space="preserve">% of </w:t>
      </w:r>
      <w:r w:rsidR="00C746A5" w:rsidRPr="00A95C71">
        <w:rPr>
          <w:rFonts w:ascii="Times New Roman" w:hAnsi="Times New Roman"/>
          <w:sz w:val="24"/>
          <w:szCs w:val="24"/>
        </w:rPr>
        <w:t xml:space="preserve">taxa detected outside the MPA were </w:t>
      </w:r>
      <w:r w:rsidR="00B91804" w:rsidRPr="00A95C71">
        <w:rPr>
          <w:rFonts w:ascii="Times New Roman" w:hAnsi="Times New Roman"/>
          <w:sz w:val="24"/>
          <w:szCs w:val="24"/>
        </w:rPr>
        <w:t xml:space="preserve">non-rocky reef </w:t>
      </w:r>
      <w:r w:rsidR="00C746A5" w:rsidRPr="00A95C71">
        <w:rPr>
          <w:rFonts w:ascii="Times New Roman" w:hAnsi="Times New Roman"/>
          <w:sz w:val="24"/>
          <w:szCs w:val="24"/>
        </w:rPr>
        <w:t>species</w:t>
      </w:r>
      <w:r w:rsidR="00D95300" w:rsidRPr="00A95C71">
        <w:rPr>
          <w:rFonts w:ascii="Times New Roman" w:hAnsi="Times New Roman"/>
          <w:sz w:val="24"/>
          <w:szCs w:val="24"/>
        </w:rPr>
        <w:t xml:space="preserve"> such as </w:t>
      </w:r>
      <w:r>
        <w:rPr>
          <w:rFonts w:ascii="Times New Roman" w:hAnsi="Times New Roman"/>
          <w:sz w:val="24"/>
          <w:szCs w:val="24"/>
        </w:rPr>
        <w:t>Yellowtail amberjack</w:t>
      </w:r>
      <w:r w:rsidRPr="00A95C71">
        <w:rPr>
          <w:rFonts w:ascii="Times New Roman" w:hAnsi="Times New Roman"/>
          <w:sz w:val="24"/>
          <w:szCs w:val="24"/>
        </w:rPr>
        <w:t xml:space="preserve"> (</w:t>
      </w:r>
      <w:r w:rsidRPr="00DE006A">
        <w:rPr>
          <w:rFonts w:ascii="Times New Roman" w:hAnsi="Times New Roman"/>
          <w:i/>
          <w:sz w:val="24"/>
          <w:szCs w:val="24"/>
        </w:rPr>
        <w:t>Seriola lalandi</w:t>
      </w:r>
      <w:r>
        <w:rPr>
          <w:rFonts w:ascii="Times New Roman" w:hAnsi="Times New Roman"/>
          <w:i/>
          <w:sz w:val="24"/>
          <w:szCs w:val="24"/>
        </w:rPr>
        <w:t xml:space="preserve">, </w:t>
      </w:r>
      <w:r>
        <w:rPr>
          <w:rFonts w:ascii="Times New Roman" w:hAnsi="Times New Roman"/>
          <w:iCs/>
          <w:sz w:val="24"/>
          <w:szCs w:val="24"/>
        </w:rPr>
        <w:t>Carangidae</w:t>
      </w:r>
      <w:r w:rsidRPr="00A95C71">
        <w:rPr>
          <w:rFonts w:ascii="Times New Roman" w:hAnsi="Times New Roman"/>
          <w:sz w:val="24"/>
          <w:szCs w:val="24"/>
        </w:rPr>
        <w:t xml:space="preserve">), </w:t>
      </w:r>
      <w:r>
        <w:rPr>
          <w:rFonts w:ascii="Times New Roman" w:hAnsi="Times New Roman"/>
          <w:sz w:val="24"/>
          <w:szCs w:val="24"/>
        </w:rPr>
        <w:t>California clingfish</w:t>
      </w:r>
      <w:r w:rsidRPr="00A95C71">
        <w:rPr>
          <w:rFonts w:ascii="Times New Roman" w:hAnsi="Times New Roman"/>
          <w:sz w:val="24"/>
          <w:szCs w:val="24"/>
        </w:rPr>
        <w:t xml:space="preserve"> </w:t>
      </w:r>
      <w:r w:rsidRPr="00BC0DCE">
        <w:rPr>
          <w:rFonts w:ascii="Times New Roman" w:hAnsi="Times New Roman"/>
          <w:sz w:val="24"/>
          <w:szCs w:val="24"/>
        </w:rPr>
        <w:t>(</w:t>
      </w:r>
      <w:r w:rsidRPr="00DE006A">
        <w:rPr>
          <w:rFonts w:ascii="Times New Roman" w:hAnsi="Times New Roman"/>
          <w:i/>
          <w:iCs/>
          <w:sz w:val="24"/>
          <w:szCs w:val="24"/>
        </w:rPr>
        <w:t>Gobiesox rhessodon</w:t>
      </w:r>
      <w:r>
        <w:rPr>
          <w:rFonts w:ascii="Times New Roman" w:hAnsi="Times New Roman"/>
          <w:i/>
          <w:iCs/>
          <w:sz w:val="24"/>
          <w:szCs w:val="24"/>
        </w:rPr>
        <w:t xml:space="preserve">, </w:t>
      </w:r>
      <w:proofErr w:type="spellStart"/>
      <w:r w:rsidRPr="00DE006A">
        <w:rPr>
          <w:rFonts w:ascii="Times New Roman" w:hAnsi="Times New Roman"/>
          <w:sz w:val="24"/>
          <w:szCs w:val="24"/>
        </w:rPr>
        <w:t>Gobiesocidae</w:t>
      </w:r>
      <w:proofErr w:type="spellEnd"/>
      <w:r w:rsidRPr="00A95C71">
        <w:rPr>
          <w:rFonts w:ascii="Times New Roman" w:hAnsi="Times New Roman"/>
          <w:sz w:val="24"/>
          <w:szCs w:val="24"/>
        </w:rPr>
        <w:t xml:space="preserve">), and </w:t>
      </w:r>
      <w:r>
        <w:rPr>
          <w:rFonts w:ascii="Times New Roman" w:hAnsi="Times New Roman"/>
          <w:sz w:val="24"/>
          <w:szCs w:val="24"/>
        </w:rPr>
        <w:t>Fantail flounder</w:t>
      </w:r>
      <w:r w:rsidRPr="00A95C71">
        <w:rPr>
          <w:rFonts w:ascii="Times New Roman" w:hAnsi="Times New Roman"/>
          <w:sz w:val="24"/>
          <w:szCs w:val="24"/>
        </w:rPr>
        <w:t xml:space="preserve"> </w:t>
      </w:r>
      <w:r w:rsidRPr="00BC0DCE">
        <w:rPr>
          <w:rFonts w:ascii="Times New Roman" w:hAnsi="Times New Roman"/>
          <w:sz w:val="24"/>
          <w:szCs w:val="24"/>
        </w:rPr>
        <w:t>(</w:t>
      </w:r>
      <w:r w:rsidRPr="00DE006A">
        <w:rPr>
          <w:rFonts w:ascii="Times New Roman" w:hAnsi="Times New Roman"/>
          <w:i/>
          <w:iCs/>
          <w:sz w:val="24"/>
          <w:szCs w:val="24"/>
        </w:rPr>
        <w:t>Xystreurys liolepis</w:t>
      </w:r>
      <w:r>
        <w:rPr>
          <w:rFonts w:ascii="Times New Roman" w:hAnsi="Times New Roman"/>
          <w:i/>
          <w:iCs/>
          <w:sz w:val="24"/>
          <w:szCs w:val="24"/>
        </w:rPr>
        <w:t xml:space="preserve">, </w:t>
      </w:r>
      <w:proofErr w:type="spellStart"/>
      <w:r w:rsidRPr="00DE006A">
        <w:rPr>
          <w:rFonts w:ascii="Times New Roman" w:hAnsi="Times New Roman"/>
          <w:sz w:val="24"/>
          <w:szCs w:val="24"/>
        </w:rPr>
        <w:t>Paralichthyidae</w:t>
      </w:r>
      <w:proofErr w:type="spellEnd"/>
      <w:r w:rsidRPr="00A95C71">
        <w:rPr>
          <w:rFonts w:ascii="Times New Roman" w:hAnsi="Times New Roman"/>
          <w:sz w:val="24"/>
          <w:szCs w:val="24"/>
        </w:rPr>
        <w:t>)</w:t>
      </w:r>
      <w:r w:rsidRPr="00A95C71">
        <w:rPr>
          <w:rFonts w:ascii="Times New Roman" w:hAnsi="Times New Roman"/>
          <w:i/>
          <w:iCs/>
          <w:sz w:val="24"/>
          <w:szCs w:val="24"/>
        </w:rPr>
        <w:t>.</w:t>
      </w:r>
      <w:r w:rsidR="00C746A5" w:rsidRPr="00A95C71">
        <w:rPr>
          <w:rFonts w:ascii="Times New Roman" w:hAnsi="Times New Roman"/>
          <w:sz w:val="24"/>
          <w:szCs w:val="24"/>
        </w:rPr>
        <w:t xml:space="preserve"> Although these species occasionally </w:t>
      </w:r>
      <w:r w:rsidR="00D95300" w:rsidRPr="00A95C71">
        <w:rPr>
          <w:rFonts w:ascii="Times New Roman" w:hAnsi="Times New Roman"/>
          <w:sz w:val="24"/>
          <w:szCs w:val="24"/>
        </w:rPr>
        <w:t xml:space="preserve">pass through </w:t>
      </w:r>
      <w:r w:rsidR="00C746A5" w:rsidRPr="00A95C71">
        <w:rPr>
          <w:rFonts w:ascii="Times New Roman" w:hAnsi="Times New Roman"/>
          <w:sz w:val="24"/>
          <w:szCs w:val="24"/>
        </w:rPr>
        <w:t xml:space="preserve">rocky reef environments, </w:t>
      </w:r>
      <w:r>
        <w:rPr>
          <w:rFonts w:ascii="Times New Roman" w:hAnsi="Times New Roman"/>
          <w:sz w:val="24"/>
          <w:szCs w:val="24"/>
        </w:rPr>
        <w:t>another potential</w:t>
      </w:r>
      <w:r w:rsidR="00D95300" w:rsidRPr="00A95C71">
        <w:rPr>
          <w:rFonts w:ascii="Times New Roman" w:hAnsi="Times New Roman"/>
          <w:sz w:val="24"/>
          <w:szCs w:val="24"/>
        </w:rPr>
        <w:t xml:space="preserve"> explanation is that </w:t>
      </w:r>
      <w:r w:rsidR="00C746A5" w:rsidRPr="00A95C71">
        <w:rPr>
          <w:rFonts w:ascii="Times New Roman" w:hAnsi="Times New Roman"/>
          <w:sz w:val="24"/>
          <w:szCs w:val="24"/>
        </w:rPr>
        <w:t>eDNA from these species were transported from nearby pelagic</w:t>
      </w:r>
      <w:r w:rsidR="00B91804" w:rsidRPr="00A95C71">
        <w:rPr>
          <w:rFonts w:ascii="Times New Roman" w:hAnsi="Times New Roman"/>
          <w:sz w:val="24"/>
          <w:szCs w:val="24"/>
        </w:rPr>
        <w:t>, intertidal, and sandy bottom</w:t>
      </w:r>
      <w:r w:rsidR="00C746A5" w:rsidRPr="00A95C71">
        <w:rPr>
          <w:rFonts w:ascii="Times New Roman" w:hAnsi="Times New Roman"/>
          <w:sz w:val="24"/>
          <w:szCs w:val="24"/>
        </w:rPr>
        <w:t xml:space="preserve"> ecosystems</w:t>
      </w:r>
      <w:r w:rsidR="00A74A52" w:rsidRPr="00A95C71">
        <w:rPr>
          <w:rFonts w:ascii="Times New Roman" w:hAnsi="Times New Roman"/>
          <w:sz w:val="24"/>
          <w:szCs w:val="24"/>
        </w:rPr>
        <w:t xml:space="preserve">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mendeley":{"formattedCitation":"[16,43]","plainTextFormattedCitation":"[16,43]","previouslyFormattedCitation":"[16,43]"},"properties":{"noteIndex":0},"schema":"https://github.com/citation-style-language/schema/raw/master/csl-citation.json"}</w:instrText>
      </w:r>
      <w:r w:rsidR="00A74A52" w:rsidRPr="00A95C71">
        <w:rPr>
          <w:rFonts w:ascii="Times New Roman" w:hAnsi="Times New Roman"/>
          <w:sz w:val="24"/>
          <w:szCs w:val="24"/>
        </w:rPr>
        <w:fldChar w:fldCharType="separate"/>
      </w:r>
      <w:r w:rsidR="00A13BD0" w:rsidRPr="00A13BD0">
        <w:rPr>
          <w:rFonts w:ascii="Times New Roman" w:hAnsi="Times New Roman"/>
          <w:noProof/>
          <w:sz w:val="24"/>
          <w:szCs w:val="24"/>
        </w:rPr>
        <w:t>[16,43]</w:t>
      </w:r>
      <w:r w:rsidR="00A74A52" w:rsidRPr="00A95C71">
        <w:rPr>
          <w:rFonts w:ascii="Times New Roman" w:hAnsi="Times New Roman"/>
          <w:sz w:val="24"/>
          <w:szCs w:val="24"/>
        </w:rPr>
        <w:fldChar w:fldCharType="end"/>
      </w:r>
      <w:r w:rsidR="00551450">
        <w:rPr>
          <w:rFonts w:ascii="Times New Roman" w:hAnsi="Times New Roman"/>
          <w:sz w:val="24"/>
          <w:szCs w:val="24"/>
        </w:rPr>
        <w:t xml:space="preserve"> or perhaps that they rapidly swim through these areas bud do not reside such as is likely with</w:t>
      </w:r>
      <w:r w:rsidR="00BE2E37">
        <w:rPr>
          <w:rFonts w:ascii="Times New Roman" w:hAnsi="Times New Roman"/>
          <w:sz w:val="24"/>
          <w:szCs w:val="24"/>
        </w:rPr>
        <w:t xml:space="preserve"> </w:t>
      </w:r>
      <w:r w:rsidR="006B5B59" w:rsidRPr="00DE006A">
        <w:rPr>
          <w:rFonts w:ascii="Times New Roman" w:hAnsi="Times New Roman"/>
          <w:i/>
          <w:sz w:val="24"/>
          <w:szCs w:val="24"/>
        </w:rPr>
        <w:t>Seriola lalandi</w:t>
      </w:r>
      <w:r w:rsidR="00C746A5" w:rsidRPr="00A95C71">
        <w:rPr>
          <w:rFonts w:ascii="Times New Roman" w:hAnsi="Times New Roman"/>
          <w:sz w:val="24"/>
          <w:szCs w:val="24"/>
        </w:rPr>
        <w:t xml:space="preserve">. While such transport would be expected </w:t>
      </w:r>
      <w:r w:rsidR="00D95300" w:rsidRPr="00A95C71">
        <w:rPr>
          <w:rFonts w:ascii="Times New Roman" w:hAnsi="Times New Roman"/>
          <w:sz w:val="24"/>
          <w:szCs w:val="24"/>
        </w:rPr>
        <w:t xml:space="preserve">at </w:t>
      </w:r>
      <w:r w:rsidR="00C746A5" w:rsidRPr="00A95C71">
        <w:rPr>
          <w:rFonts w:ascii="Times New Roman" w:hAnsi="Times New Roman"/>
          <w:sz w:val="24"/>
          <w:szCs w:val="24"/>
        </w:rPr>
        <w:t xml:space="preserve">all sites, high fish abundance </w:t>
      </w:r>
      <w:r w:rsidR="00C746A5" w:rsidRPr="00A95C71">
        <w:rPr>
          <w:rFonts w:ascii="Times New Roman" w:hAnsi="Times New Roman"/>
          <w:sz w:val="24"/>
          <w:szCs w:val="24"/>
        </w:rPr>
        <w:lastRenderedPageBreak/>
        <w:t xml:space="preserve">inside the MPA </w:t>
      </w:r>
      <w:r>
        <w:rPr>
          <w:rFonts w:ascii="Times New Roman" w:hAnsi="Times New Roman"/>
          <w:sz w:val="24"/>
          <w:szCs w:val="24"/>
        </w:rPr>
        <w:t>could</w:t>
      </w:r>
      <w:r w:rsidR="001920C9" w:rsidRPr="00A95C71">
        <w:rPr>
          <w:rFonts w:ascii="Times New Roman" w:hAnsi="Times New Roman"/>
          <w:sz w:val="24"/>
          <w:szCs w:val="24"/>
        </w:rPr>
        <w:t xml:space="preserve"> </w:t>
      </w:r>
      <w:r w:rsidR="00C746A5" w:rsidRPr="00A95C71">
        <w:rPr>
          <w:rFonts w:ascii="Times New Roman" w:hAnsi="Times New Roman"/>
          <w:sz w:val="24"/>
          <w:szCs w:val="24"/>
        </w:rPr>
        <w:t xml:space="preserve">result in a strongly skewed ratio of </w:t>
      </w:r>
      <w:r w:rsidR="0010613F" w:rsidRPr="00A95C71">
        <w:rPr>
          <w:rFonts w:ascii="Times New Roman" w:hAnsi="Times New Roman"/>
          <w:sz w:val="24"/>
          <w:szCs w:val="24"/>
        </w:rPr>
        <w:t xml:space="preserve">endogenous </w:t>
      </w:r>
      <w:r w:rsidR="00C746A5" w:rsidRPr="00A95C71">
        <w:rPr>
          <w:rFonts w:ascii="Times New Roman" w:hAnsi="Times New Roman"/>
          <w:sz w:val="24"/>
          <w:szCs w:val="24"/>
        </w:rPr>
        <w:t xml:space="preserve">kelp forest eDNA to </w:t>
      </w:r>
      <w:r w:rsidR="0010613F" w:rsidRPr="00A95C71">
        <w:rPr>
          <w:rFonts w:ascii="Times New Roman" w:hAnsi="Times New Roman"/>
          <w:sz w:val="24"/>
          <w:szCs w:val="24"/>
        </w:rPr>
        <w:t xml:space="preserve">exogenous </w:t>
      </w:r>
      <w:r w:rsidR="00C746A5" w:rsidRPr="00A95C71">
        <w:rPr>
          <w:rFonts w:ascii="Times New Roman" w:hAnsi="Times New Roman"/>
          <w:sz w:val="24"/>
          <w:szCs w:val="24"/>
        </w:rPr>
        <w:t xml:space="preserve">pelagic eDNA </w:t>
      </w:r>
      <w:r w:rsidR="00C746A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746A5"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C746A5" w:rsidRPr="00A95C71">
        <w:rPr>
          <w:rFonts w:ascii="Times New Roman" w:hAnsi="Times New Roman"/>
          <w:sz w:val="24"/>
          <w:szCs w:val="24"/>
        </w:rPr>
        <w:fldChar w:fldCharType="end"/>
      </w:r>
      <w:r w:rsidR="00C746A5" w:rsidRPr="00A95C71">
        <w:rPr>
          <w:rFonts w:ascii="Times New Roman" w:hAnsi="Times New Roman"/>
          <w:sz w:val="24"/>
          <w:szCs w:val="24"/>
        </w:rPr>
        <w:t xml:space="preserve">, with the signal of kelp forest taxa dominating that of pelagic species. </w:t>
      </w:r>
      <w:r w:rsidR="006B5B59">
        <w:rPr>
          <w:rFonts w:ascii="Times New Roman" w:hAnsi="Times New Roman"/>
          <w:sz w:val="24"/>
          <w:szCs w:val="24"/>
        </w:rPr>
        <w:t xml:space="preserve">Differences in water transport within the MPA site </w:t>
      </w:r>
      <w:r w:rsidR="006B5B59">
        <w:rPr>
          <w:rFonts w:ascii="Times New Roman" w:hAnsi="Times New Roman"/>
          <w:sz w:val="24"/>
          <w:szCs w:val="24"/>
        </w:rPr>
        <w:t xml:space="preserve">may also be explained by </w:t>
      </w:r>
      <w:r w:rsidR="006B5B59">
        <w:rPr>
          <w:rFonts w:ascii="Times New Roman" w:hAnsi="Times New Roman"/>
          <w:sz w:val="24"/>
          <w:szCs w:val="24"/>
        </w:rPr>
        <w:t xml:space="preserve">the presence of a standing </w:t>
      </w:r>
      <w:r w:rsidR="006B5B59">
        <w:rPr>
          <w:rFonts w:ascii="Times New Roman" w:hAnsi="Times New Roman"/>
          <w:sz w:val="24"/>
          <w:szCs w:val="24"/>
        </w:rPr>
        <w:t>kelp forest</w:t>
      </w:r>
      <w:r w:rsidR="006B5B59">
        <w:rPr>
          <w:rFonts w:ascii="Times New Roman" w:hAnsi="Times New Roman"/>
          <w:sz w:val="24"/>
          <w:szCs w:val="24"/>
        </w:rPr>
        <w:t xml:space="preserve"> which is absent at the sites outside of the MPA </w:t>
      </w:r>
      <w:r w:rsidR="006B5B59">
        <w:rPr>
          <w:rFonts w:ascii="Times New Roman" w:hAnsi="Times New Roman"/>
          <w:sz w:val="24"/>
          <w:szCs w:val="24"/>
        </w:rPr>
        <w:t xml:space="preserve">as </w:t>
      </w:r>
      <w:r w:rsidR="006B5B59">
        <w:rPr>
          <w:rFonts w:ascii="Times New Roman" w:hAnsi="Times New Roman"/>
          <w:sz w:val="24"/>
          <w:szCs w:val="24"/>
        </w:rPr>
        <w:t xml:space="preserve">the three dimensional structure </w:t>
      </w:r>
      <w:r w:rsidR="006B5B59" w:rsidRPr="00D8370F">
        <w:rPr>
          <w:rFonts w:ascii="Times New Roman" w:hAnsi="Times New Roman"/>
          <w:sz w:val="24"/>
          <w:szCs w:val="24"/>
        </w:rPr>
        <w:t>dampen</w:t>
      </w:r>
      <w:r w:rsidR="006B5B59">
        <w:rPr>
          <w:rFonts w:ascii="Times New Roman" w:hAnsi="Times New Roman"/>
          <w:sz w:val="24"/>
          <w:szCs w:val="24"/>
        </w:rPr>
        <w:t>s</w:t>
      </w:r>
      <w:r w:rsidR="006B5B59" w:rsidRPr="00D8370F">
        <w:rPr>
          <w:rFonts w:ascii="Times New Roman" w:hAnsi="Times New Roman"/>
          <w:sz w:val="24"/>
          <w:szCs w:val="24"/>
        </w:rPr>
        <w:t xml:space="preserve"> </w:t>
      </w:r>
      <w:r w:rsidR="006B5B59">
        <w:rPr>
          <w:rFonts w:ascii="Times New Roman" w:hAnsi="Times New Roman"/>
          <w:sz w:val="24"/>
          <w:szCs w:val="24"/>
        </w:rPr>
        <w:t xml:space="preserve">cross </w:t>
      </w:r>
      <w:r w:rsidR="006B5B59">
        <w:rPr>
          <w:rFonts w:ascii="Times New Roman" w:hAnsi="Times New Roman"/>
          <w:sz w:val="24"/>
          <w:szCs w:val="24"/>
        </w:rPr>
        <w:t>reef</w:t>
      </w:r>
      <w:r w:rsidR="006B5B59" w:rsidRPr="00D8370F">
        <w:rPr>
          <w:rFonts w:ascii="Times New Roman" w:hAnsi="Times New Roman"/>
          <w:sz w:val="24"/>
          <w:szCs w:val="24"/>
        </w:rPr>
        <w:t xml:space="preserve"> flow</w:t>
      </w:r>
      <w:r w:rsidR="006B5B59">
        <w:rPr>
          <w:rFonts w:ascii="Times New Roman" w:hAnsi="Times New Roman"/>
          <w:sz w:val="24"/>
          <w:szCs w:val="24"/>
        </w:rPr>
        <w:t xml:space="preserve"> </w:t>
      </w:r>
      <w:r w:rsidR="006B5B59">
        <w:rPr>
          <w:rFonts w:ascii="Times New Roman" w:hAnsi="Times New Roman"/>
          <w:sz w:val="24"/>
          <w:szCs w:val="24"/>
        </w:rPr>
        <w:fldChar w:fldCharType="begin" w:fldLock="1"/>
      </w:r>
      <w:r w:rsidR="00FD4CD6">
        <w:rPr>
          <w:rFonts w:ascii="Times New Roman" w:hAnsi="Times New Roman"/>
          <w:sz w:val="24"/>
          <w:szCs w:val="24"/>
        </w:rPr>
        <w:instrText>ADDIN CSL_CITATION {"citationItems":[{"id":"ITEM-1","itemData":{"ISSN":"0024-3590","author":[{"dropping-particle":"","family":"Gaylord","given":"Brian","non-dropping-particle":"","parse-names":false,"suffix":""},{"dropping-particle":"","family":"Rosman","given":"Johanna H","non-dropping-particle":"","parse-names":false,"suffix":""},{"dropping-particle":"","family":"Reed","given":"Daniel C","non-dropping-particle":"","parse-names":false,"suffix":""},{"dropping-particle":"","family":"Koseff","given":"Jeffrey R","non-dropping-particle":"","parse-names":false,"suffix":""},{"dropping-particle":"","family":"Fram","given":"Jonathan","non-dropping-particle":"","parse-names":false,"suffix":""},{"dropping-particle":"","family":"MacIntyre","given":"Sally","non-dropping-particle":"","parse-names":false,"suffix":""},{"dropping-particle":"","family":"Arkema","given":"Katie","non-dropping-particle":"","parse-names":false,"suffix":""},{"dropping-particle":"","family":"McDonald","given":"Cameron","non-dropping-particle":"","parse-names":false,"suffix":""},{"dropping-particle":"","family":"Brzezinski","given":"Mark A","non-dropping-particle":"","parse-names":false,"suffix":""},{"dropping-particle":"","family":"Largier","given":"John L","non-dropping-particle":"","parse-names":false,"suffix":""}],"container-title":"Limnology and Oceanography","id":"ITEM-1","issue":"5","issued":{"date-parts":[["2007"]]},"page":"1838-1852","publisher":"Wiley Online Library","title":"Spatial patterns of flow and their modification within and around a giant kelp forest","type":"article-journal","volume":"52"},"uris":["http://www.mendeley.com/documents/?uuid=ffe24bd6-9650-4164-b589-65a395472e3f"]}],"mendeley":{"formattedCitation":"[54]","plainTextFormattedCitation":"[54]","previouslyFormattedCitation":"[54]"},"properties":{"noteIndex":0},"schema":"https://github.com/citation-style-language/schema/raw/master/csl-citation.json"}</w:instrText>
      </w:r>
      <w:r w:rsidR="006B5B59">
        <w:rPr>
          <w:rFonts w:ascii="Times New Roman" w:hAnsi="Times New Roman"/>
          <w:sz w:val="24"/>
          <w:szCs w:val="24"/>
        </w:rPr>
        <w:fldChar w:fldCharType="separate"/>
      </w:r>
      <w:r w:rsidR="006B5B59" w:rsidRPr="006B5B59">
        <w:rPr>
          <w:rFonts w:ascii="Times New Roman" w:hAnsi="Times New Roman"/>
          <w:noProof/>
          <w:sz w:val="24"/>
          <w:szCs w:val="24"/>
        </w:rPr>
        <w:t>[54]</w:t>
      </w:r>
      <w:r w:rsidR="006B5B59">
        <w:rPr>
          <w:rFonts w:ascii="Times New Roman" w:hAnsi="Times New Roman"/>
          <w:sz w:val="24"/>
          <w:szCs w:val="24"/>
        </w:rPr>
        <w:fldChar w:fldCharType="end"/>
      </w:r>
      <w:r w:rsidR="006B5B59" w:rsidRPr="00D8370F">
        <w:rPr>
          <w:rFonts w:ascii="Times New Roman" w:hAnsi="Times New Roman"/>
          <w:sz w:val="24"/>
          <w:szCs w:val="24"/>
        </w:rPr>
        <w:t xml:space="preserve">. </w:t>
      </w:r>
      <w:r w:rsidR="006B5B59">
        <w:rPr>
          <w:rFonts w:ascii="Times New Roman" w:hAnsi="Times New Roman"/>
          <w:sz w:val="24"/>
          <w:szCs w:val="24"/>
        </w:rPr>
        <w:t>In contrast, t</w:t>
      </w:r>
      <w:r w:rsidR="006B5B59" w:rsidRPr="00D8370F">
        <w:rPr>
          <w:rFonts w:ascii="Times New Roman" w:hAnsi="Times New Roman"/>
          <w:sz w:val="24"/>
          <w:szCs w:val="24"/>
        </w:rPr>
        <w:t xml:space="preserve">he </w:t>
      </w:r>
      <w:r w:rsidR="006B5B59">
        <w:rPr>
          <w:rFonts w:ascii="Times New Roman" w:hAnsi="Times New Roman"/>
          <w:sz w:val="24"/>
          <w:szCs w:val="24"/>
        </w:rPr>
        <w:t xml:space="preserve">sites </w:t>
      </w:r>
      <w:r w:rsidR="006B5B59" w:rsidRPr="00D8370F">
        <w:rPr>
          <w:rFonts w:ascii="Times New Roman" w:hAnsi="Times New Roman"/>
          <w:sz w:val="24"/>
          <w:szCs w:val="24"/>
        </w:rPr>
        <w:t xml:space="preserve">outside of MPA </w:t>
      </w:r>
      <w:r w:rsidR="006B5B59">
        <w:rPr>
          <w:rFonts w:ascii="Times New Roman" w:hAnsi="Times New Roman"/>
          <w:sz w:val="24"/>
          <w:szCs w:val="24"/>
        </w:rPr>
        <w:t>have</w:t>
      </w:r>
      <w:r w:rsidR="006B5B59" w:rsidRPr="00D8370F">
        <w:rPr>
          <w:rFonts w:ascii="Times New Roman" w:hAnsi="Times New Roman"/>
          <w:sz w:val="24"/>
          <w:szCs w:val="24"/>
        </w:rPr>
        <w:t xml:space="preserve"> no </w:t>
      </w:r>
      <w:r w:rsidR="006B5B59">
        <w:rPr>
          <w:rFonts w:ascii="Times New Roman" w:hAnsi="Times New Roman"/>
          <w:sz w:val="24"/>
          <w:szCs w:val="24"/>
        </w:rPr>
        <w:t xml:space="preserve">such </w:t>
      </w:r>
      <w:r w:rsidR="006B5B59" w:rsidRPr="00D8370F">
        <w:rPr>
          <w:rFonts w:ascii="Times New Roman" w:hAnsi="Times New Roman"/>
          <w:sz w:val="24"/>
          <w:szCs w:val="24"/>
        </w:rPr>
        <w:t>standing kelp forest</w:t>
      </w:r>
      <w:r w:rsidR="006B5B59">
        <w:rPr>
          <w:rFonts w:ascii="Times New Roman" w:hAnsi="Times New Roman"/>
          <w:sz w:val="24"/>
          <w:szCs w:val="24"/>
        </w:rPr>
        <w:t>s and thus l</w:t>
      </w:r>
      <w:r w:rsidR="006B5B59" w:rsidRPr="00D8370F">
        <w:rPr>
          <w:rFonts w:ascii="Times New Roman" w:hAnsi="Times New Roman"/>
          <w:sz w:val="24"/>
          <w:szCs w:val="24"/>
        </w:rPr>
        <w:t>ikely more water is flowing through those sites from outside locations.</w:t>
      </w:r>
    </w:p>
    <w:p w14:paraId="793AB25F" w14:textId="533F2EBD" w:rsidR="00EB3463" w:rsidRPr="00A95C71" w:rsidRDefault="001920C9" w:rsidP="00A95C71">
      <w:pPr>
        <w:pStyle w:val="MDPI31text"/>
        <w:spacing w:line="480" w:lineRule="auto"/>
        <w:ind w:firstLine="420"/>
        <w:jc w:val="left"/>
        <w:rPr>
          <w:rFonts w:ascii="Times New Roman" w:hAnsi="Times New Roman"/>
          <w:bCs/>
          <w:i/>
          <w:sz w:val="24"/>
          <w:szCs w:val="24"/>
        </w:rPr>
      </w:pPr>
      <w:r w:rsidRPr="00A95C71">
        <w:rPr>
          <w:rFonts w:ascii="Times New Roman" w:hAnsi="Times New Roman"/>
          <w:iCs/>
          <w:sz w:val="24"/>
          <w:szCs w:val="24"/>
        </w:rPr>
        <w:t>This paradoxical pattern of</w:t>
      </w:r>
      <w:r w:rsidR="00A74A52" w:rsidRPr="00A95C71">
        <w:rPr>
          <w:rFonts w:ascii="Times New Roman" w:hAnsi="Times New Roman"/>
          <w:sz w:val="24"/>
          <w:szCs w:val="24"/>
        </w:rPr>
        <w:t xml:space="preserve"> species richness</w:t>
      </w:r>
      <w:r w:rsidRPr="00A95C71">
        <w:rPr>
          <w:rFonts w:ascii="Times New Roman" w:hAnsi="Times New Roman"/>
          <w:sz w:val="24"/>
          <w:szCs w:val="24"/>
        </w:rPr>
        <w:t xml:space="preserve"> highlights that eDNA </w:t>
      </w:r>
      <w:r w:rsidR="00A74A52" w:rsidRPr="00A95C71">
        <w:rPr>
          <w:rFonts w:ascii="Times New Roman" w:hAnsi="Times New Roman"/>
          <w:sz w:val="24"/>
          <w:szCs w:val="24"/>
        </w:rPr>
        <w:t xml:space="preserve">data must be interpreted with caution </w:t>
      </w:r>
      <w:r w:rsidR="00A74A52" w:rsidRPr="00A95C71">
        <w:rPr>
          <w:rFonts w:ascii="Times New Roman" w:hAnsi="Times New Roman"/>
          <w:sz w:val="24"/>
          <w:szCs w:val="24"/>
        </w:rPr>
        <w:fldChar w:fldCharType="begin" w:fldLock="1"/>
      </w:r>
      <w:r w:rsidR="00FD4CD6">
        <w:rPr>
          <w:rFonts w:ascii="Times New Roman" w:hAnsi="Times New Roman"/>
          <w:sz w:val="24"/>
          <w:szCs w:val="24"/>
        </w:rPr>
        <w:instrText>ADDIN CSL_CITATION {"citationItems":[{"id":"ITEM-1","itemData":{"DOI":"https://doi.org/10.7717/peerj.2444","ISSN":"2167-8359","author":[{"dropping-particle":"","family":"Kelly","given":"Ryan P","non-dropping-particle":"","parse-names":false,"suffix":""},{"dropping-particle":"","family":"O’Donnell","given":"James L","non-dropping-particle":"","parse-names":false,"suffix":""},{"dropping-particle":"","family":"Lowell","given":"Natalie C","non-dropping-particle":"","parse-names":false,"suffix":""},{"dropping-particle":"","family":"Shelton","given":"Andrew O","non-dropping-particle":"","parse-names":false,"suffix":""},{"dropping-particle":"","family":"Samhouri","given":"Jameal F","non-dropping-particle":"","parse-names":false,"suffix":""},{"dropping-particle":"","family":"Hennessey","given":"Shannon M","non-dropping-particle":"","parse-names":false,"suffix":""},{"dropping-particle":"","family":"Feist","given":"Blake E","non-dropping-particle":"","parse-names":false,"suffix":""},{"dropping-particle":"","family":"Williams","given":"Gregory D","non-dropping-particle":"","parse-names":false,"suffix":""}],"container-title":"PeerJ","id":"ITEM-1","issued":{"date-parts":[["2016"]]},"page":"e2444","publisher":"PeerJ Inc.","title":"Genetic signatures of ecological diversity along an urbanization gradient","type":"article-journal","volume":"4"},"uris":["http://www.mendeley.com/documents/?uuid=69db3b69-963c-4004-94c3-ed3c605d0930"]}],"mendeley":{"formattedCitation":"[55]","plainTextFormattedCitation":"[55]","previouslyFormattedCitation":"[55]"},"properties":{"noteIndex":0},"schema":"https://github.com/citation-style-language/schema/raw/master/csl-citation.json"}</w:instrText>
      </w:r>
      <w:r w:rsidR="00A74A52" w:rsidRPr="00A95C71">
        <w:rPr>
          <w:rFonts w:ascii="Times New Roman" w:hAnsi="Times New Roman"/>
          <w:sz w:val="24"/>
          <w:szCs w:val="24"/>
        </w:rPr>
        <w:fldChar w:fldCharType="separate"/>
      </w:r>
      <w:r w:rsidR="006B5B59" w:rsidRPr="006B5B59">
        <w:rPr>
          <w:rFonts w:ascii="Times New Roman" w:hAnsi="Times New Roman"/>
          <w:noProof/>
          <w:sz w:val="24"/>
          <w:szCs w:val="24"/>
        </w:rPr>
        <w:t>[55]</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w:t>
      </w:r>
      <w:r w:rsidR="00B91804" w:rsidRPr="00A95C71">
        <w:rPr>
          <w:rFonts w:ascii="Times New Roman" w:hAnsi="Times New Roman"/>
          <w:sz w:val="24"/>
          <w:szCs w:val="24"/>
        </w:rPr>
        <w:t xml:space="preserve">Metabarcoding methods often perform unexpectedly when DNA </w:t>
      </w:r>
      <w:r w:rsidRPr="00A95C71">
        <w:rPr>
          <w:rFonts w:ascii="Times New Roman" w:hAnsi="Times New Roman"/>
          <w:sz w:val="24"/>
          <w:szCs w:val="24"/>
        </w:rPr>
        <w:t xml:space="preserve">concentrations are </w:t>
      </w:r>
      <w:r w:rsidR="00B91804" w:rsidRPr="00A95C71">
        <w:rPr>
          <w:rFonts w:ascii="Times New Roman" w:hAnsi="Times New Roman"/>
          <w:sz w:val="24"/>
          <w:szCs w:val="24"/>
        </w:rPr>
        <w:t>low</w:t>
      </w:r>
      <w:r w:rsidRPr="00A95C71">
        <w:rPr>
          <w:rFonts w:ascii="Times New Roman" w:hAnsi="Times New Roman"/>
          <w:sz w:val="24"/>
          <w:szCs w:val="24"/>
        </w:rPr>
        <w:t xml:space="preserve">, increasing the probability of </w:t>
      </w:r>
      <w:r w:rsidR="00B91804" w:rsidRPr="00A95C71">
        <w:rPr>
          <w:rFonts w:ascii="Times New Roman" w:hAnsi="Times New Roman"/>
          <w:sz w:val="24"/>
          <w:szCs w:val="24"/>
        </w:rPr>
        <w:t>sequencing rare</w:t>
      </w:r>
      <w:r w:rsidRPr="00A95C71">
        <w:rPr>
          <w:rFonts w:ascii="Times New Roman" w:hAnsi="Times New Roman"/>
          <w:sz w:val="24"/>
          <w:szCs w:val="24"/>
        </w:rPr>
        <w:t xml:space="preserve"> species </w:t>
      </w:r>
      <w:r w:rsidR="00B9180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B91804"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B91804" w:rsidRPr="00A95C71">
        <w:rPr>
          <w:rFonts w:ascii="Times New Roman" w:hAnsi="Times New Roman"/>
          <w:sz w:val="24"/>
          <w:szCs w:val="24"/>
        </w:rPr>
        <w:fldChar w:fldCharType="end"/>
      </w:r>
      <w:r w:rsidR="00B91804" w:rsidRPr="00A95C71">
        <w:rPr>
          <w:rFonts w:ascii="Times New Roman" w:hAnsi="Times New Roman"/>
          <w:sz w:val="24"/>
          <w:szCs w:val="24"/>
        </w:rPr>
        <w:t>. T</w:t>
      </w:r>
      <w:r w:rsidR="00A74A52" w:rsidRPr="00A95C71">
        <w:rPr>
          <w:rFonts w:ascii="Times New Roman" w:hAnsi="Times New Roman"/>
          <w:sz w:val="24"/>
          <w:szCs w:val="24"/>
        </w:rPr>
        <w:t xml:space="preserve">hus </w:t>
      </w:r>
      <w:r w:rsidR="00667B2A" w:rsidRPr="00A95C71">
        <w:rPr>
          <w:rFonts w:ascii="Times New Roman" w:hAnsi="Times New Roman"/>
          <w:sz w:val="24"/>
          <w:szCs w:val="24"/>
        </w:rPr>
        <w:t>additional ecological metrics to species richness, ones that are more representative of ecological patterns and processes, are</w:t>
      </w:r>
      <w:r w:rsidR="00A74A52" w:rsidRPr="00A95C71">
        <w:rPr>
          <w:rFonts w:ascii="Times New Roman" w:hAnsi="Times New Roman"/>
          <w:sz w:val="24"/>
          <w:szCs w:val="24"/>
        </w:rPr>
        <w:t xml:space="preserve"> needed to </w:t>
      </w:r>
      <w:r w:rsidR="00A46873" w:rsidRPr="00A95C71">
        <w:rPr>
          <w:rFonts w:ascii="Times New Roman" w:hAnsi="Times New Roman"/>
          <w:sz w:val="24"/>
          <w:szCs w:val="24"/>
        </w:rPr>
        <w:t xml:space="preserve">optimally </w:t>
      </w:r>
      <w:r w:rsidR="00A74A52" w:rsidRPr="00A95C71">
        <w:rPr>
          <w:rFonts w:ascii="Times New Roman" w:hAnsi="Times New Roman"/>
          <w:sz w:val="24"/>
          <w:szCs w:val="24"/>
        </w:rPr>
        <w:t xml:space="preserve">interpret eDNA results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A74A52"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These results ultimately highlight the value of ground truthing eDNA results with visual surveys in novel applications to ensure proper interpretation of results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[49]","plainTextFormattedCitation":"[49]","previouslyFormattedCitation":"[49]"},"properties":{"noteIndex":0},"schema":"https://github.com/citation-style-language/schema/raw/master/csl-citation.json"}</w:instrText>
      </w:r>
      <w:r w:rsidR="00A74A52" w:rsidRPr="00A95C71">
        <w:rPr>
          <w:rFonts w:ascii="Times New Roman" w:hAnsi="Times New Roman"/>
          <w:sz w:val="24"/>
          <w:szCs w:val="24"/>
        </w:rPr>
        <w:fldChar w:fldCharType="separate"/>
      </w:r>
      <w:r w:rsidR="00A13BD0" w:rsidRPr="00A13BD0">
        <w:rPr>
          <w:rFonts w:ascii="Times New Roman" w:hAnsi="Times New Roman"/>
          <w:noProof/>
          <w:sz w:val="24"/>
          <w:szCs w:val="24"/>
        </w:rPr>
        <w:t>[49]</w:t>
      </w:r>
      <w:r w:rsidR="00A74A52" w:rsidRPr="00A95C71">
        <w:rPr>
          <w:rFonts w:ascii="Times New Roman" w:hAnsi="Times New Roman"/>
          <w:sz w:val="24"/>
          <w:szCs w:val="24"/>
        </w:rPr>
        <w:fldChar w:fldCharType="end"/>
      </w:r>
      <w:r w:rsidR="00A74A52" w:rsidRPr="00A95C71">
        <w:rPr>
          <w:rFonts w:ascii="Times New Roman" w:hAnsi="Times New Roman"/>
          <w:sz w:val="24"/>
          <w:szCs w:val="24"/>
        </w:rPr>
        <w:t>.</w:t>
      </w:r>
      <w:r w:rsidR="001346C1" w:rsidRPr="00A95C71">
        <w:rPr>
          <w:rFonts w:ascii="Times New Roman" w:hAnsi="Times New Roman"/>
          <w:sz w:val="24"/>
          <w:szCs w:val="24"/>
        </w:rPr>
        <w:t xml:space="preserve"> </w:t>
      </w:r>
      <w:r w:rsidR="001B3A88">
        <w:rPr>
          <w:rFonts w:ascii="Times New Roman" w:hAnsi="Times New Roman"/>
          <w:sz w:val="24"/>
          <w:szCs w:val="24"/>
        </w:rPr>
        <w:t xml:space="preserve">However, they also highlight that comparing survey methods with imperfect detection efforts in the field is challenging as there is no “gold standard” for ecosystem biomonitoring </w:t>
      </w:r>
      <w:r w:rsidR="001B3A88">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Science","id":"ITEM-2","issued":{"date-parts":[["2017"]]},"page":"283","publisher":"Frontiers","title":"Genetic and manual survey methods yield different and complementary views of an ecosystem","type":"article-journal","volume":"3"},"uris":["http://www.mendeley.com/documents/?uuid=b3cec499-5e84-4656-afe1-4b28d04d8a4e"]}],"mendeley":{"formattedCitation":"[49,51]","plainTextFormattedCitation":"[49,51]","previouslyFormattedCitation":"[49,51]"},"properties":{"noteIndex":0},"schema":"https://github.com/citation-style-language/schema/raw/master/csl-citation.json"}</w:instrText>
      </w:r>
      <w:r w:rsidR="001B3A88">
        <w:rPr>
          <w:rFonts w:ascii="Times New Roman" w:hAnsi="Times New Roman"/>
          <w:sz w:val="24"/>
          <w:szCs w:val="24"/>
        </w:rPr>
        <w:fldChar w:fldCharType="separate"/>
      </w:r>
      <w:r w:rsidR="001B3A88" w:rsidRPr="001B3A88">
        <w:rPr>
          <w:rFonts w:ascii="Times New Roman" w:hAnsi="Times New Roman"/>
          <w:noProof/>
          <w:sz w:val="24"/>
          <w:szCs w:val="24"/>
        </w:rPr>
        <w:t>[49,51]</w:t>
      </w:r>
      <w:r w:rsidR="001B3A88">
        <w:rPr>
          <w:rFonts w:ascii="Times New Roman" w:hAnsi="Times New Roman"/>
          <w:sz w:val="24"/>
          <w:szCs w:val="24"/>
        </w:rPr>
        <w:fldChar w:fldCharType="end"/>
      </w:r>
      <w:r w:rsidR="001B3A88">
        <w:rPr>
          <w:rFonts w:ascii="Times New Roman" w:hAnsi="Times New Roman"/>
          <w:sz w:val="24"/>
          <w:szCs w:val="24"/>
        </w:rPr>
        <w:t>.</w:t>
      </w:r>
    </w:p>
    <w:p w14:paraId="044C2B1F" w14:textId="11D5AD9D" w:rsidR="00351C52" w:rsidRPr="000F1EA9" w:rsidRDefault="00351C52" w:rsidP="00A95C71">
      <w:pPr>
        <w:pStyle w:val="MDPI31text"/>
        <w:spacing w:before="240" w:after="120" w:line="480" w:lineRule="auto"/>
        <w:ind w:firstLine="0"/>
        <w:rPr>
          <w:rFonts w:ascii="Times New Roman" w:hAnsi="Times New Roman"/>
          <w:b/>
          <w:bCs/>
          <w:sz w:val="36"/>
          <w:szCs w:val="36"/>
        </w:rPr>
      </w:pPr>
      <w:r w:rsidRPr="000F1EA9">
        <w:rPr>
          <w:rFonts w:ascii="Times New Roman" w:hAnsi="Times New Roman"/>
          <w:b/>
          <w:bCs/>
          <w:sz w:val="36"/>
          <w:szCs w:val="36"/>
        </w:rPr>
        <w:t>Conclusion</w:t>
      </w:r>
    </w:p>
    <w:p w14:paraId="12591257" w14:textId="697D0BC0" w:rsidR="00351C52" w:rsidRPr="00A95C71" w:rsidRDefault="006050D0" w:rsidP="00A95C71">
      <w:pPr>
        <w:pStyle w:val="MDPI31text"/>
        <w:spacing w:line="480" w:lineRule="auto"/>
        <w:ind w:firstLine="0"/>
        <w:rPr>
          <w:rFonts w:ascii="Times New Roman" w:hAnsi="Times New Roman"/>
          <w:sz w:val="24"/>
          <w:szCs w:val="24"/>
        </w:rPr>
      </w:pPr>
      <w:r w:rsidRPr="00A95C71">
        <w:rPr>
          <w:rFonts w:ascii="Times New Roman" w:hAnsi="Times New Roman"/>
          <w:sz w:val="24"/>
          <w:szCs w:val="24"/>
        </w:rPr>
        <w:t>Marine protected areas are indispensable tool</w:t>
      </w:r>
      <w:r w:rsidR="00351C52" w:rsidRPr="00A95C71">
        <w:rPr>
          <w:rFonts w:ascii="Times New Roman" w:hAnsi="Times New Roman"/>
          <w:sz w:val="24"/>
          <w:szCs w:val="24"/>
        </w:rPr>
        <w:t>s</w:t>
      </w:r>
      <w:r w:rsidRPr="00A95C71">
        <w:rPr>
          <w:rFonts w:ascii="Times New Roman" w:hAnsi="Times New Roman"/>
          <w:sz w:val="24"/>
          <w:szCs w:val="24"/>
        </w:rPr>
        <w:t xml:space="preserve"> for protecting marine </w:t>
      </w:r>
      <w:r w:rsidR="00A46873" w:rsidRPr="00A95C71">
        <w:rPr>
          <w:rFonts w:ascii="Times New Roman" w:hAnsi="Times New Roman"/>
          <w:sz w:val="24"/>
          <w:szCs w:val="24"/>
        </w:rPr>
        <w:t>ecosystems</w:t>
      </w:r>
      <w:r w:rsidR="005603E0" w:rsidRPr="00A95C71">
        <w:rPr>
          <w:rFonts w:ascii="Times New Roman" w:hAnsi="Times New Roman"/>
          <w:sz w:val="24"/>
          <w:szCs w:val="24"/>
        </w:rPr>
        <w:t xml:space="preserve"> and </w:t>
      </w:r>
      <w:r w:rsidR="00351C52" w:rsidRPr="00A95C71">
        <w:rPr>
          <w:rFonts w:ascii="Times New Roman" w:hAnsi="Times New Roman"/>
          <w:sz w:val="24"/>
          <w:szCs w:val="24"/>
        </w:rPr>
        <w:t>effective monitoring is paramount</w:t>
      </w:r>
      <w:r w:rsidR="005603E0" w:rsidRPr="00A95C71">
        <w:rPr>
          <w:rFonts w:ascii="Times New Roman" w:hAnsi="Times New Roman"/>
          <w:sz w:val="24"/>
          <w:szCs w:val="24"/>
        </w:rPr>
        <w:t xml:space="preserve"> to their success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005603E0" w:rsidRPr="00A95C71">
        <w:rPr>
          <w:rFonts w:ascii="Times New Roman" w:hAnsi="Times New Roman"/>
          <w:sz w:val="24"/>
          <w:szCs w:val="24"/>
        </w:rPr>
        <w:fldChar w:fldCharType="end"/>
      </w:r>
      <w:r w:rsidRPr="00A95C71">
        <w:rPr>
          <w:rFonts w:ascii="Times New Roman" w:hAnsi="Times New Roman"/>
          <w:sz w:val="24"/>
          <w:szCs w:val="24"/>
        </w:rPr>
        <w:t xml:space="preserve">. </w:t>
      </w:r>
      <w:bookmarkEnd w:id="15"/>
      <w:bookmarkEnd w:id="16"/>
      <w:r w:rsidR="00EB358D" w:rsidRPr="00A95C71">
        <w:rPr>
          <w:rFonts w:ascii="Times New Roman" w:hAnsi="Times New Roman"/>
          <w:sz w:val="24"/>
          <w:szCs w:val="24"/>
        </w:rPr>
        <w:t>O</w:t>
      </w:r>
      <w:r w:rsidR="00307ED3" w:rsidRPr="00A95C71">
        <w:rPr>
          <w:rFonts w:ascii="Times New Roman" w:hAnsi="Times New Roman"/>
          <w:sz w:val="24"/>
          <w:szCs w:val="24"/>
        </w:rPr>
        <w:t xml:space="preserve">ur results demonstrate </w:t>
      </w:r>
      <w:r w:rsidR="00EB358D" w:rsidRPr="00A95C71">
        <w:rPr>
          <w:rFonts w:ascii="Times New Roman" w:hAnsi="Times New Roman"/>
          <w:sz w:val="24"/>
          <w:szCs w:val="24"/>
        </w:rPr>
        <w:t>that eDNA can</w:t>
      </w:r>
      <w:r w:rsidR="00307ED3" w:rsidRPr="00A95C71">
        <w:rPr>
          <w:rFonts w:ascii="Times New Roman" w:hAnsi="Times New Roman"/>
          <w:sz w:val="24"/>
          <w:szCs w:val="24"/>
        </w:rPr>
        <w:t xml:space="preserve"> </w:t>
      </w:r>
      <w:r w:rsidR="00591A9B" w:rsidRPr="00A95C71">
        <w:rPr>
          <w:rFonts w:ascii="Times New Roman" w:hAnsi="Times New Roman"/>
          <w:sz w:val="24"/>
          <w:szCs w:val="24"/>
        </w:rPr>
        <w:t>distinguish</w:t>
      </w:r>
      <w:r w:rsidR="00EB358D"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EB358D" w:rsidRPr="00A95C71">
        <w:rPr>
          <w:rFonts w:ascii="Times New Roman" w:hAnsi="Times New Roman"/>
          <w:sz w:val="24"/>
          <w:szCs w:val="24"/>
        </w:rPr>
        <w:t xml:space="preserve">assemblages </w:t>
      </w:r>
      <w:r w:rsidR="00307ED3" w:rsidRPr="00A95C71">
        <w:rPr>
          <w:rFonts w:ascii="Times New Roman" w:hAnsi="Times New Roman"/>
          <w:sz w:val="24"/>
          <w:szCs w:val="24"/>
        </w:rPr>
        <w:t>inside and outside MPAs</w:t>
      </w:r>
      <w:r w:rsidR="00591A9B" w:rsidRPr="00A95C71">
        <w:rPr>
          <w:rFonts w:ascii="Times New Roman" w:hAnsi="Times New Roman"/>
          <w:sz w:val="24"/>
          <w:szCs w:val="24"/>
        </w:rPr>
        <w:t xml:space="preserve">, </w:t>
      </w:r>
      <w:r w:rsidR="00EC1268" w:rsidRPr="00A95C71">
        <w:rPr>
          <w:rFonts w:ascii="Times New Roman" w:hAnsi="Times New Roman"/>
          <w:sz w:val="24"/>
          <w:szCs w:val="24"/>
        </w:rPr>
        <w:t xml:space="preserve">and can detect other vertebrates, like marine mammals and birds, of special conservation concern. </w:t>
      </w:r>
    </w:p>
    <w:p w14:paraId="44CAF71A" w14:textId="1E72FDB1" w:rsidR="00614960" w:rsidRPr="00A95C71" w:rsidRDefault="00307ED3" w:rsidP="00A95C71">
      <w:pPr>
        <w:pStyle w:val="MDPI31text"/>
        <w:spacing w:line="480" w:lineRule="auto"/>
        <w:ind w:firstLine="420"/>
        <w:rPr>
          <w:rFonts w:ascii="Times New Roman" w:hAnsi="Times New Roman"/>
          <w:sz w:val="24"/>
          <w:szCs w:val="24"/>
        </w:rPr>
      </w:pPr>
      <w:r w:rsidRPr="00A95C71">
        <w:rPr>
          <w:rFonts w:ascii="Times New Roman" w:hAnsi="Times New Roman"/>
          <w:sz w:val="24"/>
          <w:szCs w:val="24"/>
        </w:rPr>
        <w:t xml:space="preserve">Given </w:t>
      </w:r>
      <w:r w:rsidR="00EC1268" w:rsidRPr="00A95C71">
        <w:rPr>
          <w:rFonts w:ascii="Times New Roman" w:hAnsi="Times New Roman"/>
          <w:sz w:val="24"/>
          <w:szCs w:val="24"/>
        </w:rPr>
        <w:t xml:space="preserve">its power, </w:t>
      </w:r>
      <w:r w:rsidRPr="00A95C71">
        <w:rPr>
          <w:rFonts w:ascii="Times New Roman" w:hAnsi="Times New Roman"/>
          <w:sz w:val="24"/>
          <w:szCs w:val="24"/>
        </w:rPr>
        <w:t>ease of sampling</w:t>
      </w:r>
      <w:r w:rsidR="00DC7B83" w:rsidRPr="00A95C71">
        <w:rPr>
          <w:rFonts w:ascii="Times New Roman" w:hAnsi="Times New Roman"/>
          <w:sz w:val="24"/>
          <w:szCs w:val="24"/>
        </w:rPr>
        <w:t xml:space="preserve"> and relative affordability, </w:t>
      </w:r>
      <w:r w:rsidRPr="00A95C71">
        <w:rPr>
          <w:rFonts w:ascii="Times New Roman" w:hAnsi="Times New Roman"/>
          <w:sz w:val="24"/>
          <w:szCs w:val="24"/>
        </w:rPr>
        <w:t xml:space="preserve">eDNA could provide critical cost-added-benefits of repeated temporal or expanded spatial sampling of </w:t>
      </w:r>
      <w:r w:rsidR="00DC7B83" w:rsidRPr="00A95C71">
        <w:rPr>
          <w:rFonts w:ascii="Times New Roman" w:hAnsi="Times New Roman"/>
          <w:sz w:val="24"/>
          <w:szCs w:val="24"/>
        </w:rPr>
        <w:t>marine protected areas</w:t>
      </w:r>
      <w:r w:rsidRPr="00A95C71">
        <w:rPr>
          <w:rFonts w:ascii="Times New Roman" w:hAnsi="Times New Roman"/>
          <w:sz w:val="24"/>
          <w:szCs w:val="24"/>
        </w:rPr>
        <w:t xml:space="preserve">. </w:t>
      </w:r>
      <w:r w:rsidR="00DC7B83" w:rsidRPr="00A95C71">
        <w:rPr>
          <w:rFonts w:ascii="Times New Roman" w:hAnsi="Times New Roman"/>
          <w:sz w:val="24"/>
          <w:szCs w:val="24"/>
        </w:rPr>
        <w:t xml:space="preserve">In particular, eDNA </w:t>
      </w:r>
      <w:r w:rsidR="00EC1268" w:rsidRPr="00A95C71">
        <w:rPr>
          <w:rFonts w:ascii="Times New Roman" w:hAnsi="Times New Roman"/>
          <w:sz w:val="24"/>
          <w:szCs w:val="24"/>
        </w:rPr>
        <w:t>metabarcoding can</w:t>
      </w:r>
      <w:r w:rsidR="00DC7B83" w:rsidRPr="00A95C71">
        <w:rPr>
          <w:rFonts w:ascii="Times New Roman" w:hAnsi="Times New Roman"/>
          <w:sz w:val="24"/>
          <w:szCs w:val="24"/>
        </w:rPr>
        <w:t xml:space="preserve"> overcome </w:t>
      </w:r>
      <w:r w:rsidR="00EC1268" w:rsidRPr="00A95C71">
        <w:rPr>
          <w:rFonts w:ascii="Times New Roman" w:hAnsi="Times New Roman"/>
          <w:sz w:val="24"/>
          <w:szCs w:val="24"/>
        </w:rPr>
        <w:t xml:space="preserve">many of </w:t>
      </w:r>
      <w:r w:rsidR="00DC7B83" w:rsidRPr="00A95C71">
        <w:rPr>
          <w:rFonts w:ascii="Times New Roman" w:hAnsi="Times New Roman"/>
          <w:sz w:val="24"/>
          <w:szCs w:val="24"/>
        </w:rPr>
        <w:t>the current limitations of</w:t>
      </w:r>
      <w:r w:rsidRPr="00A95C71">
        <w:rPr>
          <w:rFonts w:ascii="Times New Roman" w:hAnsi="Times New Roman"/>
          <w:sz w:val="24"/>
          <w:szCs w:val="24"/>
        </w:rPr>
        <w:t xml:space="preserve"> </w:t>
      </w:r>
      <w:r w:rsidR="00EC1268" w:rsidRPr="00A95C71">
        <w:rPr>
          <w:rFonts w:ascii="Times New Roman" w:hAnsi="Times New Roman"/>
          <w:sz w:val="24"/>
          <w:szCs w:val="24"/>
        </w:rPr>
        <w:t xml:space="preserve">visual </w:t>
      </w:r>
      <w:r w:rsidRPr="00A95C71">
        <w:rPr>
          <w:rFonts w:ascii="Times New Roman" w:hAnsi="Times New Roman"/>
          <w:sz w:val="24"/>
          <w:szCs w:val="24"/>
        </w:rPr>
        <w:t>monitoring</w:t>
      </w:r>
      <w:r w:rsidR="00EC1268" w:rsidRPr="00A95C71">
        <w:rPr>
          <w:rFonts w:ascii="Times New Roman" w:hAnsi="Times New Roman"/>
          <w:sz w:val="24"/>
          <w:szCs w:val="24"/>
        </w:rPr>
        <w:t xml:space="preserve">, increasing sampling frequency and </w:t>
      </w:r>
      <w:r w:rsidR="007B2CC8" w:rsidRPr="00A95C71">
        <w:rPr>
          <w:rFonts w:ascii="Times New Roman" w:hAnsi="Times New Roman"/>
          <w:sz w:val="24"/>
          <w:szCs w:val="24"/>
        </w:rPr>
        <w:t>expanding monitoring beyond</w:t>
      </w:r>
      <w:r w:rsidR="00DC7B83" w:rsidRPr="00A95C71">
        <w:rPr>
          <w:rFonts w:ascii="Times New Roman" w:hAnsi="Times New Roman"/>
          <w:sz w:val="24"/>
          <w:szCs w:val="24"/>
        </w:rPr>
        <w:t xml:space="preserve"> a </w:t>
      </w:r>
      <w:r w:rsidR="00A46873" w:rsidRPr="00A95C71">
        <w:rPr>
          <w:rFonts w:ascii="Times New Roman" w:hAnsi="Times New Roman"/>
          <w:sz w:val="24"/>
          <w:szCs w:val="24"/>
        </w:rPr>
        <w:t xml:space="preserve">small </w:t>
      </w:r>
      <w:r w:rsidR="00DC7B83" w:rsidRPr="00A95C71">
        <w:rPr>
          <w:rFonts w:ascii="Times New Roman" w:hAnsi="Times New Roman"/>
          <w:sz w:val="24"/>
          <w:szCs w:val="24"/>
        </w:rPr>
        <w:lastRenderedPageBreak/>
        <w:t>subset of “important” focal taxa</w:t>
      </w:r>
      <w:r w:rsidR="00A46873" w:rsidRPr="00A95C71">
        <w:rPr>
          <w:rFonts w:ascii="Times New Roman" w:hAnsi="Times New Roman"/>
          <w:sz w:val="24"/>
          <w:szCs w:val="24"/>
        </w:rPr>
        <w:t>.</w:t>
      </w:r>
      <w:r w:rsidR="007B2CC8" w:rsidRPr="00A95C71">
        <w:rPr>
          <w:rFonts w:ascii="Times New Roman" w:hAnsi="Times New Roman"/>
          <w:sz w:val="24"/>
          <w:szCs w:val="24"/>
        </w:rPr>
        <w:t xml:space="preserve"> Such </w:t>
      </w:r>
      <w:r w:rsidR="005D613B" w:rsidRPr="00A95C71">
        <w:rPr>
          <w:rFonts w:ascii="Times New Roman" w:hAnsi="Times New Roman"/>
          <w:sz w:val="24"/>
          <w:szCs w:val="24"/>
        </w:rPr>
        <w:t xml:space="preserve">expanded </w:t>
      </w:r>
      <w:r w:rsidR="007B2CC8" w:rsidRPr="00A95C71">
        <w:rPr>
          <w:rFonts w:ascii="Times New Roman" w:hAnsi="Times New Roman"/>
          <w:sz w:val="24"/>
          <w:szCs w:val="24"/>
        </w:rPr>
        <w:t>monitoring would improve</w:t>
      </w:r>
      <w:r w:rsidRPr="00A95C71">
        <w:rPr>
          <w:rFonts w:ascii="Times New Roman" w:hAnsi="Times New Roman"/>
          <w:sz w:val="24"/>
          <w:szCs w:val="24"/>
        </w:rPr>
        <w:t xml:space="preserve"> our ability to understand the ecological processes, human impacts, and management strategies that affect </w:t>
      </w:r>
      <w:r w:rsidR="007B2CC8" w:rsidRPr="00A95C71">
        <w:rPr>
          <w:rFonts w:ascii="Times New Roman" w:hAnsi="Times New Roman"/>
          <w:sz w:val="24"/>
          <w:szCs w:val="24"/>
        </w:rPr>
        <w:t xml:space="preserve">marine community </w:t>
      </w:r>
      <w:r w:rsidRPr="00A95C71">
        <w:rPr>
          <w:rFonts w:ascii="Times New Roman" w:hAnsi="Times New Roman"/>
          <w:sz w:val="24"/>
          <w:szCs w:val="24"/>
        </w:rPr>
        <w:t xml:space="preserve">communities </w:t>
      </w:r>
      <w:r w:rsidR="007B2CC8" w:rsidRPr="00A95C71">
        <w:rPr>
          <w:rFonts w:ascii="Times New Roman" w:hAnsi="Times New Roman"/>
          <w:sz w:val="24"/>
          <w:szCs w:val="24"/>
        </w:rPr>
        <w:t>that MPAs are designed to protect</w:t>
      </w:r>
      <w:r w:rsidRPr="00A95C71">
        <w:rPr>
          <w:rFonts w:ascii="Times New Roman" w:hAnsi="Times New Roman"/>
          <w:sz w:val="24"/>
          <w:szCs w:val="24"/>
        </w:rPr>
        <w:t xml:space="preserve">. </w:t>
      </w:r>
    </w:p>
    <w:p w14:paraId="0EB85127" w14:textId="10ABB2D6" w:rsidR="00307ED3" w:rsidRPr="00A95C71" w:rsidRDefault="004519CB" w:rsidP="00A95C71">
      <w:pPr>
        <w:pStyle w:val="MDPI31text"/>
        <w:spacing w:line="480" w:lineRule="auto"/>
        <w:ind w:firstLine="420"/>
        <w:jc w:val="left"/>
        <w:rPr>
          <w:rFonts w:ascii="Times New Roman" w:hAnsi="Times New Roman"/>
          <w:sz w:val="24"/>
          <w:szCs w:val="24"/>
        </w:rPr>
      </w:pPr>
      <w:r w:rsidRPr="00A95C71">
        <w:rPr>
          <w:rFonts w:ascii="Times New Roman" w:hAnsi="Times New Roman"/>
          <w:sz w:val="24"/>
          <w:szCs w:val="24"/>
        </w:rPr>
        <w:t>However,</w:t>
      </w:r>
      <w:r w:rsidR="004E4428" w:rsidRPr="00A95C71">
        <w:rPr>
          <w:rFonts w:ascii="Times New Roman" w:hAnsi="Times New Roman"/>
          <w:sz w:val="24"/>
          <w:szCs w:val="24"/>
        </w:rPr>
        <w:t xml:space="preserve"> important aspects of eDNA remain </w:t>
      </w:r>
      <w:r w:rsidRPr="00A95C71">
        <w:rPr>
          <w:rFonts w:ascii="Times New Roman" w:hAnsi="Times New Roman"/>
          <w:sz w:val="24"/>
          <w:szCs w:val="24"/>
        </w:rPr>
        <w:t>un</w:t>
      </w:r>
      <w:r w:rsidR="00C25BB7" w:rsidRPr="00A95C71">
        <w:rPr>
          <w:rFonts w:ascii="Times New Roman" w:hAnsi="Times New Roman"/>
          <w:sz w:val="24"/>
          <w:szCs w:val="24"/>
        </w:rPr>
        <w:t>resolved, notably determin</w:t>
      </w:r>
      <w:r w:rsidR="00667B2A" w:rsidRPr="00A95C71">
        <w:rPr>
          <w:rFonts w:ascii="Times New Roman" w:hAnsi="Times New Roman"/>
          <w:sz w:val="24"/>
          <w:szCs w:val="24"/>
        </w:rPr>
        <w:t>in</w:t>
      </w:r>
      <w:r w:rsidR="00C25BB7" w:rsidRPr="00A95C71">
        <w:rPr>
          <w:rFonts w:ascii="Times New Roman" w:hAnsi="Times New Roman"/>
          <w:sz w:val="24"/>
          <w:szCs w:val="24"/>
        </w:rPr>
        <w:t>g</w:t>
      </w:r>
      <w:r w:rsidR="00614960" w:rsidRPr="00A95C71">
        <w:rPr>
          <w:rFonts w:ascii="Times New Roman" w:hAnsi="Times New Roman"/>
          <w:sz w:val="24"/>
          <w:szCs w:val="24"/>
        </w:rPr>
        <w:t xml:space="preserve"> abundance and biomass via eDNA</w:t>
      </w:r>
      <w:r w:rsidR="00CA3753" w:rsidRPr="00A95C71">
        <w:rPr>
          <w:rFonts w:ascii="Times New Roman" w:hAnsi="Times New Roman"/>
          <w:sz w:val="24"/>
          <w:szCs w:val="24"/>
        </w:rPr>
        <w:t xml:space="preserve"> </w:t>
      </w:r>
      <w:r w:rsidR="00CA3753" w:rsidRPr="00A95C71">
        <w:rPr>
          <w:rFonts w:ascii="Times New Roman" w:hAnsi="Times New Roman"/>
          <w:sz w:val="24"/>
          <w:szCs w:val="24"/>
        </w:rPr>
        <w:fldChar w:fldCharType="begin" w:fldLock="1"/>
      </w:r>
      <w:r w:rsidR="00FD4CD6">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mendeley":{"formattedCitation":"[56]","plainTextFormattedCitation":"[56]","previouslyFormattedCitation":"[56]"},"properties":{"noteIndex":0},"schema":"https://github.com/citation-style-language/schema/raw/master/csl-citation.json"}</w:instrText>
      </w:r>
      <w:r w:rsidR="00CA3753" w:rsidRPr="00A95C71">
        <w:rPr>
          <w:rFonts w:ascii="Times New Roman" w:hAnsi="Times New Roman"/>
          <w:sz w:val="24"/>
          <w:szCs w:val="24"/>
        </w:rPr>
        <w:fldChar w:fldCharType="separate"/>
      </w:r>
      <w:r w:rsidR="006B5B59" w:rsidRPr="006B5B59">
        <w:rPr>
          <w:rFonts w:ascii="Times New Roman" w:hAnsi="Times New Roman"/>
          <w:noProof/>
          <w:sz w:val="24"/>
          <w:szCs w:val="24"/>
        </w:rPr>
        <w:t>[56]</w:t>
      </w:r>
      <w:r w:rsidR="00CA3753" w:rsidRPr="00A95C71">
        <w:rPr>
          <w:rFonts w:ascii="Times New Roman" w:hAnsi="Times New Roman"/>
          <w:sz w:val="24"/>
          <w:szCs w:val="24"/>
        </w:rPr>
        <w:fldChar w:fldCharType="end"/>
      </w:r>
      <w:r w:rsidR="00C25BB7" w:rsidRPr="00A95C71">
        <w:rPr>
          <w:rFonts w:ascii="Times New Roman" w:hAnsi="Times New Roman"/>
          <w:sz w:val="24"/>
          <w:szCs w:val="24"/>
        </w:rPr>
        <w:t xml:space="preserve">. </w:t>
      </w:r>
      <w:r w:rsidR="00E73E7D" w:rsidRPr="00A95C71">
        <w:rPr>
          <w:rFonts w:ascii="Times New Roman" w:hAnsi="Times New Roman"/>
          <w:sz w:val="24"/>
          <w:szCs w:val="24"/>
        </w:rPr>
        <w:t xml:space="preserve">Given the mixed results on the efficacy of biomass estimates from eDNA in marine systems </w:t>
      </w:r>
      <w:r w:rsidR="00E73E7D" w:rsidRPr="00A95C71">
        <w:rPr>
          <w:rFonts w:ascii="Times New Roman" w:hAnsi="Times New Roman"/>
          <w:sz w:val="24"/>
          <w:szCs w:val="24"/>
        </w:rPr>
        <w:fldChar w:fldCharType="begin" w:fldLock="1"/>
      </w:r>
      <w:r w:rsidR="00FD4CD6">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id":"ITEM-2","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Ecology","id":"ITEM-2","issue":"21","issued":{"date-parts":[["2017","11","1"]]},"page":"5872-5895","title":"Environmental DNA metabarcoding: Transforming how we survey animal and plant communities","type":"article-journal","volume":"26"},"uris":["http://www.mendeley.com/documents/?uuid=4d1606b6-c755-3940-ad77-57a3bd8c8ae9"]}],"mendeley":{"formattedCitation":"[8,56]","plainTextFormattedCitation":"[8,56]","previouslyFormattedCitation":"[8,56]"},"properties":{"noteIndex":0},"schema":"https://github.com/citation-style-language/schema/raw/master/csl-citation.json"}</w:instrText>
      </w:r>
      <w:r w:rsidR="00E73E7D" w:rsidRPr="00A95C71">
        <w:rPr>
          <w:rFonts w:ascii="Times New Roman" w:hAnsi="Times New Roman"/>
          <w:sz w:val="24"/>
          <w:szCs w:val="24"/>
        </w:rPr>
        <w:fldChar w:fldCharType="separate"/>
      </w:r>
      <w:r w:rsidR="006B5B59" w:rsidRPr="006B5B59">
        <w:rPr>
          <w:rFonts w:ascii="Times New Roman" w:hAnsi="Times New Roman"/>
          <w:noProof/>
          <w:sz w:val="24"/>
          <w:szCs w:val="24"/>
        </w:rPr>
        <w:t>[8,56]</w:t>
      </w:r>
      <w:r w:rsidR="00E73E7D" w:rsidRPr="00A95C71">
        <w:rPr>
          <w:rFonts w:ascii="Times New Roman" w:hAnsi="Times New Roman"/>
          <w:sz w:val="24"/>
          <w:szCs w:val="24"/>
        </w:rPr>
        <w:fldChar w:fldCharType="end"/>
      </w:r>
      <w:r w:rsidR="00A46873" w:rsidRPr="00A95C71">
        <w:rPr>
          <w:rFonts w:ascii="Times New Roman" w:hAnsi="Times New Roman"/>
          <w:sz w:val="24"/>
          <w:szCs w:val="24"/>
        </w:rPr>
        <w:t>,</w:t>
      </w:r>
      <w:r w:rsidR="00C25BB7" w:rsidRPr="00A95C71">
        <w:rPr>
          <w:rFonts w:ascii="Times New Roman" w:hAnsi="Times New Roman"/>
          <w:sz w:val="24"/>
          <w:szCs w:val="24"/>
        </w:rPr>
        <w:t xml:space="preserve"> eDNA </w:t>
      </w:r>
      <w:r w:rsidR="00A46873" w:rsidRPr="00A95C71">
        <w:rPr>
          <w:rFonts w:ascii="Times New Roman" w:hAnsi="Times New Roman"/>
          <w:sz w:val="24"/>
          <w:szCs w:val="24"/>
        </w:rPr>
        <w:t xml:space="preserve">will </w:t>
      </w:r>
      <w:r w:rsidR="00C25BB7" w:rsidRPr="00A95C71">
        <w:rPr>
          <w:rFonts w:ascii="Times New Roman" w:hAnsi="Times New Roman"/>
          <w:sz w:val="24"/>
          <w:szCs w:val="24"/>
        </w:rPr>
        <w:t xml:space="preserve">not be viewed yet </w:t>
      </w:r>
      <w:r w:rsidR="00614960" w:rsidRPr="00A95C71">
        <w:rPr>
          <w:rFonts w:ascii="Times New Roman" w:hAnsi="Times New Roman"/>
          <w:sz w:val="24"/>
          <w:szCs w:val="24"/>
        </w:rPr>
        <w:t>as a wholesale replacement for visual monitoring</w:t>
      </w:r>
      <w:r w:rsidR="00C25BB7" w:rsidRPr="00A95C71">
        <w:rPr>
          <w:rFonts w:ascii="Times New Roman" w:hAnsi="Times New Roman"/>
          <w:sz w:val="24"/>
          <w:szCs w:val="24"/>
        </w:rPr>
        <w:t xml:space="preserve">, but </w:t>
      </w:r>
      <w:r w:rsidR="00A46873" w:rsidRPr="00A95C71">
        <w:rPr>
          <w:rFonts w:ascii="Times New Roman" w:hAnsi="Times New Roman"/>
          <w:sz w:val="24"/>
          <w:szCs w:val="24"/>
        </w:rPr>
        <w:t xml:space="preserve">instead </w:t>
      </w:r>
      <w:r w:rsidR="00C25BB7" w:rsidRPr="00A95C71">
        <w:rPr>
          <w:rFonts w:ascii="Times New Roman" w:hAnsi="Times New Roman"/>
          <w:sz w:val="24"/>
          <w:szCs w:val="24"/>
        </w:rPr>
        <w:t xml:space="preserve">as </w:t>
      </w:r>
      <w:r w:rsidR="006224BB" w:rsidRPr="00A95C71">
        <w:rPr>
          <w:rFonts w:ascii="Times New Roman" w:hAnsi="Times New Roman"/>
          <w:sz w:val="24"/>
          <w:szCs w:val="24"/>
        </w:rPr>
        <w:t>a powerful</w:t>
      </w:r>
      <w:r w:rsidR="00C25BB7" w:rsidRPr="00A95C71">
        <w:rPr>
          <w:rFonts w:ascii="Times New Roman" w:hAnsi="Times New Roman"/>
          <w:sz w:val="24"/>
          <w:szCs w:val="24"/>
        </w:rPr>
        <w:t xml:space="preserve"> complementary tool</w:t>
      </w:r>
      <w:r w:rsidR="00614960" w:rsidRPr="00A95C71">
        <w:rPr>
          <w:rFonts w:ascii="Times New Roman" w:hAnsi="Times New Roman"/>
          <w:sz w:val="24"/>
          <w:szCs w:val="24"/>
        </w:rPr>
        <w:t>.</w:t>
      </w:r>
      <w:r w:rsidR="00C25BB7" w:rsidRPr="00A95C71">
        <w:rPr>
          <w:rFonts w:ascii="Times New Roman" w:hAnsi="Times New Roman"/>
          <w:sz w:val="24"/>
          <w:szCs w:val="24"/>
        </w:rPr>
        <w:t xml:space="preserve"> </w:t>
      </w:r>
      <w:r w:rsidR="006224BB" w:rsidRPr="00A95C71">
        <w:rPr>
          <w:rFonts w:ascii="Times New Roman" w:hAnsi="Times New Roman"/>
          <w:sz w:val="24"/>
          <w:szCs w:val="24"/>
        </w:rPr>
        <w:t>T</w:t>
      </w:r>
      <w:r w:rsidR="00614960" w:rsidRPr="00A95C71">
        <w:rPr>
          <w:rFonts w:ascii="Times New Roman" w:hAnsi="Times New Roman"/>
          <w:sz w:val="24"/>
          <w:szCs w:val="24"/>
        </w:rPr>
        <w:t xml:space="preserve">here </w:t>
      </w:r>
      <w:r w:rsidR="00F10E2A" w:rsidRPr="00A95C71">
        <w:rPr>
          <w:rFonts w:ascii="Times New Roman" w:hAnsi="Times New Roman"/>
          <w:sz w:val="24"/>
          <w:szCs w:val="24"/>
        </w:rPr>
        <w:t>will always be</w:t>
      </w:r>
      <w:r w:rsidR="00614960" w:rsidRPr="00A95C71">
        <w:rPr>
          <w:rFonts w:ascii="Times New Roman" w:hAnsi="Times New Roman"/>
          <w:sz w:val="24"/>
          <w:szCs w:val="24"/>
        </w:rPr>
        <w:t xml:space="preserve"> value in </w:t>
      </w:r>
      <w:r w:rsidR="00F10E2A" w:rsidRPr="00A95C71">
        <w:rPr>
          <w:rFonts w:ascii="Times New Roman" w:hAnsi="Times New Roman"/>
          <w:sz w:val="24"/>
          <w:szCs w:val="24"/>
        </w:rPr>
        <w:t xml:space="preserve">the </w:t>
      </w:r>
      <w:r w:rsidR="00614960" w:rsidRPr="00A95C71">
        <w:rPr>
          <w:rFonts w:ascii="Times New Roman" w:hAnsi="Times New Roman"/>
          <w:sz w:val="24"/>
          <w:szCs w:val="24"/>
        </w:rPr>
        <w:t>direct observation</w:t>
      </w:r>
      <w:r w:rsidR="00F10E2A" w:rsidRPr="00A95C71">
        <w:rPr>
          <w:rFonts w:ascii="Times New Roman" w:hAnsi="Times New Roman"/>
          <w:sz w:val="24"/>
          <w:szCs w:val="24"/>
        </w:rPr>
        <w:t xml:space="preserve"> by</w:t>
      </w:r>
      <w:r w:rsidR="00614960" w:rsidRPr="00A95C71">
        <w:rPr>
          <w:rFonts w:ascii="Times New Roman" w:hAnsi="Times New Roman"/>
          <w:sz w:val="24"/>
          <w:szCs w:val="24"/>
        </w:rPr>
        <w:t xml:space="preserve"> divers</w:t>
      </w:r>
      <w:r w:rsidR="00D2701A" w:rsidRPr="00A95C71">
        <w:rPr>
          <w:rFonts w:ascii="Times New Roman" w:hAnsi="Times New Roman"/>
          <w:sz w:val="24"/>
          <w:szCs w:val="24"/>
        </w:rPr>
        <w:t xml:space="preserve"> in particular for </w:t>
      </w:r>
      <w:r w:rsidR="0073743F">
        <w:rPr>
          <w:rFonts w:ascii="Times New Roman" w:hAnsi="Times New Roman"/>
          <w:sz w:val="24"/>
          <w:szCs w:val="24"/>
        </w:rPr>
        <w:t xml:space="preserve">biomass estimates, </w:t>
      </w:r>
      <w:r w:rsidR="00D2701A" w:rsidRPr="00A95C71">
        <w:rPr>
          <w:rFonts w:ascii="Times New Roman" w:hAnsi="Times New Roman"/>
          <w:sz w:val="24"/>
          <w:szCs w:val="24"/>
        </w:rPr>
        <w:t xml:space="preserve">informing size class distributions and sex ratios </w:t>
      </w:r>
      <w:r w:rsidR="00D2701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reports","id":"ITEM-1","issued":{"date-parts":[["2015","1"]]},"page":"14102","title":"Recovery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[24]","plainTextFormattedCitation":"[24]","previouslyFormattedCitation":"[24]"},"properties":{"noteIndex":0},"schema":"https://github.com/citation-style-language/schema/raw/master/csl-citation.json"}</w:instrText>
      </w:r>
      <w:r w:rsidR="00D2701A" w:rsidRPr="00A95C71">
        <w:rPr>
          <w:rFonts w:ascii="Times New Roman" w:hAnsi="Times New Roman"/>
          <w:sz w:val="24"/>
          <w:szCs w:val="24"/>
        </w:rPr>
        <w:fldChar w:fldCharType="separate"/>
      </w:r>
      <w:r w:rsidR="000F1EA9" w:rsidRPr="000F1EA9">
        <w:rPr>
          <w:rFonts w:ascii="Times New Roman" w:hAnsi="Times New Roman"/>
          <w:noProof/>
          <w:sz w:val="24"/>
          <w:szCs w:val="24"/>
        </w:rPr>
        <w:t>[24]</w:t>
      </w:r>
      <w:r w:rsidR="00D2701A" w:rsidRPr="00A95C71">
        <w:rPr>
          <w:rFonts w:ascii="Times New Roman" w:hAnsi="Times New Roman"/>
          <w:sz w:val="24"/>
          <w:szCs w:val="24"/>
        </w:rPr>
        <w:fldChar w:fldCharType="end"/>
      </w:r>
      <w:r w:rsidR="00F10E2A" w:rsidRPr="00A95C71">
        <w:rPr>
          <w:rFonts w:ascii="Times New Roman" w:hAnsi="Times New Roman"/>
          <w:sz w:val="24"/>
          <w:szCs w:val="24"/>
        </w:rPr>
        <w:t>,</w:t>
      </w:r>
      <w:r w:rsidR="00614960" w:rsidRPr="00A95C71">
        <w:rPr>
          <w:rFonts w:ascii="Times New Roman" w:hAnsi="Times New Roman"/>
          <w:sz w:val="24"/>
          <w:szCs w:val="24"/>
        </w:rPr>
        <w:t xml:space="preserve"> </w:t>
      </w:r>
      <w:r w:rsidR="006224BB" w:rsidRPr="00A95C71">
        <w:rPr>
          <w:rFonts w:ascii="Times New Roman" w:hAnsi="Times New Roman"/>
          <w:sz w:val="24"/>
          <w:szCs w:val="24"/>
        </w:rPr>
        <w:t xml:space="preserve">but </w:t>
      </w:r>
      <w:r w:rsidR="00F10E2A" w:rsidRPr="00A95C71">
        <w:rPr>
          <w:rFonts w:ascii="Times New Roman" w:hAnsi="Times New Roman"/>
          <w:sz w:val="24"/>
          <w:szCs w:val="24"/>
        </w:rPr>
        <w:t>eDNA provides a</w:t>
      </w:r>
      <w:r w:rsidR="006224BB" w:rsidRPr="00A95C71">
        <w:rPr>
          <w:rFonts w:ascii="Times New Roman" w:hAnsi="Times New Roman"/>
          <w:sz w:val="24"/>
          <w:szCs w:val="24"/>
        </w:rPr>
        <w:t>n important</w:t>
      </w:r>
      <w:r w:rsidR="00F10E2A" w:rsidRPr="00A95C71">
        <w:rPr>
          <w:rFonts w:ascii="Times New Roman" w:hAnsi="Times New Roman"/>
          <w:sz w:val="24"/>
          <w:szCs w:val="24"/>
        </w:rPr>
        <w:t xml:space="preserve"> way to </w:t>
      </w:r>
      <w:r w:rsidR="006224BB" w:rsidRPr="00A95C71">
        <w:rPr>
          <w:rFonts w:ascii="Times New Roman" w:hAnsi="Times New Roman"/>
          <w:sz w:val="24"/>
          <w:szCs w:val="24"/>
        </w:rPr>
        <w:t xml:space="preserve">simultaneously </w:t>
      </w:r>
      <w:r w:rsidR="00472474" w:rsidRPr="00A95C71">
        <w:rPr>
          <w:rFonts w:ascii="Times New Roman" w:hAnsi="Times New Roman"/>
          <w:sz w:val="24"/>
          <w:szCs w:val="24"/>
        </w:rPr>
        <w:t xml:space="preserve">make </w:t>
      </w:r>
      <w:r w:rsidR="007668D8" w:rsidRPr="00A95C71">
        <w:rPr>
          <w:rFonts w:ascii="Times New Roman" w:hAnsi="Times New Roman"/>
          <w:sz w:val="24"/>
          <w:szCs w:val="24"/>
        </w:rPr>
        <w:t>surveys more comprehensive and efficient. By replacing aspects of underwater visual surveys, eDNA could reduce the dive time per site, allowing more sites to be surveyed more frequently</w:t>
      </w:r>
      <w:r w:rsidR="009C25F4" w:rsidRPr="00A95C71">
        <w:rPr>
          <w:rFonts w:ascii="Times New Roman" w:hAnsi="Times New Roman"/>
          <w:sz w:val="24"/>
          <w:szCs w:val="24"/>
        </w:rPr>
        <w:t xml:space="preserve"> </w:t>
      </w:r>
      <w:r w:rsidR="00D2701A" w:rsidRPr="00A95C71">
        <w:rPr>
          <w:rFonts w:ascii="Times New Roman" w:hAnsi="Times New Roman"/>
          <w:sz w:val="24"/>
          <w:szCs w:val="24"/>
        </w:rPr>
        <w:t>or improve overall biodiversity estimates</w:t>
      </w:r>
      <w:r w:rsidR="00614960" w:rsidRPr="00A95C71">
        <w:rPr>
          <w:rFonts w:ascii="Times New Roman" w:hAnsi="Times New Roman"/>
          <w:sz w:val="24"/>
          <w:szCs w:val="24"/>
        </w:rPr>
        <w:t>.</w:t>
      </w:r>
      <w:r w:rsidR="007668D8" w:rsidRPr="00A95C71">
        <w:rPr>
          <w:rFonts w:ascii="Times New Roman" w:hAnsi="Times New Roman"/>
          <w:sz w:val="24"/>
          <w:szCs w:val="24"/>
        </w:rPr>
        <w:t xml:space="preserve"> </w:t>
      </w:r>
      <w:ins w:id="23" w:author="Zachary Gold" w:date="2020-11-24T14:15:00Z">
        <w:r w:rsidR="006B5B59">
          <w:rPr>
            <w:rFonts w:ascii="Times New Roman" w:hAnsi="Times New Roman"/>
            <w:sz w:val="24"/>
            <w:szCs w:val="24"/>
          </w:rPr>
          <w:t>However,</w:t>
        </w:r>
      </w:ins>
      <w:ins w:id="24" w:author="Zachary Gold" w:date="2020-11-24T14:17:00Z">
        <w:r w:rsidR="00FD4CD6">
          <w:rPr>
            <w:rFonts w:ascii="Times New Roman" w:hAnsi="Times New Roman"/>
            <w:sz w:val="24"/>
            <w:szCs w:val="24"/>
          </w:rPr>
          <w:t xml:space="preserve"> given </w:t>
        </w:r>
      </w:ins>
      <w:ins w:id="25" w:author="Zachary Gold" w:date="2020-11-24T14:19:00Z">
        <w:r w:rsidR="00FD4CD6">
          <w:rPr>
            <w:rFonts w:ascii="Times New Roman" w:hAnsi="Times New Roman"/>
            <w:sz w:val="24"/>
            <w:szCs w:val="24"/>
          </w:rPr>
          <w:t>the</w:t>
        </w:r>
      </w:ins>
      <w:ins w:id="26" w:author="Zachary Gold" w:date="2020-11-24T14:17:00Z">
        <w:r w:rsidR="00FD4CD6">
          <w:rPr>
            <w:rFonts w:ascii="Times New Roman" w:hAnsi="Times New Roman"/>
            <w:sz w:val="24"/>
            <w:szCs w:val="24"/>
          </w:rPr>
          <w:t xml:space="preserve"> current </w:t>
        </w:r>
      </w:ins>
      <w:ins w:id="27" w:author="Zachary Gold" w:date="2020-11-24T14:19:00Z">
        <w:r w:rsidR="00FD4CD6">
          <w:rPr>
            <w:rFonts w:ascii="Times New Roman" w:hAnsi="Times New Roman"/>
            <w:sz w:val="24"/>
            <w:szCs w:val="24"/>
          </w:rPr>
          <w:t>uncertainties</w:t>
        </w:r>
      </w:ins>
      <w:ins w:id="28" w:author="Zachary Gold" w:date="2020-11-24T14:17:00Z">
        <w:r w:rsidR="00FD4CD6">
          <w:rPr>
            <w:rFonts w:ascii="Times New Roman" w:hAnsi="Times New Roman"/>
            <w:sz w:val="24"/>
            <w:szCs w:val="24"/>
          </w:rPr>
          <w:t xml:space="preserve"> of</w:t>
        </w:r>
      </w:ins>
      <w:ins w:id="29" w:author="Zachary Gold" w:date="2020-11-24T14:19:00Z">
        <w:r w:rsidR="00FD4CD6">
          <w:rPr>
            <w:rFonts w:ascii="Times New Roman" w:hAnsi="Times New Roman"/>
            <w:sz w:val="24"/>
            <w:szCs w:val="24"/>
          </w:rPr>
          <w:t xml:space="preserve"> quantification estimates generated from</w:t>
        </w:r>
      </w:ins>
      <w:ins w:id="30" w:author="Zachary Gold" w:date="2020-11-24T14:17:00Z">
        <w:r w:rsidR="00FD4CD6">
          <w:rPr>
            <w:rFonts w:ascii="Times New Roman" w:hAnsi="Times New Roman"/>
            <w:sz w:val="24"/>
            <w:szCs w:val="24"/>
          </w:rPr>
          <w:t xml:space="preserve"> marine </w:t>
        </w:r>
      </w:ins>
      <w:ins w:id="31" w:author="Zachary Gold" w:date="2020-11-24T14:15:00Z">
        <w:r w:rsidR="006B5B59">
          <w:rPr>
            <w:rFonts w:ascii="Times New Roman" w:hAnsi="Times New Roman"/>
            <w:sz w:val="24"/>
            <w:szCs w:val="24"/>
          </w:rPr>
          <w:t>eDNA metabarcoding</w:t>
        </w:r>
      </w:ins>
      <w:ins w:id="32" w:author="Zachary Gold" w:date="2020-11-24T14:17:00Z">
        <w:r w:rsidR="00FD4CD6">
          <w:rPr>
            <w:rFonts w:ascii="Times New Roman" w:hAnsi="Times New Roman"/>
            <w:sz w:val="24"/>
            <w:szCs w:val="24"/>
          </w:rPr>
          <w:t xml:space="preserve">, these methods </w:t>
        </w:r>
      </w:ins>
      <w:ins w:id="33" w:author="Zachary Gold" w:date="2020-11-24T14:15:00Z">
        <w:r w:rsidR="006B5B59">
          <w:rPr>
            <w:rFonts w:ascii="Times New Roman" w:hAnsi="Times New Roman"/>
            <w:sz w:val="24"/>
            <w:szCs w:val="24"/>
          </w:rPr>
          <w:t xml:space="preserve">does not provide the </w:t>
        </w:r>
      </w:ins>
      <w:ins w:id="34" w:author="Zachary Gold" w:date="2020-11-24T14:16:00Z">
        <w:r w:rsidR="006B5B59">
          <w:rPr>
            <w:rFonts w:ascii="Times New Roman" w:hAnsi="Times New Roman"/>
            <w:sz w:val="24"/>
            <w:szCs w:val="24"/>
          </w:rPr>
          <w:t xml:space="preserve">density measurements </w:t>
        </w:r>
      </w:ins>
      <w:ins w:id="35" w:author="Zachary Gold" w:date="2020-11-24T14:17:00Z">
        <w:r w:rsidR="00FD4CD6">
          <w:rPr>
            <w:rFonts w:ascii="Times New Roman" w:hAnsi="Times New Roman"/>
            <w:sz w:val="24"/>
            <w:szCs w:val="24"/>
          </w:rPr>
          <w:t xml:space="preserve">desired </w:t>
        </w:r>
      </w:ins>
      <w:ins w:id="36" w:author="Zachary Gold" w:date="2020-11-24T14:16:00Z">
        <w:r w:rsidR="006B5B59">
          <w:rPr>
            <w:rFonts w:ascii="Times New Roman" w:hAnsi="Times New Roman"/>
            <w:sz w:val="24"/>
            <w:szCs w:val="24"/>
          </w:rPr>
          <w:t>for fisheries management</w:t>
        </w:r>
      </w:ins>
      <w:ins w:id="37" w:author="Zachary Gold" w:date="2020-11-24T14:17:00Z">
        <w:r w:rsidR="00FD4CD6">
          <w:rPr>
            <w:rFonts w:ascii="Times New Roman" w:hAnsi="Times New Roman"/>
            <w:sz w:val="24"/>
            <w:szCs w:val="24"/>
          </w:rPr>
          <w:t xml:space="preserve"> </w:t>
        </w:r>
      </w:ins>
      <w:ins w:id="38" w:author="Zachary Gold" w:date="2020-11-24T14:19:00Z">
        <w:r w:rsidR="00FD4CD6">
          <w:rPr>
            <w:rFonts w:ascii="Times New Roman" w:hAnsi="Times New Roman"/>
            <w:sz w:val="24"/>
            <w:szCs w:val="24"/>
          </w:rPr>
          <w:fldChar w:fldCharType="begin" w:fldLock="1"/>
        </w:r>
      </w:ins>
      <w:r w:rsidR="00FD4CD6">
        <w:rPr>
          <w:rFonts w:ascii="Times New Roman" w:hAnsi="Times New Roman"/>
          <w:sz w:val="24"/>
          <w:szCs w:val="24"/>
        </w:rPr>
        <w:instrText>ADDIN CSL_CITATION {"citationItems":[{"id":"ITEM-1","itemData":{"DOI":"10.1111/1365-2664.12598","ISSN":"13652664","abstract":"Assessment and monitoring of exploited fish populations are challenged by costs, logistics and negative impacts on target populations. These factors therefore limit large-scale effective management strategies.\\r\\nEvidence is growing that the quantity of eDNA may be related not only to species presence/absence, but also to species abundance. In this study, the concentrations of environmental DNA (eDNA) from a highly prized sport fish species, Lake Trout Salvelinus namaycush (Walbaum 1792), were estimated in water samples from 12 natural lakes and compared to abundance and biomass data obtained from standardized gillnet catches as performed routinely for fisheries management purposes. To reduce environmental variability among lakes, all lakes were sampled in spring, between ice melt and water stratification.\\r\\nThe eDNA concentration did not vary significantly with water temperature, dissolved oxygen, pH and turbidity, but was significantly positively correlated with relative fish abundance estimated as catch per unit effort (CPUE), whereas the relationship with biomass per unit effort (BPUE) was less pronounced.\\r\\nThe value of eDNA to inform about local aquatic species distribution was further supported by the similarity between the spatial heterogeneity of eDNA distribution and spatial variation in CPUE measured by the gillnet method.\\r\\nSynthesis and applications. Large-scale empirical evidence of the relationship between the eDNA concentration and species abundance allows for the assessment of the potential to integrate eDNA within fisheries management plans. As such, the eDNA quantitative method represents a promising population abundance assessment tool that could significantly reduce the costs associated with sampling and increase the power of detection, the spatial coverage and the frequency of sampling, without any negative impacts on fish populat","author":[{"dropping-particle":"","family":"Lacoursière-Roussel","given":"Anaïs","non-dropping-particle":"","parse-names":false,"suffix":""},{"dropping-particle":"","family":"Côté","given":"Guillaume","non-dropping-particle":"","parse-names":false,"suffix":""},{"dropping-particle":"","family":"Leclerc","given":"Véronique","non-dropping-particle":"","parse-names":false,"suffix":""},{"dropping-particle":"","family":"Bernatchez","given":"Louis","non-dropping-particle":"","parse-names":false,"suffix":""},{"dropping-particle":"","family":"Cadotte","given":"Marc","non-dropping-particle":"","parse-names":false,"suffix":""}],"container-title":"Journal of Applied Ecology","id":"ITEM-1","issue":"4","issued":{"date-parts":[["2016"]]},"title":"Quantifying relative fish abundance with eDNA: a promising tool for fisheries management","type":"article-journal","volume":"53"},"uris":["http://www.mendeley.com/documents/?uuid=7df99995-fb4e-304f-bbc0-ccb2fa739c74"]},{"id":"ITEM-2","itemData":{"ISSN":"0006-3207","author":[{"dropping-particle":"","family":"Iversen","given":"Lars L","non-dropping-particle":"","parse-names":false,"suffix":""},{"dropping-particle":"","family":"Kielgast","given":"Jos","non-dropping-particle":"","parse-names":false,"suffix":""},{"dropping-particle":"","family":"Sand-Jensen","given":"Kaj","non-dropping-particle":"","parse-names":false,"suffix":""}],"container-title":"Biological Conservation","id":"ITEM-2","issue":"192","issued":{"date-parts":[["2015"]]},"page":"479-480","title":"Monitoring of animal abundance by environmental DNA—An increasingly obscure perspective: A reply to Klymus et al., 2015","type":"article-journal","volume":"100"},"uris":["http://www.mendeley.com/documents/?uuid=8c83535f-0d0e-411f-94af-66514399d6a0"]}],"mendeley":{"formattedCitation":"[57,58]","plainTextFormattedCitation":"[57,58]"},"properties":{"noteIndex":0},"schema":"https://github.com/citation-style-language/schema/raw/master/csl-citation.json"}</w:instrText>
      </w:r>
      <w:r w:rsidR="00FD4CD6">
        <w:rPr>
          <w:rFonts w:ascii="Times New Roman" w:hAnsi="Times New Roman"/>
          <w:sz w:val="24"/>
          <w:szCs w:val="24"/>
        </w:rPr>
        <w:fldChar w:fldCharType="separate"/>
      </w:r>
      <w:r w:rsidR="00FD4CD6" w:rsidRPr="00FD4CD6">
        <w:rPr>
          <w:rFonts w:ascii="Times New Roman" w:hAnsi="Times New Roman"/>
          <w:noProof/>
          <w:sz w:val="24"/>
          <w:szCs w:val="24"/>
        </w:rPr>
        <w:t>[57,58]</w:t>
      </w:r>
      <w:ins w:id="39" w:author="Zachary Gold" w:date="2020-11-24T14:19:00Z">
        <w:r w:rsidR="00FD4CD6">
          <w:rPr>
            <w:rFonts w:ascii="Times New Roman" w:hAnsi="Times New Roman"/>
            <w:sz w:val="24"/>
            <w:szCs w:val="24"/>
          </w:rPr>
          <w:fldChar w:fldCharType="end"/>
        </w:r>
      </w:ins>
      <w:ins w:id="40" w:author="Zachary Gold" w:date="2020-11-24T14:16:00Z">
        <w:r w:rsidR="006B5B59">
          <w:rPr>
            <w:rFonts w:ascii="Times New Roman" w:hAnsi="Times New Roman"/>
            <w:sz w:val="24"/>
            <w:szCs w:val="24"/>
          </w:rPr>
          <w:t xml:space="preserve">. </w:t>
        </w:r>
      </w:ins>
      <w:r w:rsidR="007668D8" w:rsidRPr="00A95C71">
        <w:rPr>
          <w:rFonts w:ascii="Times New Roman" w:hAnsi="Times New Roman"/>
          <w:sz w:val="24"/>
          <w:szCs w:val="24"/>
        </w:rPr>
        <w:t xml:space="preserve">Additionally, whereas it </w:t>
      </w:r>
      <w:commentRangeStart w:id="41"/>
      <w:commentRangeStart w:id="42"/>
      <w:commentRangeStart w:id="43"/>
      <w:r w:rsidR="007668D8" w:rsidRPr="00A95C71">
        <w:rPr>
          <w:rFonts w:ascii="Times New Roman" w:hAnsi="Times New Roman"/>
          <w:sz w:val="24"/>
          <w:szCs w:val="24"/>
        </w:rPr>
        <w:t xml:space="preserve">takes 3 months </w:t>
      </w:r>
      <w:commentRangeEnd w:id="41"/>
      <w:r w:rsidR="00BE2E37">
        <w:rPr>
          <w:rStyle w:val="CommentReference"/>
          <w:rFonts w:asciiTheme="minorHAnsi" w:eastAsiaTheme="minorHAnsi" w:hAnsiTheme="minorHAnsi" w:cstheme="minorBidi"/>
          <w:snapToGrid/>
          <w:color w:val="auto"/>
          <w:lang w:eastAsia="en-US" w:bidi="ar-SA"/>
        </w:rPr>
        <w:commentReference w:id="41"/>
      </w:r>
      <w:commentRangeEnd w:id="42"/>
      <w:r w:rsidR="00560D88">
        <w:rPr>
          <w:rStyle w:val="CommentReference"/>
          <w:rFonts w:asciiTheme="minorHAnsi" w:eastAsiaTheme="minorHAnsi" w:hAnsiTheme="minorHAnsi" w:cstheme="minorBidi"/>
          <w:snapToGrid/>
          <w:color w:val="auto"/>
          <w:lang w:eastAsia="en-US" w:bidi="ar-SA"/>
        </w:rPr>
        <w:commentReference w:id="42"/>
      </w:r>
      <w:commentRangeEnd w:id="43"/>
      <w:r w:rsidR="00FD4CD6">
        <w:rPr>
          <w:rStyle w:val="CommentReference"/>
          <w:rFonts w:asciiTheme="minorHAnsi" w:eastAsiaTheme="minorHAnsi" w:hAnsiTheme="minorHAnsi" w:cstheme="minorBidi"/>
          <w:snapToGrid/>
          <w:color w:val="auto"/>
          <w:lang w:eastAsia="en-US" w:bidi="ar-SA"/>
        </w:rPr>
        <w:commentReference w:id="43"/>
      </w:r>
      <w:r w:rsidR="007668D8" w:rsidRPr="00A95C71">
        <w:rPr>
          <w:rFonts w:ascii="Times New Roman" w:hAnsi="Times New Roman"/>
          <w:sz w:val="24"/>
          <w:szCs w:val="24"/>
        </w:rPr>
        <w:t xml:space="preserve">for the </w:t>
      </w:r>
      <w:r w:rsidR="00BC0DCE" w:rsidRPr="00A95C71">
        <w:rPr>
          <w:rFonts w:ascii="Times New Roman" w:hAnsi="Times New Roman"/>
          <w:sz w:val="24"/>
          <w:szCs w:val="24"/>
        </w:rPr>
        <w:t xml:space="preserve">Kelp Forest Monitoring Program </w:t>
      </w:r>
      <w:r w:rsidR="007668D8" w:rsidRPr="00A95C71">
        <w:rPr>
          <w:rFonts w:ascii="Times New Roman" w:hAnsi="Times New Roman"/>
          <w:sz w:val="24"/>
          <w:szCs w:val="24"/>
        </w:rPr>
        <w:t xml:space="preserve">to complete diver-based surveys, </w:t>
      </w:r>
      <w:r w:rsidR="005D613B" w:rsidRPr="00A95C71">
        <w:rPr>
          <w:rFonts w:ascii="Times New Roman" w:hAnsi="Times New Roman"/>
          <w:sz w:val="24"/>
          <w:szCs w:val="24"/>
        </w:rPr>
        <w:t>f</w:t>
      </w:r>
      <w:r w:rsidR="007668D8" w:rsidRPr="00A95C71">
        <w:rPr>
          <w:rFonts w:ascii="Times New Roman" w:hAnsi="Times New Roman"/>
          <w:sz w:val="24"/>
          <w:szCs w:val="24"/>
        </w:rPr>
        <w:t>ield collection of eDNA could be completed in a week, allowing for surveys to occur during short periods of good weather in the winter when full visual surveys would be impossible. As such,</w:t>
      </w:r>
      <w:r w:rsidR="00614960" w:rsidRPr="00A95C71">
        <w:rPr>
          <w:rFonts w:ascii="Times New Roman" w:hAnsi="Times New Roman"/>
          <w:sz w:val="24"/>
          <w:szCs w:val="24"/>
        </w:rPr>
        <w:t xml:space="preserve"> eDNA </w:t>
      </w:r>
      <w:r w:rsidR="007668D8" w:rsidRPr="00A95C71">
        <w:rPr>
          <w:rFonts w:ascii="Times New Roman" w:hAnsi="Times New Roman"/>
          <w:sz w:val="24"/>
          <w:szCs w:val="24"/>
        </w:rPr>
        <w:t xml:space="preserve">could </w:t>
      </w:r>
      <w:r w:rsidR="00614960" w:rsidRPr="00A95C71">
        <w:rPr>
          <w:rFonts w:ascii="Times New Roman" w:hAnsi="Times New Roman"/>
          <w:sz w:val="24"/>
          <w:szCs w:val="24"/>
        </w:rPr>
        <w:t>greatly expand current monitoring activities</w:t>
      </w:r>
      <w:r w:rsidR="00BA67A3" w:rsidRPr="00A95C71">
        <w:rPr>
          <w:rFonts w:ascii="Times New Roman" w:hAnsi="Times New Roman"/>
          <w:sz w:val="24"/>
          <w:szCs w:val="24"/>
        </w:rPr>
        <w:t xml:space="preserve"> across space, time, and depth</w:t>
      </w:r>
      <w:r w:rsidR="007668D8" w:rsidRPr="00A95C71">
        <w:rPr>
          <w:rFonts w:ascii="Times New Roman" w:hAnsi="Times New Roman"/>
          <w:sz w:val="24"/>
          <w:szCs w:val="24"/>
        </w:rPr>
        <w:t xml:space="preserve">, </w:t>
      </w:r>
      <w:r w:rsidR="00DF00B2" w:rsidRPr="00A95C71">
        <w:rPr>
          <w:rFonts w:ascii="Times New Roman" w:hAnsi="Times New Roman"/>
          <w:sz w:val="24"/>
          <w:szCs w:val="24"/>
        </w:rPr>
        <w:t xml:space="preserve">providing </w:t>
      </w:r>
      <w:r w:rsidR="00307ED3" w:rsidRPr="00A95C71">
        <w:rPr>
          <w:rFonts w:ascii="Times New Roman" w:hAnsi="Times New Roman"/>
          <w:sz w:val="24"/>
          <w:szCs w:val="24"/>
        </w:rPr>
        <w:t>resource managers critical information on the response of MPAs to changing environments and management practices</w:t>
      </w:r>
      <w:r w:rsidR="00FD4CD6">
        <w:rPr>
          <w:rFonts w:ascii="Times New Roman" w:hAnsi="Times New Roman"/>
          <w:sz w:val="24"/>
          <w:szCs w:val="24"/>
        </w:rPr>
        <w:t>.</w:t>
      </w:r>
      <w:r w:rsidR="00DF00B2" w:rsidRPr="00A95C71">
        <w:rPr>
          <w:rFonts w:ascii="Times New Roman" w:hAnsi="Times New Roman"/>
          <w:sz w:val="24"/>
          <w:szCs w:val="24"/>
        </w:rPr>
        <w:t xml:space="preserve"> </w:t>
      </w:r>
    </w:p>
    <w:p w14:paraId="500DF738" w14:textId="77777777" w:rsidR="007B1618" w:rsidRPr="00A95C71" w:rsidRDefault="007B1618" w:rsidP="00A95C71">
      <w:pPr>
        <w:pStyle w:val="MDPI31text"/>
        <w:spacing w:line="480" w:lineRule="auto"/>
        <w:ind w:firstLine="0"/>
        <w:jc w:val="left"/>
        <w:rPr>
          <w:rFonts w:ascii="Times New Roman" w:hAnsi="Times New Roman"/>
          <w:sz w:val="24"/>
          <w:szCs w:val="24"/>
        </w:rPr>
      </w:pPr>
    </w:p>
    <w:p w14:paraId="5A714FDD" w14:textId="77777777" w:rsidR="001A7395" w:rsidRDefault="001A7395" w:rsidP="00A95C71">
      <w:pPr>
        <w:pStyle w:val="MDPI62Acknowledgments"/>
        <w:spacing w:before="0" w:line="480" w:lineRule="auto"/>
        <w:jc w:val="left"/>
        <w:rPr>
          <w:rFonts w:ascii="Times New Roman" w:hAnsi="Times New Roman"/>
          <w:sz w:val="24"/>
          <w:szCs w:val="24"/>
        </w:rPr>
      </w:pPr>
    </w:p>
    <w:p w14:paraId="21A8248A" w14:textId="77777777" w:rsidR="000F1EA9" w:rsidRPr="00FD4CD6" w:rsidRDefault="00CF7A5A" w:rsidP="001A7395">
      <w:pPr>
        <w:pStyle w:val="MDPI62Acknowledgments"/>
        <w:spacing w:before="0" w:line="480" w:lineRule="auto"/>
        <w:jc w:val="left"/>
        <w:rPr>
          <w:rFonts w:ascii="Times New Roman" w:hAnsi="Times New Roman"/>
          <w:b/>
          <w:sz w:val="36"/>
          <w:szCs w:val="36"/>
        </w:rPr>
      </w:pPr>
      <w:r w:rsidRPr="00FD4CD6">
        <w:rPr>
          <w:rFonts w:ascii="Times New Roman" w:hAnsi="Times New Roman"/>
          <w:b/>
          <w:sz w:val="36"/>
          <w:szCs w:val="36"/>
        </w:rPr>
        <w:t>Acknowledgments</w:t>
      </w:r>
    </w:p>
    <w:p w14:paraId="2C2BDFDE" w14:textId="36D8E49C" w:rsidR="005603E0" w:rsidRDefault="00061769" w:rsidP="001A7395">
      <w:pPr>
        <w:pStyle w:val="MDPI62Acknowledgments"/>
        <w:spacing w:before="0" w:line="480" w:lineRule="auto"/>
        <w:jc w:val="left"/>
        <w:rPr>
          <w:rFonts w:ascii="Times New Roman" w:hAnsi="Times New Roman"/>
          <w:sz w:val="24"/>
          <w:szCs w:val="24"/>
        </w:rPr>
      </w:pPr>
      <w:r w:rsidRPr="00A95C71">
        <w:rPr>
          <w:rFonts w:ascii="Times New Roman" w:hAnsi="Times New Roman"/>
          <w:sz w:val="24"/>
          <w:szCs w:val="24"/>
        </w:rPr>
        <w:lastRenderedPageBreak/>
        <w:t xml:space="preserve">We thank the Channel Islands National Park Service and </w:t>
      </w:r>
      <w:r w:rsidR="001F40F9" w:rsidRPr="00A95C71">
        <w:rPr>
          <w:rFonts w:ascii="Times New Roman" w:hAnsi="Times New Roman"/>
          <w:sz w:val="24"/>
          <w:szCs w:val="24"/>
        </w:rPr>
        <w:t>Kelp Forest Monitoring Program</w:t>
      </w:r>
      <w:r w:rsidR="00D0254D" w:rsidRPr="00A95C71">
        <w:rPr>
          <w:rFonts w:ascii="Times New Roman" w:hAnsi="Times New Roman"/>
          <w:sz w:val="24"/>
          <w:szCs w:val="24"/>
        </w:rPr>
        <w:t xml:space="preserve"> </w:t>
      </w:r>
      <w:r w:rsidRPr="00A95C71">
        <w:rPr>
          <w:rFonts w:ascii="Times New Roman" w:hAnsi="Times New Roman"/>
          <w:sz w:val="24"/>
          <w:szCs w:val="24"/>
        </w:rPr>
        <w:t xml:space="preserve">divers for </w:t>
      </w:r>
      <w:r w:rsidR="004519CB" w:rsidRPr="00A95C71">
        <w:rPr>
          <w:rFonts w:ascii="Times New Roman" w:hAnsi="Times New Roman"/>
          <w:sz w:val="24"/>
          <w:szCs w:val="24"/>
        </w:rPr>
        <w:t xml:space="preserve">conducting </w:t>
      </w:r>
      <w:r w:rsidRPr="00A95C71">
        <w:rPr>
          <w:rFonts w:ascii="Times New Roman" w:hAnsi="Times New Roman"/>
          <w:sz w:val="24"/>
          <w:szCs w:val="24"/>
        </w:rPr>
        <w:t>underwater visual census</w:t>
      </w:r>
      <w:r w:rsidR="004519CB" w:rsidRPr="00A95C71">
        <w:rPr>
          <w:rFonts w:ascii="Times New Roman" w:hAnsi="Times New Roman"/>
          <w:sz w:val="24"/>
          <w:szCs w:val="24"/>
        </w:rPr>
        <w:t>es</w:t>
      </w:r>
      <w:r w:rsidRPr="00A95C71">
        <w:rPr>
          <w:rFonts w:ascii="Times New Roman" w:hAnsi="Times New Roman"/>
          <w:sz w:val="24"/>
          <w:szCs w:val="24"/>
        </w:rPr>
        <w:t xml:space="preserve">. We </w:t>
      </w:r>
      <w:r w:rsidR="00377A09" w:rsidRPr="00A95C71">
        <w:rPr>
          <w:rFonts w:ascii="Times New Roman" w:hAnsi="Times New Roman"/>
          <w:sz w:val="24"/>
          <w:szCs w:val="24"/>
        </w:rPr>
        <w:t xml:space="preserve">gratefully </w:t>
      </w:r>
      <w:r w:rsidRPr="00A95C71">
        <w:rPr>
          <w:rFonts w:ascii="Times New Roman" w:hAnsi="Times New Roman"/>
          <w:sz w:val="24"/>
          <w:szCs w:val="24"/>
        </w:rPr>
        <w:t xml:space="preserve">acknowledge Tiara Moore, Nick Schooler, Rachel </w:t>
      </w:r>
      <w:proofErr w:type="spellStart"/>
      <w:r w:rsidRPr="00A95C71">
        <w:rPr>
          <w:rFonts w:ascii="Times New Roman" w:hAnsi="Times New Roman"/>
          <w:sz w:val="24"/>
          <w:szCs w:val="24"/>
        </w:rPr>
        <w:t>Turba</w:t>
      </w:r>
      <w:proofErr w:type="spellEnd"/>
      <w:r w:rsidRPr="00A95C71">
        <w:rPr>
          <w:rFonts w:ascii="Times New Roman" w:hAnsi="Times New Roman"/>
          <w:sz w:val="24"/>
          <w:szCs w:val="24"/>
        </w:rPr>
        <w:t xml:space="preserve">, </w:t>
      </w:r>
      <w:r w:rsidR="006A4D65" w:rsidRPr="00A95C71">
        <w:rPr>
          <w:rFonts w:ascii="Times New Roman" w:hAnsi="Times New Roman"/>
          <w:sz w:val="24"/>
          <w:szCs w:val="24"/>
        </w:rPr>
        <w:t xml:space="preserve">and </w:t>
      </w:r>
      <w:r w:rsidRPr="00A95C71">
        <w:rPr>
          <w:rFonts w:ascii="Times New Roman" w:hAnsi="Times New Roman"/>
          <w:sz w:val="24"/>
          <w:szCs w:val="24"/>
        </w:rPr>
        <w:t xml:space="preserve">Lucia </w:t>
      </w:r>
      <w:proofErr w:type="spellStart"/>
      <w:r w:rsidRPr="00A95C71">
        <w:rPr>
          <w:rFonts w:ascii="Times New Roman" w:hAnsi="Times New Roman"/>
          <w:sz w:val="24"/>
          <w:szCs w:val="24"/>
        </w:rPr>
        <w:t>Bertero</w:t>
      </w:r>
      <w:proofErr w:type="spellEnd"/>
      <w:r w:rsidR="006A4D65" w:rsidRPr="00A95C71">
        <w:rPr>
          <w:rFonts w:ascii="Times New Roman" w:hAnsi="Times New Roman"/>
          <w:sz w:val="24"/>
          <w:szCs w:val="24"/>
        </w:rPr>
        <w:t xml:space="preserve"> </w:t>
      </w:r>
      <w:r w:rsidRPr="00A95C71">
        <w:rPr>
          <w:rFonts w:ascii="Times New Roman" w:hAnsi="Times New Roman"/>
          <w:sz w:val="24"/>
          <w:szCs w:val="24"/>
        </w:rPr>
        <w:t xml:space="preserve">for their tireless help in the field collection of eDNA samples. </w:t>
      </w:r>
      <w:r w:rsidR="00050022" w:rsidRPr="00A95C71">
        <w:rPr>
          <w:rFonts w:ascii="Times New Roman" w:hAnsi="Times New Roman"/>
          <w:sz w:val="24"/>
          <w:szCs w:val="24"/>
        </w:rPr>
        <w:t xml:space="preserve">We also acknowledge Taylor Ely and </w:t>
      </w:r>
      <w:proofErr w:type="spellStart"/>
      <w:r w:rsidR="00050022" w:rsidRPr="00A95C71">
        <w:rPr>
          <w:rFonts w:ascii="Times New Roman" w:hAnsi="Times New Roman"/>
          <w:sz w:val="24"/>
          <w:szCs w:val="24"/>
        </w:rPr>
        <w:t>Onny</w:t>
      </w:r>
      <w:proofErr w:type="spellEnd"/>
      <w:r w:rsidR="00050022" w:rsidRPr="00A95C71">
        <w:rPr>
          <w:rFonts w:ascii="Times New Roman" w:hAnsi="Times New Roman"/>
          <w:sz w:val="24"/>
          <w:szCs w:val="24"/>
        </w:rPr>
        <w:t xml:space="preserve"> </w:t>
      </w:r>
      <w:proofErr w:type="spellStart"/>
      <w:r w:rsidR="00050022" w:rsidRPr="00A95C71">
        <w:rPr>
          <w:rFonts w:ascii="Times New Roman" w:hAnsi="Times New Roman"/>
          <w:sz w:val="24"/>
          <w:szCs w:val="24"/>
        </w:rPr>
        <w:t>Marwayana</w:t>
      </w:r>
      <w:proofErr w:type="spellEnd"/>
      <w:r w:rsidR="00050022" w:rsidRPr="00A95C71">
        <w:rPr>
          <w:rFonts w:ascii="Times New Roman" w:hAnsi="Times New Roman"/>
          <w:sz w:val="24"/>
          <w:szCs w:val="24"/>
        </w:rPr>
        <w:t xml:space="preserve"> for assistance </w:t>
      </w:r>
      <w:r w:rsidR="004519CB" w:rsidRPr="00A95C71">
        <w:rPr>
          <w:rFonts w:ascii="Times New Roman" w:hAnsi="Times New Roman"/>
          <w:sz w:val="24"/>
          <w:szCs w:val="24"/>
        </w:rPr>
        <w:t xml:space="preserve">with </w:t>
      </w:r>
      <w:r w:rsidRPr="00A95C71">
        <w:rPr>
          <w:rFonts w:ascii="Times New Roman" w:hAnsi="Times New Roman"/>
          <w:sz w:val="24"/>
          <w:szCs w:val="24"/>
        </w:rPr>
        <w:t>laboratory work.</w:t>
      </w:r>
    </w:p>
    <w:p w14:paraId="3F6E0850" w14:textId="77777777" w:rsidR="001A7395" w:rsidRDefault="001A7395" w:rsidP="001A7395">
      <w:pPr>
        <w:pStyle w:val="MDPI62Acknowledgments"/>
        <w:spacing w:before="0" w:line="480" w:lineRule="auto"/>
        <w:jc w:val="left"/>
        <w:rPr>
          <w:rFonts w:ascii="Times New Roman" w:hAnsi="Times New Roman"/>
          <w:sz w:val="24"/>
          <w:szCs w:val="24"/>
        </w:rPr>
      </w:pPr>
    </w:p>
    <w:p w14:paraId="24B39138" w14:textId="77777777" w:rsidR="000F1EA9" w:rsidRPr="00FD4CD6" w:rsidRDefault="00C06F22" w:rsidP="00A95C71">
      <w:pPr>
        <w:pStyle w:val="MDPI21heading1"/>
        <w:spacing w:line="480" w:lineRule="auto"/>
        <w:rPr>
          <w:rFonts w:ascii="Times New Roman" w:hAnsi="Times New Roman"/>
          <w:sz w:val="36"/>
          <w:szCs w:val="36"/>
        </w:rPr>
      </w:pPr>
      <w:r w:rsidRPr="00FD4CD6">
        <w:rPr>
          <w:rFonts w:ascii="Times New Roman" w:hAnsi="Times New Roman"/>
          <w:sz w:val="36"/>
          <w:szCs w:val="36"/>
        </w:rPr>
        <w:t>Data Availability</w:t>
      </w:r>
    </w:p>
    <w:p w14:paraId="48DB58F9" w14:textId="152F73BC" w:rsidR="00A95C71" w:rsidRDefault="00A95C71" w:rsidP="00A95C71">
      <w:pPr>
        <w:pStyle w:val="MDPI21heading1"/>
        <w:spacing w:line="480" w:lineRule="auto"/>
        <w:rPr>
          <w:rFonts w:ascii="Times New Roman" w:hAnsi="Times New Roman"/>
          <w:b w:val="0"/>
          <w:bCs/>
          <w:sz w:val="24"/>
          <w:szCs w:val="24"/>
        </w:rPr>
      </w:pPr>
      <w:r>
        <w:rPr>
          <w:rFonts w:ascii="Times New Roman" w:hAnsi="Times New Roman"/>
          <w:sz w:val="24"/>
          <w:szCs w:val="24"/>
        </w:rPr>
        <w:t xml:space="preserve"> </w:t>
      </w:r>
      <w:r>
        <w:rPr>
          <w:rFonts w:ascii="Times New Roman" w:hAnsi="Times New Roman"/>
          <w:b w:val="0"/>
          <w:bCs/>
          <w:sz w:val="24"/>
          <w:szCs w:val="24"/>
        </w:rPr>
        <w:t>We intend to archive all data on</w:t>
      </w:r>
      <w:r w:rsidR="00C06F22">
        <w:rPr>
          <w:rFonts w:ascii="Times New Roman" w:hAnsi="Times New Roman"/>
          <w:b w:val="0"/>
          <w:bCs/>
          <w:sz w:val="24"/>
          <w:szCs w:val="24"/>
        </w:rPr>
        <w:t xml:space="preserve"> the</w:t>
      </w:r>
      <w:r>
        <w:rPr>
          <w:rFonts w:ascii="Times New Roman" w:hAnsi="Times New Roman"/>
          <w:b w:val="0"/>
          <w:bCs/>
          <w:sz w:val="24"/>
          <w:szCs w:val="24"/>
        </w:rPr>
        <w:t xml:space="preserve"> Dryad</w:t>
      </w:r>
      <w:r w:rsidR="00C06F22">
        <w:rPr>
          <w:rFonts w:ascii="Times New Roman" w:hAnsi="Times New Roman"/>
          <w:b w:val="0"/>
          <w:bCs/>
          <w:sz w:val="24"/>
          <w:szCs w:val="24"/>
        </w:rPr>
        <w:t xml:space="preserve"> Digital Repository and </w:t>
      </w:r>
      <w:r>
        <w:rPr>
          <w:rFonts w:ascii="Times New Roman" w:hAnsi="Times New Roman"/>
          <w:b w:val="0"/>
          <w:bCs/>
          <w:sz w:val="24"/>
          <w:szCs w:val="24"/>
        </w:rPr>
        <w:t xml:space="preserve">a link </w:t>
      </w:r>
      <w:r w:rsidR="00C06F22">
        <w:rPr>
          <w:rFonts w:ascii="Times New Roman" w:hAnsi="Times New Roman"/>
          <w:b w:val="0"/>
          <w:bCs/>
          <w:sz w:val="24"/>
          <w:szCs w:val="24"/>
        </w:rPr>
        <w:t>will be provided</w:t>
      </w:r>
      <w:r>
        <w:rPr>
          <w:rFonts w:ascii="Times New Roman" w:hAnsi="Times New Roman"/>
          <w:b w:val="0"/>
          <w:bCs/>
          <w:sz w:val="24"/>
          <w:szCs w:val="24"/>
        </w:rPr>
        <w:t xml:space="preserve"> upon acceptance.</w:t>
      </w:r>
    </w:p>
    <w:p w14:paraId="3C788291" w14:textId="77777777" w:rsidR="001A7395" w:rsidRPr="001A7395" w:rsidRDefault="001A7395" w:rsidP="00A95C71">
      <w:pPr>
        <w:pStyle w:val="MDPI21heading1"/>
        <w:spacing w:line="480" w:lineRule="auto"/>
        <w:rPr>
          <w:rFonts w:ascii="Times New Roman" w:hAnsi="Times New Roman"/>
          <w:b w:val="0"/>
          <w:bCs/>
          <w:sz w:val="24"/>
          <w:szCs w:val="24"/>
        </w:rPr>
      </w:pPr>
    </w:p>
    <w:p w14:paraId="7CF3F8F8" w14:textId="264BE6A0" w:rsidR="007B1618" w:rsidRPr="00FD4CD6" w:rsidRDefault="007B1618" w:rsidP="00A95C71">
      <w:pPr>
        <w:pStyle w:val="MDPI21heading1"/>
        <w:spacing w:line="480" w:lineRule="auto"/>
        <w:rPr>
          <w:rFonts w:ascii="Times New Roman" w:hAnsi="Times New Roman"/>
          <w:sz w:val="36"/>
          <w:szCs w:val="36"/>
        </w:rPr>
      </w:pPr>
      <w:r w:rsidRPr="00FD4CD6">
        <w:rPr>
          <w:rFonts w:ascii="Times New Roman" w:hAnsi="Times New Roman"/>
          <w:sz w:val="36"/>
          <w:szCs w:val="36"/>
        </w:rPr>
        <w:t>References</w:t>
      </w:r>
    </w:p>
    <w:p w14:paraId="57FEE184" w14:textId="71EA8F1A" w:rsidR="00FD4CD6" w:rsidRPr="00FD4CD6" w:rsidRDefault="00020DF5" w:rsidP="00FD4CD6">
      <w:pPr>
        <w:widowControl w:val="0"/>
        <w:autoSpaceDE w:val="0"/>
        <w:autoSpaceDN w:val="0"/>
        <w:adjustRightInd w:val="0"/>
        <w:spacing w:after="240" w:line="480" w:lineRule="auto"/>
        <w:ind w:left="640" w:hanging="640"/>
        <w:rPr>
          <w:noProof/>
        </w:rPr>
      </w:pPr>
      <w:r w:rsidRPr="00A95C71">
        <w:rPr>
          <w:szCs w:val="24"/>
        </w:rPr>
        <w:fldChar w:fldCharType="begin" w:fldLock="1"/>
      </w:r>
      <w:r w:rsidRPr="00A95C71">
        <w:rPr>
          <w:szCs w:val="24"/>
        </w:rPr>
        <w:instrText xml:space="preserve">ADDIN Mendeley Bibliography CSL_BIBLIOGRAPHY </w:instrText>
      </w:r>
      <w:r w:rsidRPr="00A95C71">
        <w:rPr>
          <w:szCs w:val="24"/>
        </w:rPr>
        <w:fldChar w:fldCharType="separate"/>
      </w:r>
      <w:r w:rsidR="00FD4CD6" w:rsidRPr="00FD4CD6">
        <w:rPr>
          <w:noProof/>
        </w:rPr>
        <w:t xml:space="preserve">1. </w:t>
      </w:r>
      <w:r w:rsidR="00FD4CD6" w:rsidRPr="00FD4CD6">
        <w:rPr>
          <w:noProof/>
        </w:rPr>
        <w:tab/>
        <w:t>Edgar GJ, Stuart-Smith RD, Willis TJ, Kininmonth S, Baker SC, Banks S, et al. Global conservation outcomes depend on marine protected areas with five key features. Nature. 2014;506. doi:10.1038/nature13022</w:t>
      </w:r>
    </w:p>
    <w:p w14:paraId="681E68FB"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 </w:t>
      </w:r>
      <w:r w:rsidRPr="00FD4CD6">
        <w:rPr>
          <w:noProof/>
        </w:rPr>
        <w:tab/>
        <w:t>Nickols KJ, White JW, Malone D, Carr MH, Starr RM, Baskett ML, et al. Setting ecological expectations for adaptive management of marine protected areas. J Appl Ecol. 2019;56: 2376–2385. doi:https://doi.org/10.1111/1365-2664.13463</w:t>
      </w:r>
    </w:p>
    <w:p w14:paraId="71AE51D4"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 </w:t>
      </w:r>
      <w:r w:rsidRPr="00FD4CD6">
        <w:rPr>
          <w:noProof/>
        </w:rPr>
        <w:tab/>
        <w:t>Usseglio P. Ecology of Fishes on Coral Reefs. Cambridge University Press; 2015. doi:https://doi.org/10.1017/CBO9781316105412</w:t>
      </w:r>
    </w:p>
    <w:p w14:paraId="47861A64"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 </w:t>
      </w:r>
      <w:r w:rsidRPr="00FD4CD6">
        <w:rPr>
          <w:noProof/>
        </w:rPr>
        <w:tab/>
        <w:t xml:space="preserve">Sprague J. Personal Observation Joshua Sprague. 2020. </w:t>
      </w:r>
    </w:p>
    <w:p w14:paraId="7EAF4936"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lastRenderedPageBreak/>
        <w:t xml:space="preserve">5. </w:t>
      </w:r>
      <w:r w:rsidRPr="00FD4CD6">
        <w:rPr>
          <w:noProof/>
        </w:rPr>
        <w:tab/>
        <w:t>Lindfield SJ, Harvey ES, McIlwain JL, Halford AR. Silent fish surveys: bubble-free diving highlights inaccuracies associated with SCUBA-based surveys in heavily fished areas. Börger L, editor. Methods Ecol Evol. 2014;5: 1061–1069. doi:10.1111/2041-210X.12262</w:t>
      </w:r>
    </w:p>
    <w:p w14:paraId="2598A97C"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6. </w:t>
      </w:r>
      <w:r w:rsidRPr="00FD4CD6">
        <w:rPr>
          <w:noProof/>
        </w:rPr>
        <w:tab/>
        <w:t>Pondella II DJ, Caselle JE, Claisse JT, Williams JP, Davis K, Williams CM, et al. Baseline Characterization of the Shallow Rocky Reef and Kelp Forest Ecosystems of the South Coast Study Region. 2015. Available: https://caseagrant.ucsd.edu/news/summaries-of-projects-selected-for-funding-through-the-south-coast-mpa-baseline-program</w:t>
      </w:r>
    </w:p>
    <w:p w14:paraId="6CAAC01A"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7. </w:t>
      </w:r>
      <w:r w:rsidRPr="00FD4CD6">
        <w:rPr>
          <w:noProof/>
        </w:rPr>
        <w:tab/>
        <w:t>Bernard ATF, Götz A, Kerwath SE, Wilke CG. Observer bias and detection probability in underwater visual census of fish assemblages measured with independent double-observers. J Exp Mar Bio Ecol. 2013;443: 75–84. doi:10.1016/j.jembe.2013.02.039</w:t>
      </w:r>
    </w:p>
    <w:p w14:paraId="6D989F47"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8. </w:t>
      </w:r>
      <w:r w:rsidRPr="00FD4CD6">
        <w:rPr>
          <w:noProof/>
        </w:rPr>
        <w:tab/>
        <w:t>Deiner K, Bik HM, Mächler E, Seymour M, Lacoursière-Roussel A, Altermatt F, et al. Environmental DNA metabarcoding: Transforming how we survey animal and plant communities. Mol Ecol. 2017;26: 5872–5895. doi:10.1111/mec.14350</w:t>
      </w:r>
    </w:p>
    <w:p w14:paraId="13234E1F"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9. </w:t>
      </w:r>
      <w:r w:rsidRPr="00FD4CD6">
        <w:rPr>
          <w:noProof/>
        </w:rPr>
        <w:tab/>
        <w:t>Kelly RP, Port J a., Yamahara KM, Martone RG, Lowell N, Thomsen PF, et al. Harnessing DNA to improve environmental management. Science (80- ). 2014;344. doi:10.1126/science.1251156</w:t>
      </w:r>
    </w:p>
    <w:p w14:paraId="4C78C152"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10. </w:t>
      </w:r>
      <w:r w:rsidRPr="00FD4CD6">
        <w:rPr>
          <w:noProof/>
        </w:rPr>
        <w:tab/>
        <w:t xml:space="preserve">Thomsen PF, Kielgast J, Iversen LL, Møller PR, Rasmussen M, Willerslev E. </w:t>
      </w:r>
      <w:r w:rsidRPr="00FD4CD6">
        <w:rPr>
          <w:noProof/>
        </w:rPr>
        <w:lastRenderedPageBreak/>
        <w:t>Detection of a diverse marine fish fauna using environmental DNA from seawater samples. PLoS One. 2012;7: e41732. doi:10.1371/journal.pone.0041732</w:t>
      </w:r>
    </w:p>
    <w:p w14:paraId="4F9D3A42"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11. </w:t>
      </w:r>
      <w:r w:rsidRPr="00FD4CD6">
        <w:rPr>
          <w:noProof/>
        </w:rPr>
        <w:tab/>
        <w:t>Willis TJ. Visual census methods underestimate density and diversity of cryptic reef fishes. J Fish Biol. 2001;59: 1408–1411. doi:https://doi.org/10.1111/j.1095-8649.2001.tb00202.x</w:t>
      </w:r>
    </w:p>
    <w:p w14:paraId="5DD0DD27"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12. </w:t>
      </w:r>
      <w:r w:rsidRPr="00FD4CD6">
        <w:rPr>
          <w:noProof/>
        </w:rPr>
        <w:tab/>
        <w:t>Port JA, O’Donnell JL, Romero‐Maraccini OC, Leary PR, Litvin SY, Nickols KJ, et al. Assessing vertebrate biodiversity in a kelp forest ecosystem using environmental DNA. Mol Ecol. 2015. doi:https://doi.org/10.1111/mec.13481</w:t>
      </w:r>
    </w:p>
    <w:p w14:paraId="30C0FF94"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13. </w:t>
      </w:r>
      <w:r w:rsidRPr="00FD4CD6">
        <w:rPr>
          <w:noProof/>
        </w:rPr>
        <w:tab/>
        <w:t>Miya M, Minamoto T, Yamanaka H, Oka S, Sato K, Yamamoto S, et al. Use of a Filter Cartridge for Filtration of Water Samples and Extraction of Environmental DNA. J Vis Exp. 2016; e54741–e54741. doi:10.3791/54741</w:t>
      </w:r>
    </w:p>
    <w:p w14:paraId="7719A582"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14. </w:t>
      </w:r>
      <w:r w:rsidRPr="00FD4CD6">
        <w:rPr>
          <w:noProof/>
        </w:rPr>
        <w:tab/>
        <w:t>Yamahara KM, Preston CM, Birch JM, Walz KR, Marin III R, Jensen S, et al. In-situ Autonomous Acquisition and Preservation of Marine Environmental DNA Using an Autonomous Underwater Vehicle. Front Mar Sci. 2019;6: 373. doi:https://doi.org/10.3389/fmars.2019.00373</w:t>
      </w:r>
    </w:p>
    <w:p w14:paraId="2DEF56C7"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15. </w:t>
      </w:r>
      <w:r w:rsidRPr="00FD4CD6">
        <w:rPr>
          <w:noProof/>
        </w:rPr>
        <w:tab/>
        <w:t>Kelly RP, Shelton AO, Gallego R. Understanding PCR processes to Draw Meaningful conclusions from environmental DNA Studies. Sci Rep. 2019;9: 1–14. doi:https://doi.org/10.1038/s41598-019-48546-x</w:t>
      </w:r>
    </w:p>
    <w:p w14:paraId="51E0CF28"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16. </w:t>
      </w:r>
      <w:r w:rsidRPr="00FD4CD6">
        <w:rPr>
          <w:noProof/>
        </w:rPr>
        <w:tab/>
        <w:t xml:space="preserve">Andruszkiewicz EA, Koseff JR, Fringer OB, Ouellette NT, Lowe AB, Edwards CA, </w:t>
      </w:r>
      <w:r w:rsidRPr="00FD4CD6">
        <w:rPr>
          <w:noProof/>
        </w:rPr>
        <w:lastRenderedPageBreak/>
        <w:t>et al. Modeling environmental DNA transport in the coastal ocean using Lagrangian particle tracking. Front Mar Sci. 2019;6: 477. doi:10.3389/fmars.2019.00477</w:t>
      </w:r>
    </w:p>
    <w:p w14:paraId="38781A95"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17. </w:t>
      </w:r>
      <w:r w:rsidRPr="00FD4CD6">
        <w:rPr>
          <w:noProof/>
        </w:rPr>
        <w:tab/>
        <w:t>Alberdi A, Aizpurua O, Gilbert MTP, Bohmann K. Scrutinizing key steps for reliable metabarcoding of environmental samples. Methods Ecol Evol. 2018;9: 134–147. doi:doi:10.1111/2041-210X.12849</w:t>
      </w:r>
    </w:p>
    <w:p w14:paraId="72A092ED"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18. </w:t>
      </w:r>
      <w:r w:rsidRPr="00FD4CD6">
        <w:rPr>
          <w:noProof/>
        </w:rPr>
        <w:tab/>
        <w:t>Chambert T, Pilliod DS, Goldberg CS, Doi H, Takahara T. An analytical framework for estimating aquatic species density from environmental DNA. Ecol Evol. 2018;8: 3468–3477. doi:10.1002/ece3.3764</w:t>
      </w:r>
    </w:p>
    <w:p w14:paraId="15319545"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19. </w:t>
      </w:r>
      <w:r w:rsidRPr="00FD4CD6">
        <w:rPr>
          <w:noProof/>
        </w:rPr>
        <w:tab/>
        <w:t>Doi H, Fukaya K, Oka S, Sato K, Kondoh M, Miya M. Evaluation of detection probabilities at the water-filtering and initial PCR steps in environmental DNA metabarcoding using a multispecies site occupancy model. Sci Rep. 2019;9: 3581. doi:https://doi.org/10.1038/s41598-019-40233-1</w:t>
      </w:r>
    </w:p>
    <w:p w14:paraId="2A38459E"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20. </w:t>
      </w:r>
      <w:r w:rsidRPr="00FD4CD6">
        <w:rPr>
          <w:noProof/>
        </w:rPr>
        <w:tab/>
        <w:t>Murakami H, Yoon S, Kasai A, Minamoto T, Yamamoto S, Sakata MK, et al. Dispersion and degradation of environmental DNA from caged fish in a marine environment. Fish Sci. 2019;85: 327–337. doi:https://doi.org/10.1007/s12562-019-01341-z</w:t>
      </w:r>
    </w:p>
    <w:p w14:paraId="4BD3982A"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21. </w:t>
      </w:r>
      <w:r w:rsidRPr="00FD4CD6">
        <w:rPr>
          <w:noProof/>
        </w:rPr>
        <w:tab/>
        <w:t xml:space="preserve">Collins RA, Wangensteen OS, O’Gorman EJ, Mariani S, Sims DW, Genner MJ. Persistence of environmental DNA in marine systems. Commun Biol. 2018;1: 1–11. </w:t>
      </w:r>
    </w:p>
    <w:p w14:paraId="0F814DF7"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22. </w:t>
      </w:r>
      <w:r w:rsidRPr="00FD4CD6">
        <w:rPr>
          <w:noProof/>
        </w:rPr>
        <w:tab/>
        <w:t xml:space="preserve">Kelly RP, Gallego R, Jacobs-Palmer E. The effect of tides on nearshore environmental </w:t>
      </w:r>
      <w:r w:rsidRPr="00FD4CD6">
        <w:rPr>
          <w:noProof/>
        </w:rPr>
        <w:lastRenderedPageBreak/>
        <w:t>DNA. PeerJ. 2018;6: e4521. doi:https://doi.org/10.7717/peerj.4521</w:t>
      </w:r>
    </w:p>
    <w:p w14:paraId="6E98B3E0"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23. </w:t>
      </w:r>
      <w:r w:rsidRPr="00FD4CD6">
        <w:rPr>
          <w:noProof/>
        </w:rPr>
        <w:tab/>
        <w:t>Kushner DJ, Rassweiler A, McLaughlin JP, Lafferty KD. A multi-decade time series of kelp forest community structure at the California Channel Islands. Ecology. 2013;94: 2655. doi:https://doi.org/10.1890/13-0562R.1</w:t>
      </w:r>
    </w:p>
    <w:p w14:paraId="73398C96"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24. </w:t>
      </w:r>
      <w:r w:rsidRPr="00FD4CD6">
        <w:rPr>
          <w:noProof/>
        </w:rPr>
        <w:tab/>
        <w:t>Caselle JE, Rassweiler A, Hamilton SL, Warner RR. Recovery trajectories of kelp forest animals are rapid yet spatially variable across a network of temperate marine protected areas. Sci Rep. 2015;5: 14102. doi:10.1038/srep14102</w:t>
      </w:r>
    </w:p>
    <w:p w14:paraId="01D34C35"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25. </w:t>
      </w:r>
      <w:r w:rsidRPr="00FD4CD6">
        <w:rPr>
          <w:noProof/>
        </w:rPr>
        <w:tab/>
        <w:t>Thomsen PF, Møller PR, Sigsgaard EE, Knudsen SW, Jørgensen OA, Willerslev E. Environmental DNA from seawater samples correlate with trawl catches of subarctic, deepwater fishes. PLoS One. 2016;11. doi:10.1371/journal.pone.0165252</w:t>
      </w:r>
    </w:p>
    <w:p w14:paraId="221F4E85"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26. </w:t>
      </w:r>
      <w:r w:rsidRPr="00FD4CD6">
        <w:rPr>
          <w:noProof/>
        </w:rPr>
        <w:tab/>
        <w:t>Miya M, Sato Y, Fukunaga T, Sado T, Poulsen JY, Sato K, et al. MiFish, a set of universal PCR primers for metabarcoding environmental DNA from fishes: detection of more than 230 subtropical marine species. R Soc Open Sci. 2015;2: 150088. doi:10.1098/rsos.150088</w:t>
      </w:r>
    </w:p>
    <w:p w14:paraId="2613FFD0"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27. </w:t>
      </w:r>
      <w:r w:rsidRPr="00FD4CD6">
        <w:rPr>
          <w:noProof/>
        </w:rPr>
        <w:tab/>
        <w:t>Spens J, Evans AR, Halfmaerten D, Knudsen SW, Sengupta ME, Mak SST, et al. Comparison of capture and storage methods for aqueous macrobial eDNA using an optimized extraction protocol: advantage of enclosed filter. Yu D, editor. Methods Ecol Evol. 2017;8: 635–645. doi:10.1111/2041-210X.12683</w:t>
      </w:r>
    </w:p>
    <w:p w14:paraId="6849A195"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28. </w:t>
      </w:r>
      <w:r w:rsidRPr="00FD4CD6">
        <w:rPr>
          <w:noProof/>
        </w:rPr>
        <w:tab/>
        <w:t xml:space="preserve">Curd EE, Gold Z, Kandlikar GS, Gomer J, Ogden M, O’Connell T, et al. Anacapa: an </w:t>
      </w:r>
      <w:r w:rsidRPr="00FD4CD6">
        <w:rPr>
          <w:noProof/>
        </w:rPr>
        <w:lastRenderedPageBreak/>
        <w:t>environmental DNA toolkit for processing multilocus metabarcode datasets. Methods Ecol Evol. 2019;10: 1469– 1475. doi:https://doi.org/10.1111/2041-210X.13214</w:t>
      </w:r>
    </w:p>
    <w:p w14:paraId="6BC8B4DB"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29. </w:t>
      </w:r>
      <w:r w:rsidRPr="00FD4CD6">
        <w:rPr>
          <w:noProof/>
        </w:rPr>
        <w:tab/>
        <w:t>Martin M. Cutadapt removes adapter sequences from high-throughput sequencing reads. EMBnet J. 2011;17: 10–12. doi:10.14806/ej.17.1.200</w:t>
      </w:r>
    </w:p>
    <w:p w14:paraId="0DCF2CB3"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30. </w:t>
      </w:r>
      <w:r w:rsidRPr="00FD4CD6">
        <w:rPr>
          <w:noProof/>
        </w:rPr>
        <w:tab/>
        <w:t xml:space="preserve">Gordon A, Hannon GJ. Fastx-toolkit. FASTQ/A short-reads preprocessing tools (unpublished) http://hannonlab cshl edu/fastx_toolkit. 2010;5. </w:t>
      </w:r>
    </w:p>
    <w:p w14:paraId="5FF27B4F"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31. </w:t>
      </w:r>
      <w:r w:rsidRPr="00FD4CD6">
        <w:rPr>
          <w:noProof/>
        </w:rPr>
        <w:tab/>
        <w:t xml:space="preserve">Callahan BJ, McMurdie PJ, Rosen MJ, Han AW, Johnson AJA, Holmes SP. DADA2: high-resolution sample inference from Illumina amplicon data. Nat Methods. 2016;13: 581. </w:t>
      </w:r>
    </w:p>
    <w:p w14:paraId="74716CF3"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32. </w:t>
      </w:r>
      <w:r w:rsidRPr="00FD4CD6">
        <w:rPr>
          <w:noProof/>
        </w:rPr>
        <w:tab/>
        <w:t xml:space="preserve">Langmead B, Salzberg SL. Fast gapped-read alignment with Bowtie 2. Nat Methods. 2012;9: 357. </w:t>
      </w:r>
    </w:p>
    <w:p w14:paraId="3E6D8BA8"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33. </w:t>
      </w:r>
      <w:r w:rsidRPr="00FD4CD6">
        <w:rPr>
          <w:noProof/>
        </w:rPr>
        <w:tab/>
        <w:t xml:space="preserve">Gao X, Lin H, Revanna K, Dong Q. A Bayesian taxonomic classification method for 16S rRNA gene sequences with improved species-level accuracy. BMC Bioinformatics. 2017;18: 247. </w:t>
      </w:r>
    </w:p>
    <w:p w14:paraId="0B937CBC"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34. </w:t>
      </w:r>
      <w:r w:rsidRPr="00FD4CD6">
        <w:rPr>
          <w:noProof/>
        </w:rPr>
        <w:tab/>
        <w:t>Gold ZJ. Design and Implementation of Environmental DNA Metabarcoding Methods for Monitoring the Southern California Marine Protected Area Network. UCLA. 2020. doi:ark:/13030/m5j44187</w:t>
      </w:r>
    </w:p>
    <w:p w14:paraId="3424DD76"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35. </w:t>
      </w:r>
      <w:r w:rsidRPr="00FD4CD6">
        <w:rPr>
          <w:noProof/>
        </w:rPr>
        <w:tab/>
        <w:t xml:space="preserve">Ficetola GF, Coissac E, Zundel S, Riaz T, Shehzad W, Bessière J, et al. An in silico approach for the evaluation of DNA barcodes. BMC Genomics. 2010;11: 434. </w:t>
      </w:r>
    </w:p>
    <w:p w14:paraId="0550D54F"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lastRenderedPageBreak/>
        <w:t xml:space="preserve">36. </w:t>
      </w:r>
      <w:r w:rsidRPr="00FD4CD6">
        <w:rPr>
          <w:noProof/>
        </w:rPr>
        <w:tab/>
        <w:t xml:space="preserve">Camacho C, Coulouris G, Avagyan V, Ma N, Papadopoulos J, Bealer K, et al. BLAST+: architecture and applications. BMC Bioinformatics. 2009;10: 421. </w:t>
      </w:r>
    </w:p>
    <w:p w14:paraId="0913D839"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37. </w:t>
      </w:r>
      <w:r w:rsidRPr="00FD4CD6">
        <w:rPr>
          <w:noProof/>
        </w:rPr>
        <w:tab/>
        <w:t xml:space="preserve">Baker CCM. entrez qiime: a utility for generating QIIME input files from the NCBI databases. 2016. </w:t>
      </w:r>
    </w:p>
    <w:p w14:paraId="595AAFBD"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38. </w:t>
      </w:r>
      <w:r w:rsidRPr="00FD4CD6">
        <w:rPr>
          <w:noProof/>
        </w:rPr>
        <w:tab/>
        <w:t>McKnight DT, Huerlimann R, Bower DS, Schwarzkopf L, Alford RA, Zenger KR. microDecon: A highly accurate read‐subtraction tool for the post‐sequencing removal of contamination in metabarcoding studies. Environ DNA. 2019. doi:https://doi.org/10.1002/edn3.11</w:t>
      </w:r>
    </w:p>
    <w:p w14:paraId="0714C5DF"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39. </w:t>
      </w:r>
      <w:r w:rsidRPr="00FD4CD6">
        <w:rPr>
          <w:noProof/>
        </w:rPr>
        <w:tab/>
        <w:t xml:space="preserve">Oksanen J, Blanchet FG, Kindt R, Legendre P, Minchin PR, O’hara RB, et al. Package ‘vegan.’ Community Ecol Packag version. 2013;2. </w:t>
      </w:r>
    </w:p>
    <w:p w14:paraId="42F7B82E"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40. </w:t>
      </w:r>
      <w:r w:rsidRPr="00FD4CD6">
        <w:rPr>
          <w:noProof/>
        </w:rPr>
        <w:tab/>
        <w:t>Hsieh TC, Ma KH, Chao A. iNEXT: an R package for rarefaction and extrapolation of species diversity (Hill numbers). Methods Ecol Evol. 2016;7: 1451–1456. doi:https://doi.org/10.1111/2041-210X.12613</w:t>
      </w:r>
    </w:p>
    <w:p w14:paraId="34619115"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41. </w:t>
      </w:r>
      <w:r w:rsidRPr="00FD4CD6">
        <w:rPr>
          <w:noProof/>
        </w:rPr>
        <w:tab/>
        <w:t>Muggeo VMR. Segmented: an R package to fit regression models with broken-line relationships. R news. 2008;8: 20–25. doi:https://doi.org/10.1002/sim.1545</w:t>
      </w:r>
    </w:p>
    <w:p w14:paraId="1E079A56"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42. </w:t>
      </w:r>
      <w:r w:rsidRPr="00FD4CD6">
        <w:rPr>
          <w:noProof/>
        </w:rPr>
        <w:tab/>
        <w:t>Yamamoto S, Minami K, Fukaya K, Takahashi K, Sawada H, Murakami H, et al. Environmental DNA as a “snapshot” of fish distribution: A case study of Japanese jack mackerel in Maizuru Bay, Sea of Japan. PLoS One. 2016;11. doi:10.1371/journal.pone.0149786</w:t>
      </w:r>
    </w:p>
    <w:p w14:paraId="24B8A890"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lastRenderedPageBreak/>
        <w:t xml:space="preserve">43. </w:t>
      </w:r>
      <w:r w:rsidRPr="00FD4CD6">
        <w:rPr>
          <w:noProof/>
        </w:rPr>
        <w:tab/>
        <w:t>O’Donnell JL, Kelly RP, Shelton AO, Samhouri JF, Lowell NC, Williams GD. Spatial distribution of environmental DNA in a nearshore marine habitat. PeerJ. 2017;5: e3044. doi:10.7717/peerj.3044</w:t>
      </w:r>
    </w:p>
    <w:p w14:paraId="5B27758D"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44. </w:t>
      </w:r>
      <w:r w:rsidRPr="00FD4CD6">
        <w:rPr>
          <w:noProof/>
        </w:rPr>
        <w:tab/>
        <w:t>Sanford E, Sones JL, García-Reyes M, Goddard JHRR, Largier JL. Widespread shifts in the coastal biota of northern California during the 2014–2016 marine heatwaves. Sci Rep. 2019;9: 4216. doi:10.1038/s41598-019-40784-3</w:t>
      </w:r>
    </w:p>
    <w:p w14:paraId="13D588E1"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45. </w:t>
      </w:r>
      <w:r w:rsidRPr="00FD4CD6">
        <w:rPr>
          <w:noProof/>
        </w:rPr>
        <w:tab/>
        <w:t>Hyde JR, Vetter RD. The origin, evolution, and diversification of rockfishes of the genus Sebastes (Cuvier). Mol Phylogenet Evol. 2007;44: 790–811. doi:10.1016/j.ympev.2006.12.026</w:t>
      </w:r>
    </w:p>
    <w:p w14:paraId="01F0CD60"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46. </w:t>
      </w:r>
      <w:r w:rsidRPr="00FD4CD6">
        <w:rPr>
          <w:noProof/>
        </w:rPr>
        <w:tab/>
        <w:t>Williams GD, Levin PS, Palsson WA. Rockfish in Puget Sound: An ecological history of exploitation. Mar Policy. 2010;34: 1010–1020. doi:https://doi.org/10.1016/j.marpol.2010.02.008</w:t>
      </w:r>
    </w:p>
    <w:p w14:paraId="0E0380BE"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47. </w:t>
      </w:r>
      <w:r w:rsidRPr="00FD4CD6">
        <w:rPr>
          <w:noProof/>
        </w:rPr>
        <w:tab/>
        <w:t xml:space="preserve">Behrents KC. The comparative ecology and interactions between two sympatric gobies (Lythrypnus dalli and Lythrypnus zebra). University of Southern California; 1984. </w:t>
      </w:r>
    </w:p>
    <w:p w14:paraId="376EBA97"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48. </w:t>
      </w:r>
      <w:r w:rsidRPr="00FD4CD6">
        <w:rPr>
          <w:noProof/>
        </w:rPr>
        <w:tab/>
        <w:t xml:space="preserve">Love MS, Passarelli JK. Miller and Lea’s Guide to the Coastal Marine Fishes of California. 2nd. University of California Agriculture and Natural Resources; 2020. </w:t>
      </w:r>
    </w:p>
    <w:p w14:paraId="2DF8FADD"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49. </w:t>
      </w:r>
      <w:r w:rsidRPr="00FD4CD6">
        <w:rPr>
          <w:noProof/>
        </w:rPr>
        <w:tab/>
        <w:t xml:space="preserve">Kelly RP, Closek CJ, O’Donnell JL, Kralj JE, Shelton AO, Samhouri JF. Genetic and manual survey methods yield different and complementary views of an ecosystem. </w:t>
      </w:r>
      <w:r w:rsidRPr="00FD4CD6">
        <w:rPr>
          <w:noProof/>
        </w:rPr>
        <w:lastRenderedPageBreak/>
        <w:t>Front Mar Sci. 2017;3: 283. doi:https://doi.org/10.3389/fmars.2016.00283</w:t>
      </w:r>
    </w:p>
    <w:p w14:paraId="43BCB91E"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50. </w:t>
      </w:r>
      <w:r w:rsidRPr="00FD4CD6">
        <w:rPr>
          <w:noProof/>
        </w:rPr>
        <w:tab/>
        <w:t>Lester SE, Halpern BS. Biological responses in marine no-take reserves versus partially protected areas. Mar Ecol Prog Ser. 2008;367: 49–56. doi:https://doi.org/10.3354/meps07599</w:t>
      </w:r>
    </w:p>
    <w:p w14:paraId="3A167CA8"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51. </w:t>
      </w:r>
      <w:r w:rsidRPr="00FD4CD6">
        <w:rPr>
          <w:noProof/>
        </w:rPr>
        <w:tab/>
        <w:t xml:space="preserve">Royle JA, Link WA. Generalized site occupancy models allowing for false positive and false negative errors. Ecology. 2006;87: 835–841. </w:t>
      </w:r>
    </w:p>
    <w:p w14:paraId="0BB8FAD2"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52. </w:t>
      </w:r>
      <w:r w:rsidRPr="00FD4CD6">
        <w:rPr>
          <w:noProof/>
        </w:rPr>
        <w:tab/>
        <w:t>Gray AE, Williams ID, Stamoulis KA, Boland RC, Lino KC, Hauk BB, et al. Comparison of Reef Fish Survey Data Gathered by Open and Closed Circuit SCUBA Divers Reveals Differences in Areas With Higher Fishing Pressure. Fulton CJ, editor. PLoS One. 2016;11: e0167724. doi:10.1371/journal.pone.0167724</w:t>
      </w:r>
    </w:p>
    <w:p w14:paraId="527B1032"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53. </w:t>
      </w:r>
      <w:r w:rsidRPr="00FD4CD6">
        <w:rPr>
          <w:noProof/>
        </w:rPr>
        <w:tab/>
        <w:t>Edgar GJ, Barrett NS, Morton AJ. Biases associated with the use of underwater visual census techniques to quantify the density and size-structure of fish populations. J Exp Mar Bio Ecol. 2004;308: 269–290. doi:10.1016/j.jembe.2004.03.004</w:t>
      </w:r>
    </w:p>
    <w:p w14:paraId="56293A0F"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54. </w:t>
      </w:r>
      <w:r w:rsidRPr="00FD4CD6">
        <w:rPr>
          <w:noProof/>
        </w:rPr>
        <w:tab/>
        <w:t xml:space="preserve">Gaylord B, Rosman JH, Reed DC, Koseff JR, Fram J, MacIntyre S, et al. Spatial patterns of flow and their modification within and around a giant kelp forest. Limnol Oceanogr. 2007;52: 1838–1852. </w:t>
      </w:r>
    </w:p>
    <w:p w14:paraId="06A540DF"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55. </w:t>
      </w:r>
      <w:r w:rsidRPr="00FD4CD6">
        <w:rPr>
          <w:noProof/>
        </w:rPr>
        <w:tab/>
        <w:t>Kelly RP, O’Donnell JL, Lowell NC, Shelton AO, Samhouri JF, Hennessey SM, et al. Genetic signatures of ecological diversity along an urbanization gradient. PeerJ. 2016;4: e2444. doi:https://doi.org/10.7717/peerj.2444</w:t>
      </w:r>
    </w:p>
    <w:p w14:paraId="0CB66250"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lastRenderedPageBreak/>
        <w:t xml:space="preserve">56. </w:t>
      </w:r>
      <w:r w:rsidRPr="00FD4CD6">
        <w:rPr>
          <w:noProof/>
        </w:rPr>
        <w:tab/>
        <w:t>Shelton AO, Kelly RP, O’Donnell JL, Park L, Schwenke P, Greene C, et al. Environmental DNA provides quantitative estimates of a threatened salmon species. Biol Conserv. 2019;237: 383–391. doi:10.1016/j.biocon.2019.07.003</w:t>
      </w:r>
    </w:p>
    <w:p w14:paraId="4BE64C7C"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57. </w:t>
      </w:r>
      <w:r w:rsidRPr="00FD4CD6">
        <w:rPr>
          <w:noProof/>
        </w:rPr>
        <w:tab/>
        <w:t>Lacoursière-Roussel A, Côté G, Leclerc V, Bernatchez L, Cadotte M. Quantifying relative fish abundance with eDNA: a promising tool for fisheries management. J Appl Ecol. 2016;53. doi:10.1111/1365-2664.12598</w:t>
      </w:r>
    </w:p>
    <w:p w14:paraId="5D111E71" w14:textId="77777777" w:rsidR="00FD4CD6" w:rsidRPr="00FD4CD6" w:rsidRDefault="00FD4CD6" w:rsidP="00FD4CD6">
      <w:pPr>
        <w:widowControl w:val="0"/>
        <w:autoSpaceDE w:val="0"/>
        <w:autoSpaceDN w:val="0"/>
        <w:adjustRightInd w:val="0"/>
        <w:spacing w:after="240" w:line="480" w:lineRule="auto"/>
        <w:ind w:left="640" w:hanging="640"/>
        <w:rPr>
          <w:noProof/>
        </w:rPr>
      </w:pPr>
      <w:r w:rsidRPr="00FD4CD6">
        <w:rPr>
          <w:noProof/>
        </w:rPr>
        <w:t xml:space="preserve">58. </w:t>
      </w:r>
      <w:r w:rsidRPr="00FD4CD6">
        <w:rPr>
          <w:noProof/>
        </w:rPr>
        <w:tab/>
        <w:t xml:space="preserve">Iversen LL, Kielgast J, Sand-Jensen K. Monitoring of animal abundance by environmental DNA—An increasingly obscure perspective: A reply to Klymus et al., 2015. Biol Conserv. 2015;100: 479–480. </w:t>
      </w:r>
    </w:p>
    <w:p w14:paraId="356D231F" w14:textId="74C9B661" w:rsidR="002545A4" w:rsidRPr="00FD4CD6" w:rsidRDefault="00020DF5" w:rsidP="00FD4CD6">
      <w:pPr>
        <w:widowControl w:val="0"/>
        <w:autoSpaceDE w:val="0"/>
        <w:autoSpaceDN w:val="0"/>
        <w:adjustRightInd w:val="0"/>
        <w:spacing w:after="240" w:line="480" w:lineRule="auto"/>
        <w:ind w:left="640" w:hanging="640"/>
        <w:rPr>
          <w:sz w:val="32"/>
          <w:szCs w:val="32"/>
        </w:rPr>
      </w:pPr>
      <w:r w:rsidRPr="00A95C71">
        <w:rPr>
          <w:szCs w:val="24"/>
        </w:rPr>
        <w:fldChar w:fldCharType="end"/>
      </w:r>
      <w:r w:rsidR="002545A4" w:rsidRPr="00FD4CD6">
        <w:rPr>
          <w:b/>
          <w:sz w:val="32"/>
          <w:szCs w:val="32"/>
        </w:rPr>
        <w:t>Supplemental Tables</w:t>
      </w:r>
    </w:p>
    <w:p w14:paraId="36E92252"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S1: Taxonomy Table After Decontamination and Site Occupancy Modeling Using California Fish Reference Barcodes</w:t>
      </w:r>
    </w:p>
    <w:p w14:paraId="28D67743"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S2: Taxonomy Table After Decontamination Using California Fish Reference Barcodes</w:t>
      </w:r>
    </w:p>
    <w:p w14:paraId="46AA0627"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S3: Metadata for eDNA Samples</w:t>
      </w:r>
    </w:p>
    <w:p w14:paraId="03BAE495"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S4: Summarized Species Table with Site Level Detections</w:t>
      </w:r>
    </w:p>
    <w:p w14:paraId="33DFD683"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S5: Species Detected with eDNA Metabarcoding and National Park Service Kelp Forest Monitoring Program Underwater Visual Surveys</w:t>
      </w:r>
    </w:p>
    <w:p w14:paraId="2D3523C7"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S6: Underwater Visual Census Species Detections Across All Sites</w:t>
      </w:r>
    </w:p>
    <w:p w14:paraId="6AAA4801"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lastRenderedPageBreak/>
        <w:t>Table S7. List of All Species Observed by the Channel Islands National Park Service Kelp Forest Monitoring Program</w:t>
      </w:r>
    </w:p>
    <w:p w14:paraId="21994FD7"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S8 Taxonomy Table After Decontamination Using All Vertebrate References</w:t>
      </w:r>
    </w:p>
    <w:p w14:paraId="1198C027"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S9 Taxonomy Table After Decontamination and Site Occupancy Modeling Using All Vertebrate References</w:t>
      </w:r>
    </w:p>
    <w:p w14:paraId="2C1051DD" w14:textId="77777777" w:rsidR="002545A4"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S10 Budget Estimate of eDNA Metabarcode Sampling</w:t>
      </w:r>
    </w:p>
    <w:p w14:paraId="09215FE2" w14:textId="77777777" w:rsidR="002545A4" w:rsidRPr="00CC646C"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S11 Budget Estimate of eDNA Metabarcode Sampling</w:t>
      </w:r>
    </w:p>
    <w:p w14:paraId="608BD33E" w14:textId="71344BE6" w:rsidR="002545A4" w:rsidRPr="00FD4CD6" w:rsidRDefault="002545A4" w:rsidP="002545A4">
      <w:pPr>
        <w:pStyle w:val="MDPI61Supplementary"/>
        <w:spacing w:line="480" w:lineRule="auto"/>
        <w:jc w:val="left"/>
        <w:rPr>
          <w:rFonts w:ascii="Times New Roman" w:hAnsi="Times New Roman"/>
          <w:b/>
          <w:bCs/>
          <w:sz w:val="32"/>
          <w:szCs w:val="32"/>
        </w:rPr>
      </w:pPr>
      <w:r w:rsidRPr="00FD4CD6">
        <w:rPr>
          <w:rFonts w:ascii="Times New Roman" w:hAnsi="Times New Roman"/>
          <w:b/>
          <w:bCs/>
          <w:sz w:val="32"/>
          <w:szCs w:val="32"/>
        </w:rPr>
        <w:t>Supplemental Figures</w:t>
      </w:r>
    </w:p>
    <w:p w14:paraId="65974C56" w14:textId="15D1DDF9" w:rsidR="002545A4" w:rsidRPr="00CC646C" w:rsidRDefault="002545A4" w:rsidP="002545A4">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Fi</w:t>
      </w:r>
      <w:r w:rsidR="005B5604">
        <w:rPr>
          <w:rFonts w:ascii="Times New Roman" w:hAnsi="Times New Roman"/>
          <w:sz w:val="24"/>
          <w:szCs w:val="24"/>
        </w:rPr>
        <w:t>g</w:t>
      </w:r>
      <w:r w:rsidRPr="00CC646C">
        <w:rPr>
          <w:rFonts w:ascii="Times New Roman" w:hAnsi="Times New Roman"/>
          <w:sz w:val="24"/>
          <w:szCs w:val="24"/>
        </w:rPr>
        <w:t>S1: Species Richness Sequence Depth Rarefaction</w:t>
      </w:r>
    </w:p>
    <w:p w14:paraId="676EC1C0" w14:textId="60681759" w:rsidR="006E7F9F" w:rsidRPr="001A7395" w:rsidRDefault="006E7F9F" w:rsidP="000F1EA9">
      <w:pPr>
        <w:widowControl w:val="0"/>
        <w:autoSpaceDE w:val="0"/>
        <w:autoSpaceDN w:val="0"/>
        <w:adjustRightInd w:val="0"/>
        <w:spacing w:after="240" w:line="480" w:lineRule="auto"/>
        <w:ind w:left="640" w:hanging="640"/>
        <w:rPr>
          <w:szCs w:val="24"/>
        </w:rPr>
      </w:pPr>
    </w:p>
    <w:sectPr w:rsidR="006E7F9F" w:rsidRPr="001A7395" w:rsidSect="009A155B">
      <w:headerReference w:type="even" r:id="rId12"/>
      <w:headerReference w:type="default" r:id="rId13"/>
      <w:footerReference w:type="even" r:id="rId14"/>
      <w:footerReference w:type="default" r:id="rId15"/>
      <w:footerReference w:type="first" r:id="rId16"/>
      <w:pgSz w:w="11906" w:h="16838" w:code="9"/>
      <w:pgMar w:top="1417" w:right="1531" w:bottom="1077" w:left="1531" w:header="1020" w:footer="850" w:gutter="0"/>
      <w:lnNumType w:countBy="1" w:restart="continuous"/>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Zachary Gold" w:date="2020-11-24T13:49:00Z" w:initials="ZG">
    <w:p w14:paraId="275BBD57" w14:textId="40DC5039" w:rsidR="00F1724E" w:rsidRDefault="00F1724E">
      <w:pPr>
        <w:pStyle w:val="CommentText"/>
      </w:pPr>
      <w:r>
        <w:rPr>
          <w:rStyle w:val="CommentReference"/>
        </w:rPr>
        <w:annotationRef/>
      </w:r>
      <w:r>
        <w:t>So only using the RDFC which was ~10% of total dive time these are the numbers. Let me know if this reasonable</w:t>
      </w:r>
    </w:p>
  </w:comment>
  <w:comment w:id="8" w:author="Zachary Gold" w:date="2020-11-10T17:14:00Z" w:initials="ZG">
    <w:p w14:paraId="10E29DB2" w14:textId="231C5FD8" w:rsidR="00F1724E" w:rsidRDefault="00F1724E">
      <w:pPr>
        <w:pStyle w:val="CommentText"/>
      </w:pPr>
      <w:r>
        <w:rPr>
          <w:rStyle w:val="CommentReference"/>
        </w:rPr>
        <w:annotationRef/>
      </w:r>
      <w:r>
        <w:t>Check copy righted nature of the map, made on qgis so probably fine</w:t>
      </w:r>
    </w:p>
  </w:comment>
  <w:comment w:id="9" w:author="Zachary Gold" w:date="2020-11-10T17:56:00Z" w:initials="ZG">
    <w:p w14:paraId="287DED24" w14:textId="3B2026C3" w:rsidR="00F1724E" w:rsidRDefault="00F1724E">
      <w:pPr>
        <w:pStyle w:val="CommentText"/>
      </w:pPr>
      <w:r>
        <w:rPr>
          <w:rStyle w:val="CommentReference"/>
        </w:rPr>
        <w:annotationRef/>
      </w:r>
      <w:r w:rsidRPr="00F62609">
        <w:t>https://www.arcgis.com/home/item.html?id=33ea4550c8144e66847d902e4766c2f7</w:t>
      </w:r>
    </w:p>
  </w:comment>
  <w:comment w:id="10" w:author="Zachary Gold" w:date="2020-11-10T17:56:00Z" w:initials="ZG">
    <w:p w14:paraId="72DD97FF" w14:textId="3A1D0627" w:rsidR="00F1724E" w:rsidRDefault="00F1724E">
      <w:pPr>
        <w:pStyle w:val="CommentText"/>
      </w:pPr>
      <w:r>
        <w:rPr>
          <w:rStyle w:val="CommentReference"/>
        </w:rPr>
        <w:annotationRef/>
      </w:r>
    </w:p>
  </w:comment>
  <w:comment w:id="11" w:author="Sprague, Joshua" w:date="2020-11-20T17:22:00Z" w:initials="SJJ">
    <w:p w14:paraId="1A70D60F" w14:textId="73FEAC47" w:rsidR="00F1724E" w:rsidRDefault="00F1724E">
      <w:pPr>
        <w:pStyle w:val="CommentText"/>
      </w:pPr>
      <w:r>
        <w:rPr>
          <w:rStyle w:val="CommentReference"/>
        </w:rPr>
        <w:annotationRef/>
      </w:r>
      <w:r>
        <w:t xml:space="preserve">We can provide a map if you like. Just let me know </w:t>
      </w:r>
    </w:p>
  </w:comment>
  <w:comment w:id="12" w:author="Zachary Gold" w:date="2020-11-10T17:12:00Z" w:initials="ZG">
    <w:p w14:paraId="7BA08926" w14:textId="6EDCAAAC" w:rsidR="00F1724E" w:rsidRDefault="00F1724E">
      <w:pPr>
        <w:pStyle w:val="CommentText"/>
      </w:pPr>
      <w:r>
        <w:rPr>
          <w:rStyle w:val="CommentReference"/>
        </w:rPr>
        <w:annotationRef/>
      </w:r>
      <w:r>
        <w:t>Need to upload data following guidelines</w:t>
      </w:r>
    </w:p>
  </w:comment>
  <w:comment w:id="13" w:author="Zachary Gold" w:date="2020-11-10T18:18:00Z" w:initials="ZG">
    <w:p w14:paraId="32EDA241" w14:textId="51AE2DE5" w:rsidR="00F1724E" w:rsidRDefault="00F1724E">
      <w:pPr>
        <w:pStyle w:val="CommentText"/>
      </w:pPr>
      <w:r>
        <w:rPr>
          <w:rStyle w:val="CommentReference"/>
        </w:rPr>
        <w:annotationRef/>
      </w:r>
      <w:r>
        <w:t>Need to upload code for analyses to GitHub before submitting</w:t>
      </w:r>
    </w:p>
  </w:comment>
  <w:comment w:id="17" w:author="Kushner, David" w:date="2020-11-19T16:43:00Z" w:initials="KDJ">
    <w:p w14:paraId="40B3B0BD" w14:textId="06F217A8" w:rsidR="00F1724E" w:rsidRDefault="00F1724E">
      <w:pPr>
        <w:pStyle w:val="CommentText"/>
      </w:pPr>
      <w:r>
        <w:rPr>
          <w:rStyle w:val="CommentReference"/>
        </w:rPr>
        <w:annotationRef/>
      </w:r>
      <w:r>
        <w:t>Reevaluate this ?</w:t>
      </w:r>
    </w:p>
  </w:comment>
  <w:comment w:id="18" w:author="Zachary Gold" w:date="2020-11-24T14:25:00Z" w:initials="ZG">
    <w:p w14:paraId="5E422F5A" w14:textId="70926675" w:rsidR="00FD4CD6" w:rsidRDefault="00FD4CD6">
      <w:pPr>
        <w:pStyle w:val="CommentText"/>
      </w:pPr>
      <w:r>
        <w:rPr>
          <w:rStyle w:val="CommentReference"/>
        </w:rPr>
        <w:annotationRef/>
      </w:r>
      <w:r>
        <w:t>Well the below numbers are only based on RFDC and it is 50% of the cost. If the $1,200 estimate is wrong because of the vessel type then I am happy to update the math. I know this is a challenging/fraught comparison since it is only a slice of a very large and multi-</w:t>
      </w:r>
      <w:proofErr w:type="spellStart"/>
      <w:r>
        <w:t>facted</w:t>
      </w:r>
      <w:proofErr w:type="spellEnd"/>
      <w:r>
        <w:t xml:space="preserve"> program. See the supplemental tables</w:t>
      </w:r>
      <w:r w:rsidR="00400035">
        <w:t xml:space="preserve"> for my excel math and let me know how you think I should change this.</w:t>
      </w:r>
      <w:r>
        <w:t xml:space="preserve"> </w:t>
      </w:r>
    </w:p>
  </w:comment>
  <w:comment w:id="19" w:author="Kushner, David" w:date="2020-11-19T17:19:00Z" w:initials="KDJ">
    <w:p w14:paraId="0D25109C" w14:textId="5FF0938B" w:rsidR="00F1724E" w:rsidRDefault="00F1724E">
      <w:pPr>
        <w:pStyle w:val="CommentText"/>
      </w:pPr>
      <w:r>
        <w:rPr>
          <w:rStyle w:val="CommentReference"/>
        </w:rPr>
        <w:annotationRef/>
      </w:r>
      <w:r>
        <w:t>To the east we observe relatively fewer rockfish species, so wondering if we just look at these eastern/southern MPAs if this may filter this difference out.  Sorry I did not think of this earlier.</w:t>
      </w:r>
    </w:p>
  </w:comment>
  <w:comment w:id="20" w:author="Kushner, David" w:date="2020-11-19T17:22:00Z" w:initials="KDJ">
    <w:p w14:paraId="08B1120E" w14:textId="7308337D" w:rsidR="00F1724E" w:rsidRDefault="00F1724E">
      <w:pPr>
        <w:pStyle w:val="CommentText"/>
      </w:pPr>
      <w:r>
        <w:rPr>
          <w:rStyle w:val="CommentReference"/>
        </w:rPr>
        <w:annotationRef/>
      </w:r>
      <w:r>
        <w:t>Or perhaps higher abundance/detection of prey species that are more abundant outside of MPAs.  To say this you would have to look at the data more closely.  Just a thought.</w:t>
      </w:r>
    </w:p>
  </w:comment>
  <w:comment w:id="21" w:author="Zachary Gold" w:date="2020-11-24T14:34:00Z" w:initials="ZG">
    <w:p w14:paraId="671BC8EA" w14:textId="2FF7AC53" w:rsidR="00400035" w:rsidRDefault="00400035">
      <w:pPr>
        <w:pStyle w:val="CommentText"/>
      </w:pPr>
      <w:r>
        <w:rPr>
          <w:rStyle w:val="CommentReference"/>
        </w:rPr>
        <w:annotationRef/>
      </w:r>
    </w:p>
  </w:comment>
  <w:comment w:id="22" w:author="Zachary Gold" w:date="2020-11-24T14:34:00Z" w:initials="ZG">
    <w:p w14:paraId="1123948D" w14:textId="18B62227" w:rsidR="00400035" w:rsidRDefault="00400035">
      <w:pPr>
        <w:pStyle w:val="CommentText"/>
      </w:pPr>
      <w:r>
        <w:rPr>
          <w:rStyle w:val="CommentReference"/>
        </w:rPr>
        <w:annotationRef/>
      </w:r>
      <w:r>
        <w:t>I couldn’t see an obvious trend of species found outside the MPA being mostly prey species.</w:t>
      </w:r>
    </w:p>
  </w:comment>
  <w:comment w:id="41" w:author="Kushner, David" w:date="2020-11-19T17:28:00Z" w:initials="KDJ">
    <w:p w14:paraId="7D804CC3" w14:textId="471DBFFC" w:rsidR="00F1724E" w:rsidRDefault="00F1724E">
      <w:pPr>
        <w:pStyle w:val="CommentText"/>
      </w:pPr>
      <w:r>
        <w:rPr>
          <w:rStyle w:val="CommentReference"/>
        </w:rPr>
        <w:annotationRef/>
      </w:r>
      <w:r>
        <w:t>Not sure where 3 months came from, the KFM monitoring takes place May to October so 5-6 months.</w:t>
      </w:r>
    </w:p>
  </w:comment>
  <w:comment w:id="42" w:author="Sprague, Joshua" w:date="2020-11-20T18:38:00Z" w:initials="SJJ">
    <w:p w14:paraId="3B9339CB" w14:textId="5B33EF5E" w:rsidR="00F1724E" w:rsidRDefault="00F1724E">
      <w:pPr>
        <w:pStyle w:val="CommentText"/>
      </w:pPr>
      <w:r>
        <w:rPr>
          <w:rStyle w:val="CommentReference"/>
        </w:rPr>
        <w:annotationRef/>
      </w:r>
      <w:r>
        <w:t>Also, this estimate is for all data collection and data entry. A better comparison would be to include only the amount of time it takes to conduct the fish surveys (including site set-up). Reeling out the transect tape at beginning and reeling up at the end takes 30 minutes total. RDFC take 30 minutes per diver with 3-6 divers. Fish transects take 15 minutes and requires a pair of divers.</w:t>
      </w:r>
    </w:p>
  </w:comment>
  <w:comment w:id="43" w:author="Zachary Gold" w:date="2020-11-24T14:21:00Z" w:initials="ZG">
    <w:p w14:paraId="08EEC168" w14:textId="197DF94D" w:rsidR="00FD4CD6" w:rsidRDefault="00FD4CD6">
      <w:pPr>
        <w:pStyle w:val="CommentText"/>
      </w:pPr>
      <w:r>
        <w:rPr>
          <w:rStyle w:val="CommentReference"/>
        </w:rPr>
        <w:annotationRef/>
      </w:r>
      <w:r>
        <w:t>Josh can you provide an estimate for how long it would take to conduct RDFC at all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BBD57" w15:done="0"/>
  <w15:commentEx w15:paraId="10E29DB2" w15:done="0"/>
  <w15:commentEx w15:paraId="287DED24" w15:paraIdParent="10E29DB2" w15:done="0"/>
  <w15:commentEx w15:paraId="72DD97FF" w15:paraIdParent="10E29DB2" w15:done="0"/>
  <w15:commentEx w15:paraId="1A70D60F" w15:paraIdParent="10E29DB2" w15:done="0"/>
  <w15:commentEx w15:paraId="7BA08926" w15:done="0"/>
  <w15:commentEx w15:paraId="32EDA241" w15:done="0"/>
  <w15:commentEx w15:paraId="40B3B0BD" w15:done="0"/>
  <w15:commentEx w15:paraId="5E422F5A" w15:paraIdParent="40B3B0BD" w15:done="0"/>
  <w15:commentEx w15:paraId="0D25109C" w15:done="0"/>
  <w15:commentEx w15:paraId="08B1120E" w15:done="0"/>
  <w15:commentEx w15:paraId="671BC8EA" w15:paraIdParent="08B1120E" w15:done="0"/>
  <w15:commentEx w15:paraId="1123948D" w15:paraIdParent="08B1120E" w15:done="0"/>
  <w15:commentEx w15:paraId="7D804CC3" w15:done="0"/>
  <w15:commentEx w15:paraId="3B9339CB" w15:paraIdParent="7D804CC3" w15:done="0"/>
  <w15:commentEx w15:paraId="08EEC168" w15:paraIdParent="7D804C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8DDE" w16cex:dateUtc="2020-11-24T21:49:00Z"/>
  <w16cex:commentExtensible w16cex:durableId="235548DD" w16cex:dateUtc="2020-11-11T01:14:00Z"/>
  <w16cex:commentExtensible w16cex:durableId="235552BC" w16cex:dateUtc="2020-11-11T01:56:00Z"/>
  <w16cex:commentExtensible w16cex:durableId="235552BD" w16cex:dateUtc="2020-11-11T01:56:00Z"/>
  <w16cex:commentExtensible w16cex:durableId="23554881" w16cex:dateUtc="2020-11-11T01:12:00Z"/>
  <w16cex:commentExtensible w16cex:durableId="235557EC" w16cex:dateUtc="2020-11-11T02:18:00Z"/>
  <w16cex:commentExtensible w16cex:durableId="23679645" w16cex:dateUtc="2020-11-24T22:25:00Z"/>
  <w16cex:commentExtensible w16cex:durableId="23679866" w16cex:dateUtc="2020-11-24T22:34:00Z"/>
  <w16cex:commentExtensible w16cex:durableId="23679867" w16cex:dateUtc="2020-11-24T22:34:00Z"/>
  <w16cex:commentExtensible w16cex:durableId="23679569" w16cex:dateUtc="2020-11-24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BBD57" w16cid:durableId="23678DDE"/>
  <w16cid:commentId w16cid:paraId="10E29DB2" w16cid:durableId="235548DD"/>
  <w16cid:commentId w16cid:paraId="287DED24" w16cid:durableId="235552BC"/>
  <w16cid:commentId w16cid:paraId="72DD97FF" w16cid:durableId="235552BD"/>
  <w16cid:commentId w16cid:paraId="1A70D60F" w16cid:durableId="236279C9"/>
  <w16cid:commentId w16cid:paraId="7BA08926" w16cid:durableId="23554881"/>
  <w16cid:commentId w16cid:paraId="32EDA241" w16cid:durableId="235557EC"/>
  <w16cid:commentId w16cid:paraId="40B3B0BD" w16cid:durableId="23611F35"/>
  <w16cid:commentId w16cid:paraId="5E422F5A" w16cid:durableId="23679645"/>
  <w16cid:commentId w16cid:paraId="0D25109C" w16cid:durableId="236127BA"/>
  <w16cid:commentId w16cid:paraId="08B1120E" w16cid:durableId="23612852"/>
  <w16cid:commentId w16cid:paraId="671BC8EA" w16cid:durableId="23679866"/>
  <w16cid:commentId w16cid:paraId="1123948D" w16cid:durableId="23679867"/>
  <w16cid:commentId w16cid:paraId="7D804CC3" w16cid:durableId="236129C1"/>
  <w16cid:commentId w16cid:paraId="3B9339CB" w16cid:durableId="23628BBA"/>
  <w16cid:commentId w16cid:paraId="08EEC168" w16cid:durableId="236795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2764D" w14:textId="77777777" w:rsidR="00B21059" w:rsidRDefault="00B21059">
      <w:pPr>
        <w:spacing w:line="240" w:lineRule="auto"/>
      </w:pPr>
      <w:r>
        <w:separator/>
      </w:r>
    </w:p>
  </w:endnote>
  <w:endnote w:type="continuationSeparator" w:id="0">
    <w:p w14:paraId="7DB1529E" w14:textId="77777777" w:rsidR="00B21059" w:rsidRDefault="00B21059">
      <w:pPr>
        <w:spacing w:line="240" w:lineRule="auto"/>
      </w:pPr>
      <w:r>
        <w:continuationSeparator/>
      </w:r>
    </w:p>
  </w:endnote>
  <w:endnote w:type="continuationNotice" w:id="1">
    <w:p w14:paraId="2FEB2C13" w14:textId="77777777" w:rsidR="00B21059" w:rsidRDefault="00B210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1556334"/>
      <w:docPartObj>
        <w:docPartGallery w:val="Page Numbers (Bottom of Page)"/>
        <w:docPartUnique/>
      </w:docPartObj>
    </w:sdtPr>
    <w:sdtContent>
      <w:p w14:paraId="5CE48712" w14:textId="22E3A4E6" w:rsidR="00F1724E" w:rsidRDefault="00F1724E"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30005" w14:textId="77777777" w:rsidR="00F1724E" w:rsidRDefault="00F1724E" w:rsidP="009A1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0389115"/>
      <w:docPartObj>
        <w:docPartGallery w:val="Page Numbers (Bottom of Page)"/>
        <w:docPartUnique/>
      </w:docPartObj>
    </w:sdtPr>
    <w:sdtContent>
      <w:p w14:paraId="32F4C4BD" w14:textId="6A7D39F2" w:rsidR="00F1724E" w:rsidRDefault="00F1724E"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0CE7F8" w14:textId="77777777" w:rsidR="00F1724E" w:rsidRPr="00786E35" w:rsidRDefault="00F1724E" w:rsidP="009A155B">
    <w:pPr>
      <w:pStyle w:val="Footer"/>
      <w:spacing w:line="240" w:lineRule="auto"/>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341D" w14:textId="19E4946E" w:rsidR="00F1724E" w:rsidRPr="00372FCD" w:rsidRDefault="00F1724E" w:rsidP="0053024D">
    <w:pPr>
      <w:tabs>
        <w:tab w:val="right" w:pos="8844"/>
      </w:tabs>
      <w:adjustRightInd w:val="0"/>
      <w:snapToGrid w:val="0"/>
      <w:spacing w:before="120" w:line="240" w:lineRule="auto"/>
      <w:rPr>
        <w:rFonts w:ascii="Palatino Linotype" w:hAnsi="Palatino Linotype"/>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F680C" w14:textId="77777777" w:rsidR="00B21059" w:rsidRDefault="00B21059">
      <w:pPr>
        <w:spacing w:line="240" w:lineRule="auto"/>
      </w:pPr>
      <w:r>
        <w:separator/>
      </w:r>
    </w:p>
  </w:footnote>
  <w:footnote w:type="continuationSeparator" w:id="0">
    <w:p w14:paraId="197BAC84" w14:textId="77777777" w:rsidR="00B21059" w:rsidRDefault="00B21059">
      <w:pPr>
        <w:spacing w:line="240" w:lineRule="auto"/>
      </w:pPr>
      <w:r>
        <w:continuationSeparator/>
      </w:r>
    </w:p>
  </w:footnote>
  <w:footnote w:type="continuationNotice" w:id="1">
    <w:p w14:paraId="701BFC45" w14:textId="77777777" w:rsidR="00B21059" w:rsidRDefault="00B210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8817" w14:textId="77777777" w:rsidR="00F1724E" w:rsidRDefault="00F1724E" w:rsidP="00E8470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8C5A" w14:textId="6A37D86F" w:rsidR="00F1724E" w:rsidRPr="001F6022" w:rsidRDefault="00F1724E" w:rsidP="0053024D">
    <w:pPr>
      <w:tabs>
        <w:tab w:val="right" w:pos="8844"/>
      </w:tabs>
      <w:adjustRightInd w:val="0"/>
      <w:snapToGrid w:val="0"/>
      <w:spacing w:after="240" w:line="240" w:lineRule="auto"/>
      <w:rPr>
        <w:rFonts w:ascii="Palatino Linotype" w:hAnsi="Palatino Linotype"/>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6B67B0C"/>
    <w:multiLevelType w:val="hybridMultilevel"/>
    <w:tmpl w:val="0E5A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B78C6"/>
    <w:multiLevelType w:val="hybridMultilevel"/>
    <w:tmpl w:val="422267A2"/>
    <w:lvl w:ilvl="0" w:tplc="7E9812D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hary Gold">
    <w15:presenceInfo w15:providerId="AD" w15:userId="S::zjgold@personalmicrosoftsoftware.ucla.edu::88ea5811-7541-4fce-be18-e57f36485b1d"/>
  </w15:person>
  <w15:person w15:author="Sprague, Joshua">
    <w15:presenceInfo w15:providerId="AD" w15:userId="S::jsprague@nps.gov::e1b658b1-da8a-45e9-92b9-a16d5f92cac7"/>
  </w15:person>
  <w15:person w15:author="Kushner, David">
    <w15:presenceInfo w15:providerId="AD" w15:userId="S::dkushner@nps.gov::e438fdc5-50ff-4293-8277-121c952015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70"/>
    <w:rsid w:val="00001B94"/>
    <w:rsid w:val="00001C49"/>
    <w:rsid w:val="00016EA7"/>
    <w:rsid w:val="00020DF5"/>
    <w:rsid w:val="00023DA2"/>
    <w:rsid w:val="00024485"/>
    <w:rsid w:val="000251BD"/>
    <w:rsid w:val="000259C9"/>
    <w:rsid w:val="000333C1"/>
    <w:rsid w:val="0003541F"/>
    <w:rsid w:val="000357FD"/>
    <w:rsid w:val="00036E40"/>
    <w:rsid w:val="0004223A"/>
    <w:rsid w:val="00045385"/>
    <w:rsid w:val="000473E5"/>
    <w:rsid w:val="00050022"/>
    <w:rsid w:val="000551CF"/>
    <w:rsid w:val="00061769"/>
    <w:rsid w:val="000653AC"/>
    <w:rsid w:val="00065DED"/>
    <w:rsid w:val="000714E6"/>
    <w:rsid w:val="00073AE8"/>
    <w:rsid w:val="00082C73"/>
    <w:rsid w:val="00082F42"/>
    <w:rsid w:val="000834E2"/>
    <w:rsid w:val="000870B0"/>
    <w:rsid w:val="0009645E"/>
    <w:rsid w:val="00096A27"/>
    <w:rsid w:val="000A0DE1"/>
    <w:rsid w:val="000A354A"/>
    <w:rsid w:val="000A7384"/>
    <w:rsid w:val="000B064F"/>
    <w:rsid w:val="000B1848"/>
    <w:rsid w:val="000B1983"/>
    <w:rsid w:val="000B2F46"/>
    <w:rsid w:val="000B35BE"/>
    <w:rsid w:val="000B3C03"/>
    <w:rsid w:val="000B5C60"/>
    <w:rsid w:val="000B6C7B"/>
    <w:rsid w:val="000D0C43"/>
    <w:rsid w:val="000D54F2"/>
    <w:rsid w:val="000D669D"/>
    <w:rsid w:val="000D7172"/>
    <w:rsid w:val="000D7C3D"/>
    <w:rsid w:val="000E09B1"/>
    <w:rsid w:val="000E27FB"/>
    <w:rsid w:val="000E2D85"/>
    <w:rsid w:val="000E7052"/>
    <w:rsid w:val="000F1EA9"/>
    <w:rsid w:val="000F2398"/>
    <w:rsid w:val="000F411F"/>
    <w:rsid w:val="000F4627"/>
    <w:rsid w:val="000F494D"/>
    <w:rsid w:val="000F4DC0"/>
    <w:rsid w:val="0010613F"/>
    <w:rsid w:val="00106FA6"/>
    <w:rsid w:val="0011025A"/>
    <w:rsid w:val="00110D0B"/>
    <w:rsid w:val="00114ACA"/>
    <w:rsid w:val="00117230"/>
    <w:rsid w:val="00122CD1"/>
    <w:rsid w:val="001237D9"/>
    <w:rsid w:val="00134526"/>
    <w:rsid w:val="001346C1"/>
    <w:rsid w:val="00135E64"/>
    <w:rsid w:val="00141C6D"/>
    <w:rsid w:val="00147A56"/>
    <w:rsid w:val="00147D46"/>
    <w:rsid w:val="00156F15"/>
    <w:rsid w:val="00174E0C"/>
    <w:rsid w:val="00184BC9"/>
    <w:rsid w:val="00185B4B"/>
    <w:rsid w:val="001861CB"/>
    <w:rsid w:val="0018674E"/>
    <w:rsid w:val="001878EC"/>
    <w:rsid w:val="00190511"/>
    <w:rsid w:val="00190B43"/>
    <w:rsid w:val="00190CA3"/>
    <w:rsid w:val="00191983"/>
    <w:rsid w:val="001920C9"/>
    <w:rsid w:val="001A220E"/>
    <w:rsid w:val="001A2B79"/>
    <w:rsid w:val="001A3BA5"/>
    <w:rsid w:val="001A7395"/>
    <w:rsid w:val="001A7D03"/>
    <w:rsid w:val="001B094D"/>
    <w:rsid w:val="001B3A88"/>
    <w:rsid w:val="001C7298"/>
    <w:rsid w:val="001D1127"/>
    <w:rsid w:val="001D73A5"/>
    <w:rsid w:val="001D7EF5"/>
    <w:rsid w:val="001E08D1"/>
    <w:rsid w:val="001E2AEB"/>
    <w:rsid w:val="001E5B7A"/>
    <w:rsid w:val="001E7196"/>
    <w:rsid w:val="001E7FF4"/>
    <w:rsid w:val="001F40F9"/>
    <w:rsid w:val="001F42C9"/>
    <w:rsid w:val="001F487F"/>
    <w:rsid w:val="00200E80"/>
    <w:rsid w:val="00201812"/>
    <w:rsid w:val="0020577E"/>
    <w:rsid w:val="002065F1"/>
    <w:rsid w:val="00212ECF"/>
    <w:rsid w:val="002142BA"/>
    <w:rsid w:val="00217A2A"/>
    <w:rsid w:val="00226844"/>
    <w:rsid w:val="002275B5"/>
    <w:rsid w:val="00233D4D"/>
    <w:rsid w:val="00234C82"/>
    <w:rsid w:val="00237A3A"/>
    <w:rsid w:val="00240981"/>
    <w:rsid w:val="00241827"/>
    <w:rsid w:val="00241FD8"/>
    <w:rsid w:val="002451CD"/>
    <w:rsid w:val="0024793A"/>
    <w:rsid w:val="002545A4"/>
    <w:rsid w:val="00262AA9"/>
    <w:rsid w:val="00263309"/>
    <w:rsid w:val="00264383"/>
    <w:rsid w:val="0026520D"/>
    <w:rsid w:val="002669DE"/>
    <w:rsid w:val="002674BA"/>
    <w:rsid w:val="00271BB1"/>
    <w:rsid w:val="00275CD8"/>
    <w:rsid w:val="00290C01"/>
    <w:rsid w:val="002A1295"/>
    <w:rsid w:val="002A13E2"/>
    <w:rsid w:val="002C0BB3"/>
    <w:rsid w:val="002C482F"/>
    <w:rsid w:val="002C5BDD"/>
    <w:rsid w:val="002D503F"/>
    <w:rsid w:val="002D60EC"/>
    <w:rsid w:val="002E251C"/>
    <w:rsid w:val="002E69E9"/>
    <w:rsid w:val="002E6EBA"/>
    <w:rsid w:val="002F0BCB"/>
    <w:rsid w:val="002F44CE"/>
    <w:rsid w:val="00307ED3"/>
    <w:rsid w:val="003102B3"/>
    <w:rsid w:val="003132C0"/>
    <w:rsid w:val="00316C1A"/>
    <w:rsid w:val="00326141"/>
    <w:rsid w:val="00331AD6"/>
    <w:rsid w:val="003328B9"/>
    <w:rsid w:val="003349BC"/>
    <w:rsid w:val="00335901"/>
    <w:rsid w:val="0033659C"/>
    <w:rsid w:val="003372A6"/>
    <w:rsid w:val="00343311"/>
    <w:rsid w:val="00351C52"/>
    <w:rsid w:val="003573BD"/>
    <w:rsid w:val="00371E1F"/>
    <w:rsid w:val="0037760F"/>
    <w:rsid w:val="00377A09"/>
    <w:rsid w:val="003829F6"/>
    <w:rsid w:val="00383CCB"/>
    <w:rsid w:val="00383D43"/>
    <w:rsid w:val="00384444"/>
    <w:rsid w:val="0038766E"/>
    <w:rsid w:val="00393A79"/>
    <w:rsid w:val="00393F1C"/>
    <w:rsid w:val="00397474"/>
    <w:rsid w:val="003A444C"/>
    <w:rsid w:val="003A65E7"/>
    <w:rsid w:val="003B28AE"/>
    <w:rsid w:val="003C0C6F"/>
    <w:rsid w:val="003C1FEE"/>
    <w:rsid w:val="003C3178"/>
    <w:rsid w:val="003C5BB9"/>
    <w:rsid w:val="003C5F8F"/>
    <w:rsid w:val="003D0288"/>
    <w:rsid w:val="003D6ADF"/>
    <w:rsid w:val="003E6ACE"/>
    <w:rsid w:val="003F09C0"/>
    <w:rsid w:val="003F2D46"/>
    <w:rsid w:val="00400035"/>
    <w:rsid w:val="004014D0"/>
    <w:rsid w:val="00401D30"/>
    <w:rsid w:val="004049EB"/>
    <w:rsid w:val="00406146"/>
    <w:rsid w:val="004063FE"/>
    <w:rsid w:val="00406EE8"/>
    <w:rsid w:val="00411310"/>
    <w:rsid w:val="00415E95"/>
    <w:rsid w:val="00420D8A"/>
    <w:rsid w:val="00422386"/>
    <w:rsid w:val="00422F95"/>
    <w:rsid w:val="00423E7D"/>
    <w:rsid w:val="004304B1"/>
    <w:rsid w:val="00431303"/>
    <w:rsid w:val="00431ACB"/>
    <w:rsid w:val="004344F1"/>
    <w:rsid w:val="00436763"/>
    <w:rsid w:val="00445547"/>
    <w:rsid w:val="004508AF"/>
    <w:rsid w:val="004519CB"/>
    <w:rsid w:val="004542A7"/>
    <w:rsid w:val="00461C12"/>
    <w:rsid w:val="0046415C"/>
    <w:rsid w:val="00464163"/>
    <w:rsid w:val="004710EC"/>
    <w:rsid w:val="00471541"/>
    <w:rsid w:val="00472474"/>
    <w:rsid w:val="0047672F"/>
    <w:rsid w:val="004849A9"/>
    <w:rsid w:val="00491CAA"/>
    <w:rsid w:val="004925D2"/>
    <w:rsid w:val="00493A8C"/>
    <w:rsid w:val="00494760"/>
    <w:rsid w:val="0049607F"/>
    <w:rsid w:val="004A05AB"/>
    <w:rsid w:val="004A3536"/>
    <w:rsid w:val="004A5EBF"/>
    <w:rsid w:val="004A74D1"/>
    <w:rsid w:val="004B557B"/>
    <w:rsid w:val="004B610A"/>
    <w:rsid w:val="004B666D"/>
    <w:rsid w:val="004B7519"/>
    <w:rsid w:val="004C574F"/>
    <w:rsid w:val="004D1780"/>
    <w:rsid w:val="004D2DA8"/>
    <w:rsid w:val="004D3E07"/>
    <w:rsid w:val="004D4780"/>
    <w:rsid w:val="004D51BB"/>
    <w:rsid w:val="004D55D7"/>
    <w:rsid w:val="004D6FF2"/>
    <w:rsid w:val="004E1740"/>
    <w:rsid w:val="004E4428"/>
    <w:rsid w:val="004F137E"/>
    <w:rsid w:val="004F1A87"/>
    <w:rsid w:val="004F3A92"/>
    <w:rsid w:val="004F3D65"/>
    <w:rsid w:val="004F6692"/>
    <w:rsid w:val="004F68C4"/>
    <w:rsid w:val="004F716B"/>
    <w:rsid w:val="00504253"/>
    <w:rsid w:val="00512843"/>
    <w:rsid w:val="0051291E"/>
    <w:rsid w:val="00514BA0"/>
    <w:rsid w:val="005156C1"/>
    <w:rsid w:val="0051608D"/>
    <w:rsid w:val="00516EC5"/>
    <w:rsid w:val="00522646"/>
    <w:rsid w:val="0053021C"/>
    <w:rsid w:val="0053024D"/>
    <w:rsid w:val="00531520"/>
    <w:rsid w:val="005332F1"/>
    <w:rsid w:val="00533DAE"/>
    <w:rsid w:val="00540188"/>
    <w:rsid w:val="0055104F"/>
    <w:rsid w:val="00551450"/>
    <w:rsid w:val="00551613"/>
    <w:rsid w:val="00553ECC"/>
    <w:rsid w:val="005564FA"/>
    <w:rsid w:val="005603E0"/>
    <w:rsid w:val="00560D88"/>
    <w:rsid w:val="00562548"/>
    <w:rsid w:val="00562FC4"/>
    <w:rsid w:val="00563D62"/>
    <w:rsid w:val="00570D20"/>
    <w:rsid w:val="00571456"/>
    <w:rsid w:val="005773CF"/>
    <w:rsid w:val="00577B6F"/>
    <w:rsid w:val="00581926"/>
    <w:rsid w:val="00587D91"/>
    <w:rsid w:val="00591A9B"/>
    <w:rsid w:val="005937A8"/>
    <w:rsid w:val="00595564"/>
    <w:rsid w:val="00596110"/>
    <w:rsid w:val="005970C7"/>
    <w:rsid w:val="005A1E9C"/>
    <w:rsid w:val="005A587D"/>
    <w:rsid w:val="005A7DA9"/>
    <w:rsid w:val="005B5294"/>
    <w:rsid w:val="005B5604"/>
    <w:rsid w:val="005D11C5"/>
    <w:rsid w:val="005D2851"/>
    <w:rsid w:val="005D362E"/>
    <w:rsid w:val="005D3C9C"/>
    <w:rsid w:val="005D5C01"/>
    <w:rsid w:val="005D5FBD"/>
    <w:rsid w:val="005D613B"/>
    <w:rsid w:val="005D6568"/>
    <w:rsid w:val="005D7629"/>
    <w:rsid w:val="005D79BB"/>
    <w:rsid w:val="005E38E6"/>
    <w:rsid w:val="005E461F"/>
    <w:rsid w:val="005F2826"/>
    <w:rsid w:val="005F46AE"/>
    <w:rsid w:val="00600C2F"/>
    <w:rsid w:val="006030D7"/>
    <w:rsid w:val="006050D0"/>
    <w:rsid w:val="006061BA"/>
    <w:rsid w:val="00614960"/>
    <w:rsid w:val="00621018"/>
    <w:rsid w:val="006224BB"/>
    <w:rsid w:val="00623226"/>
    <w:rsid w:val="00626378"/>
    <w:rsid w:val="00631E86"/>
    <w:rsid w:val="006379E2"/>
    <w:rsid w:val="00642837"/>
    <w:rsid w:val="006432D2"/>
    <w:rsid w:val="00644268"/>
    <w:rsid w:val="006443DC"/>
    <w:rsid w:val="00645D6C"/>
    <w:rsid w:val="00661286"/>
    <w:rsid w:val="00663F15"/>
    <w:rsid w:val="00667B2A"/>
    <w:rsid w:val="00676DCC"/>
    <w:rsid w:val="0068422B"/>
    <w:rsid w:val="00685399"/>
    <w:rsid w:val="00686D84"/>
    <w:rsid w:val="00692393"/>
    <w:rsid w:val="00692A0A"/>
    <w:rsid w:val="00693199"/>
    <w:rsid w:val="00694132"/>
    <w:rsid w:val="006A1145"/>
    <w:rsid w:val="006A277F"/>
    <w:rsid w:val="006A37FA"/>
    <w:rsid w:val="006A3AC4"/>
    <w:rsid w:val="006A4D65"/>
    <w:rsid w:val="006B1651"/>
    <w:rsid w:val="006B1E89"/>
    <w:rsid w:val="006B221D"/>
    <w:rsid w:val="006B5B59"/>
    <w:rsid w:val="006C257D"/>
    <w:rsid w:val="006C7CA8"/>
    <w:rsid w:val="006D02B8"/>
    <w:rsid w:val="006E4349"/>
    <w:rsid w:val="006E5356"/>
    <w:rsid w:val="006E7F9F"/>
    <w:rsid w:val="006F5B4F"/>
    <w:rsid w:val="006F67D8"/>
    <w:rsid w:val="006F77F8"/>
    <w:rsid w:val="00700DB9"/>
    <w:rsid w:val="00701A99"/>
    <w:rsid w:val="00702109"/>
    <w:rsid w:val="00703002"/>
    <w:rsid w:val="00720F70"/>
    <w:rsid w:val="00723011"/>
    <w:rsid w:val="00723097"/>
    <w:rsid w:val="0072792E"/>
    <w:rsid w:val="00730AED"/>
    <w:rsid w:val="0073743C"/>
    <w:rsid w:val="0073743F"/>
    <w:rsid w:val="00741460"/>
    <w:rsid w:val="00744756"/>
    <w:rsid w:val="00745FC1"/>
    <w:rsid w:val="00756C67"/>
    <w:rsid w:val="00762A48"/>
    <w:rsid w:val="0076343F"/>
    <w:rsid w:val="00763711"/>
    <w:rsid w:val="00763AED"/>
    <w:rsid w:val="007648CE"/>
    <w:rsid w:val="007668D8"/>
    <w:rsid w:val="00766B41"/>
    <w:rsid w:val="00773FB6"/>
    <w:rsid w:val="007806AB"/>
    <w:rsid w:val="00782942"/>
    <w:rsid w:val="007853FC"/>
    <w:rsid w:val="007919D1"/>
    <w:rsid w:val="00791DB3"/>
    <w:rsid w:val="00792230"/>
    <w:rsid w:val="00797D6E"/>
    <w:rsid w:val="007B0DF4"/>
    <w:rsid w:val="007B1618"/>
    <w:rsid w:val="007B2CC8"/>
    <w:rsid w:val="007B4C2F"/>
    <w:rsid w:val="007B50A3"/>
    <w:rsid w:val="007B7312"/>
    <w:rsid w:val="007D2127"/>
    <w:rsid w:val="007D26BF"/>
    <w:rsid w:val="007D6AC6"/>
    <w:rsid w:val="007D75D3"/>
    <w:rsid w:val="007E1593"/>
    <w:rsid w:val="007E35EB"/>
    <w:rsid w:val="007E36A4"/>
    <w:rsid w:val="007E6DC8"/>
    <w:rsid w:val="007E7CCF"/>
    <w:rsid w:val="007F0A7D"/>
    <w:rsid w:val="007F448B"/>
    <w:rsid w:val="007F547A"/>
    <w:rsid w:val="007F649C"/>
    <w:rsid w:val="00800EE1"/>
    <w:rsid w:val="0080352B"/>
    <w:rsid w:val="00813A61"/>
    <w:rsid w:val="00822CE4"/>
    <w:rsid w:val="0082421C"/>
    <w:rsid w:val="00825131"/>
    <w:rsid w:val="008269A2"/>
    <w:rsid w:val="0083346E"/>
    <w:rsid w:val="00836C3E"/>
    <w:rsid w:val="00840C5A"/>
    <w:rsid w:val="00847F4D"/>
    <w:rsid w:val="00853C33"/>
    <w:rsid w:val="00862B87"/>
    <w:rsid w:val="00866180"/>
    <w:rsid w:val="008674E5"/>
    <w:rsid w:val="00867744"/>
    <w:rsid w:val="00877BD6"/>
    <w:rsid w:val="00881002"/>
    <w:rsid w:val="008921DF"/>
    <w:rsid w:val="0089377E"/>
    <w:rsid w:val="00893877"/>
    <w:rsid w:val="008A5C7F"/>
    <w:rsid w:val="008B27B8"/>
    <w:rsid w:val="008C03CD"/>
    <w:rsid w:val="008C1F9C"/>
    <w:rsid w:val="008C445A"/>
    <w:rsid w:val="008D1AA5"/>
    <w:rsid w:val="008D2617"/>
    <w:rsid w:val="008D41E6"/>
    <w:rsid w:val="008D62E6"/>
    <w:rsid w:val="008D65FC"/>
    <w:rsid w:val="008D76DD"/>
    <w:rsid w:val="008D77E2"/>
    <w:rsid w:val="008E3CA3"/>
    <w:rsid w:val="008F1517"/>
    <w:rsid w:val="0090060C"/>
    <w:rsid w:val="00905310"/>
    <w:rsid w:val="009055F7"/>
    <w:rsid w:val="009210DE"/>
    <w:rsid w:val="00926DAD"/>
    <w:rsid w:val="00927C43"/>
    <w:rsid w:val="00932189"/>
    <w:rsid w:val="0093698B"/>
    <w:rsid w:val="00937497"/>
    <w:rsid w:val="009377C0"/>
    <w:rsid w:val="0094019B"/>
    <w:rsid w:val="00942B56"/>
    <w:rsid w:val="00942DAF"/>
    <w:rsid w:val="009463D6"/>
    <w:rsid w:val="00951021"/>
    <w:rsid w:val="00955360"/>
    <w:rsid w:val="00962814"/>
    <w:rsid w:val="009714E4"/>
    <w:rsid w:val="00972510"/>
    <w:rsid w:val="00975E86"/>
    <w:rsid w:val="00982E5D"/>
    <w:rsid w:val="0099272B"/>
    <w:rsid w:val="0099649D"/>
    <w:rsid w:val="0099753D"/>
    <w:rsid w:val="00997B89"/>
    <w:rsid w:val="009A0BBA"/>
    <w:rsid w:val="009A155B"/>
    <w:rsid w:val="009A6681"/>
    <w:rsid w:val="009B1CDB"/>
    <w:rsid w:val="009C25F4"/>
    <w:rsid w:val="009C3337"/>
    <w:rsid w:val="009D0FC5"/>
    <w:rsid w:val="009D154F"/>
    <w:rsid w:val="009D19EE"/>
    <w:rsid w:val="009D3317"/>
    <w:rsid w:val="009D48A6"/>
    <w:rsid w:val="009D5F39"/>
    <w:rsid w:val="009E4CA1"/>
    <w:rsid w:val="009F575D"/>
    <w:rsid w:val="009F70E6"/>
    <w:rsid w:val="00A02186"/>
    <w:rsid w:val="00A02303"/>
    <w:rsid w:val="00A028BD"/>
    <w:rsid w:val="00A03267"/>
    <w:rsid w:val="00A124A8"/>
    <w:rsid w:val="00A13BD0"/>
    <w:rsid w:val="00A229CD"/>
    <w:rsid w:val="00A26B03"/>
    <w:rsid w:val="00A27341"/>
    <w:rsid w:val="00A30FC2"/>
    <w:rsid w:val="00A312EF"/>
    <w:rsid w:val="00A33E34"/>
    <w:rsid w:val="00A36D0B"/>
    <w:rsid w:val="00A42D4C"/>
    <w:rsid w:val="00A46008"/>
    <w:rsid w:val="00A463A1"/>
    <w:rsid w:val="00A46873"/>
    <w:rsid w:val="00A468CD"/>
    <w:rsid w:val="00A47B88"/>
    <w:rsid w:val="00A50ED8"/>
    <w:rsid w:val="00A5217A"/>
    <w:rsid w:val="00A61C8C"/>
    <w:rsid w:val="00A6694C"/>
    <w:rsid w:val="00A701C3"/>
    <w:rsid w:val="00A74A52"/>
    <w:rsid w:val="00A754C2"/>
    <w:rsid w:val="00A7557F"/>
    <w:rsid w:val="00A75621"/>
    <w:rsid w:val="00A76BC0"/>
    <w:rsid w:val="00A7761E"/>
    <w:rsid w:val="00A825DA"/>
    <w:rsid w:val="00A82DBF"/>
    <w:rsid w:val="00A83FD6"/>
    <w:rsid w:val="00A84D36"/>
    <w:rsid w:val="00A87AD9"/>
    <w:rsid w:val="00A91E5A"/>
    <w:rsid w:val="00A95968"/>
    <w:rsid w:val="00A95C71"/>
    <w:rsid w:val="00AA2ED5"/>
    <w:rsid w:val="00AA6A8B"/>
    <w:rsid w:val="00AA6D77"/>
    <w:rsid w:val="00AB1EEC"/>
    <w:rsid w:val="00AB3A08"/>
    <w:rsid w:val="00AB4667"/>
    <w:rsid w:val="00AB5A89"/>
    <w:rsid w:val="00AC088F"/>
    <w:rsid w:val="00AC3EBC"/>
    <w:rsid w:val="00AC6C74"/>
    <w:rsid w:val="00AD0792"/>
    <w:rsid w:val="00AD2727"/>
    <w:rsid w:val="00AD3EF5"/>
    <w:rsid w:val="00AD42CE"/>
    <w:rsid w:val="00AD4E34"/>
    <w:rsid w:val="00AE3082"/>
    <w:rsid w:val="00AE791F"/>
    <w:rsid w:val="00AF2682"/>
    <w:rsid w:val="00AF6962"/>
    <w:rsid w:val="00B0295D"/>
    <w:rsid w:val="00B04272"/>
    <w:rsid w:val="00B1068B"/>
    <w:rsid w:val="00B11EEC"/>
    <w:rsid w:val="00B21059"/>
    <w:rsid w:val="00B2173F"/>
    <w:rsid w:val="00B23CAD"/>
    <w:rsid w:val="00B27817"/>
    <w:rsid w:val="00B31A8E"/>
    <w:rsid w:val="00B31EB8"/>
    <w:rsid w:val="00B320B3"/>
    <w:rsid w:val="00B33D93"/>
    <w:rsid w:val="00B40043"/>
    <w:rsid w:val="00B455C9"/>
    <w:rsid w:val="00B51763"/>
    <w:rsid w:val="00B53BA3"/>
    <w:rsid w:val="00B55D13"/>
    <w:rsid w:val="00B57549"/>
    <w:rsid w:val="00B57CBB"/>
    <w:rsid w:val="00B62A64"/>
    <w:rsid w:val="00B66546"/>
    <w:rsid w:val="00B72680"/>
    <w:rsid w:val="00B75115"/>
    <w:rsid w:val="00B80239"/>
    <w:rsid w:val="00B838FD"/>
    <w:rsid w:val="00B8453F"/>
    <w:rsid w:val="00B875C2"/>
    <w:rsid w:val="00B902B6"/>
    <w:rsid w:val="00B91804"/>
    <w:rsid w:val="00B92058"/>
    <w:rsid w:val="00BA1178"/>
    <w:rsid w:val="00BA5EAF"/>
    <w:rsid w:val="00BA67A3"/>
    <w:rsid w:val="00BB5FF6"/>
    <w:rsid w:val="00BB6D0D"/>
    <w:rsid w:val="00BC0DCE"/>
    <w:rsid w:val="00BC4428"/>
    <w:rsid w:val="00BC52EE"/>
    <w:rsid w:val="00BD066D"/>
    <w:rsid w:val="00BD1366"/>
    <w:rsid w:val="00BD18C6"/>
    <w:rsid w:val="00BD30D6"/>
    <w:rsid w:val="00BD726C"/>
    <w:rsid w:val="00BE2E37"/>
    <w:rsid w:val="00BE5B15"/>
    <w:rsid w:val="00BE650E"/>
    <w:rsid w:val="00BE6737"/>
    <w:rsid w:val="00BE6813"/>
    <w:rsid w:val="00BF15C4"/>
    <w:rsid w:val="00BF3C30"/>
    <w:rsid w:val="00BF67BD"/>
    <w:rsid w:val="00BF6961"/>
    <w:rsid w:val="00C0005F"/>
    <w:rsid w:val="00C0354E"/>
    <w:rsid w:val="00C04DE7"/>
    <w:rsid w:val="00C060E6"/>
    <w:rsid w:val="00C06D82"/>
    <w:rsid w:val="00C06F22"/>
    <w:rsid w:val="00C12A88"/>
    <w:rsid w:val="00C13AA5"/>
    <w:rsid w:val="00C15090"/>
    <w:rsid w:val="00C17CE3"/>
    <w:rsid w:val="00C20C70"/>
    <w:rsid w:val="00C23B0C"/>
    <w:rsid w:val="00C252BB"/>
    <w:rsid w:val="00C25BB7"/>
    <w:rsid w:val="00C3114B"/>
    <w:rsid w:val="00C3382C"/>
    <w:rsid w:val="00C41CDB"/>
    <w:rsid w:val="00C428E0"/>
    <w:rsid w:val="00C450A8"/>
    <w:rsid w:val="00C4707C"/>
    <w:rsid w:val="00C570E5"/>
    <w:rsid w:val="00C60C44"/>
    <w:rsid w:val="00C664D0"/>
    <w:rsid w:val="00C719CB"/>
    <w:rsid w:val="00C72536"/>
    <w:rsid w:val="00C746A5"/>
    <w:rsid w:val="00C75358"/>
    <w:rsid w:val="00C75F75"/>
    <w:rsid w:val="00C81FF9"/>
    <w:rsid w:val="00C9000F"/>
    <w:rsid w:val="00C95AB5"/>
    <w:rsid w:val="00C97311"/>
    <w:rsid w:val="00CA1DCC"/>
    <w:rsid w:val="00CA3753"/>
    <w:rsid w:val="00CA3CA9"/>
    <w:rsid w:val="00CB0D80"/>
    <w:rsid w:val="00CB24BC"/>
    <w:rsid w:val="00CB25EA"/>
    <w:rsid w:val="00CC0270"/>
    <w:rsid w:val="00CC5BE3"/>
    <w:rsid w:val="00CC646C"/>
    <w:rsid w:val="00CC6F7D"/>
    <w:rsid w:val="00CD05F8"/>
    <w:rsid w:val="00CD11E4"/>
    <w:rsid w:val="00CD200C"/>
    <w:rsid w:val="00CD27A3"/>
    <w:rsid w:val="00CD3E3C"/>
    <w:rsid w:val="00CD58D4"/>
    <w:rsid w:val="00CD5ED4"/>
    <w:rsid w:val="00CD5FED"/>
    <w:rsid w:val="00CD7233"/>
    <w:rsid w:val="00CD73CF"/>
    <w:rsid w:val="00CE27C0"/>
    <w:rsid w:val="00CE4F5D"/>
    <w:rsid w:val="00CE65C0"/>
    <w:rsid w:val="00CF7A5A"/>
    <w:rsid w:val="00D00AD7"/>
    <w:rsid w:val="00D0254D"/>
    <w:rsid w:val="00D04F34"/>
    <w:rsid w:val="00D112BC"/>
    <w:rsid w:val="00D114D2"/>
    <w:rsid w:val="00D115D3"/>
    <w:rsid w:val="00D13B3A"/>
    <w:rsid w:val="00D15CCB"/>
    <w:rsid w:val="00D20464"/>
    <w:rsid w:val="00D2701A"/>
    <w:rsid w:val="00D3790E"/>
    <w:rsid w:val="00D37A56"/>
    <w:rsid w:val="00D42308"/>
    <w:rsid w:val="00D61192"/>
    <w:rsid w:val="00D6435A"/>
    <w:rsid w:val="00D67045"/>
    <w:rsid w:val="00D6743D"/>
    <w:rsid w:val="00D679F6"/>
    <w:rsid w:val="00D7676C"/>
    <w:rsid w:val="00D805D6"/>
    <w:rsid w:val="00D82DD2"/>
    <w:rsid w:val="00D8370F"/>
    <w:rsid w:val="00D84668"/>
    <w:rsid w:val="00D854D5"/>
    <w:rsid w:val="00D86381"/>
    <w:rsid w:val="00D926BA"/>
    <w:rsid w:val="00D946D3"/>
    <w:rsid w:val="00D95300"/>
    <w:rsid w:val="00D96326"/>
    <w:rsid w:val="00D976B9"/>
    <w:rsid w:val="00DA4365"/>
    <w:rsid w:val="00DA75D0"/>
    <w:rsid w:val="00DA7A7A"/>
    <w:rsid w:val="00DB547A"/>
    <w:rsid w:val="00DC15A5"/>
    <w:rsid w:val="00DC1C66"/>
    <w:rsid w:val="00DC3307"/>
    <w:rsid w:val="00DC396F"/>
    <w:rsid w:val="00DC3C4C"/>
    <w:rsid w:val="00DC4891"/>
    <w:rsid w:val="00DC6A49"/>
    <w:rsid w:val="00DC7B83"/>
    <w:rsid w:val="00DD32B3"/>
    <w:rsid w:val="00DD4CD0"/>
    <w:rsid w:val="00DE4C63"/>
    <w:rsid w:val="00DE4EF1"/>
    <w:rsid w:val="00DE6339"/>
    <w:rsid w:val="00DF00B2"/>
    <w:rsid w:val="00DF3405"/>
    <w:rsid w:val="00DF361D"/>
    <w:rsid w:val="00DF5596"/>
    <w:rsid w:val="00E00FA3"/>
    <w:rsid w:val="00E0420B"/>
    <w:rsid w:val="00E06E6E"/>
    <w:rsid w:val="00E1063F"/>
    <w:rsid w:val="00E146C0"/>
    <w:rsid w:val="00E174AE"/>
    <w:rsid w:val="00E21713"/>
    <w:rsid w:val="00E22150"/>
    <w:rsid w:val="00E3414D"/>
    <w:rsid w:val="00E36074"/>
    <w:rsid w:val="00E376AE"/>
    <w:rsid w:val="00E54E8E"/>
    <w:rsid w:val="00E635E6"/>
    <w:rsid w:val="00E73293"/>
    <w:rsid w:val="00E7399E"/>
    <w:rsid w:val="00E73E7D"/>
    <w:rsid w:val="00E75768"/>
    <w:rsid w:val="00E81C89"/>
    <w:rsid w:val="00E84705"/>
    <w:rsid w:val="00E956B9"/>
    <w:rsid w:val="00E97158"/>
    <w:rsid w:val="00EA2FBA"/>
    <w:rsid w:val="00EA4DAC"/>
    <w:rsid w:val="00EA7B8C"/>
    <w:rsid w:val="00EB0079"/>
    <w:rsid w:val="00EB1E63"/>
    <w:rsid w:val="00EB3463"/>
    <w:rsid w:val="00EB358D"/>
    <w:rsid w:val="00EB3C96"/>
    <w:rsid w:val="00EB7DB6"/>
    <w:rsid w:val="00EC1268"/>
    <w:rsid w:val="00EC14E6"/>
    <w:rsid w:val="00EC194F"/>
    <w:rsid w:val="00ED3ECD"/>
    <w:rsid w:val="00ED66A7"/>
    <w:rsid w:val="00EE43E1"/>
    <w:rsid w:val="00EE52B0"/>
    <w:rsid w:val="00EF103C"/>
    <w:rsid w:val="00EF2FB0"/>
    <w:rsid w:val="00F10E2A"/>
    <w:rsid w:val="00F123B7"/>
    <w:rsid w:val="00F12E46"/>
    <w:rsid w:val="00F145C4"/>
    <w:rsid w:val="00F1724E"/>
    <w:rsid w:val="00F23423"/>
    <w:rsid w:val="00F26313"/>
    <w:rsid w:val="00F26F30"/>
    <w:rsid w:val="00F35A36"/>
    <w:rsid w:val="00F41D1D"/>
    <w:rsid w:val="00F42763"/>
    <w:rsid w:val="00F463EB"/>
    <w:rsid w:val="00F53521"/>
    <w:rsid w:val="00F5743A"/>
    <w:rsid w:val="00F62609"/>
    <w:rsid w:val="00F65A21"/>
    <w:rsid w:val="00F7361A"/>
    <w:rsid w:val="00F74F90"/>
    <w:rsid w:val="00F855F9"/>
    <w:rsid w:val="00F85EA9"/>
    <w:rsid w:val="00F953E7"/>
    <w:rsid w:val="00FA0D45"/>
    <w:rsid w:val="00FA3C54"/>
    <w:rsid w:val="00FA44C3"/>
    <w:rsid w:val="00FA6183"/>
    <w:rsid w:val="00FA7531"/>
    <w:rsid w:val="00FB038E"/>
    <w:rsid w:val="00FB11C0"/>
    <w:rsid w:val="00FB3A0C"/>
    <w:rsid w:val="00FB418C"/>
    <w:rsid w:val="00FC20AC"/>
    <w:rsid w:val="00FC3FAE"/>
    <w:rsid w:val="00FC4057"/>
    <w:rsid w:val="00FC6122"/>
    <w:rsid w:val="00FD22F1"/>
    <w:rsid w:val="00FD4CD6"/>
    <w:rsid w:val="00FD6BBB"/>
    <w:rsid w:val="00FF1705"/>
    <w:rsid w:val="00FF2F16"/>
    <w:rsid w:val="00FF3028"/>
    <w:rsid w:val="00FF6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675AC"/>
  <w15:docId w15:val="{B9CF0FF9-DDD3-1C4A-B501-9C2E911C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18"/>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7B1618"/>
    <w:pPr>
      <w:spacing w:before="240" w:line="240" w:lineRule="auto"/>
      <w:ind w:firstLine="0"/>
      <w:jc w:val="left"/>
    </w:pPr>
    <w:rPr>
      <w:i/>
    </w:rPr>
  </w:style>
  <w:style w:type="paragraph" w:customStyle="1" w:styleId="MDPI12title">
    <w:name w:val="MDPI_1.2_title"/>
    <w:next w:val="MDPI13authornames"/>
    <w:qFormat/>
    <w:rsid w:val="007B1618"/>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7B1618"/>
    <w:pPr>
      <w:spacing w:after="120"/>
      <w:ind w:firstLine="0"/>
      <w:jc w:val="left"/>
    </w:pPr>
    <w:rPr>
      <w:b/>
      <w:snapToGrid/>
    </w:rPr>
  </w:style>
  <w:style w:type="paragraph" w:customStyle="1" w:styleId="MDPI14history">
    <w:name w:val="MDPI_1.4_history"/>
    <w:basedOn w:val="MDPI62Acknowledgments"/>
    <w:next w:val="Normal"/>
    <w:qFormat/>
    <w:rsid w:val="007B1618"/>
    <w:pPr>
      <w:ind w:left="113"/>
      <w:jc w:val="left"/>
    </w:pPr>
    <w:rPr>
      <w:snapToGrid/>
    </w:rPr>
  </w:style>
  <w:style w:type="paragraph" w:customStyle="1" w:styleId="MDPI16affiliation">
    <w:name w:val="MDPI_1.6_affiliation"/>
    <w:basedOn w:val="MDPI62Acknowledgments"/>
    <w:qFormat/>
    <w:rsid w:val="007B1618"/>
    <w:pPr>
      <w:spacing w:before="0"/>
      <w:ind w:left="311" w:hanging="198"/>
      <w:jc w:val="left"/>
    </w:pPr>
    <w:rPr>
      <w:snapToGrid/>
      <w:szCs w:val="18"/>
    </w:rPr>
  </w:style>
  <w:style w:type="paragraph" w:customStyle="1" w:styleId="MDPI17abstract">
    <w:name w:val="MDPI_1.7_abstract"/>
    <w:basedOn w:val="MDPI31text"/>
    <w:next w:val="MDPI18keywords"/>
    <w:qFormat/>
    <w:rsid w:val="007B1618"/>
    <w:pPr>
      <w:spacing w:before="240"/>
      <w:ind w:left="113" w:firstLine="0"/>
    </w:pPr>
    <w:rPr>
      <w:snapToGrid/>
    </w:rPr>
  </w:style>
  <w:style w:type="paragraph" w:customStyle="1" w:styleId="MDPI18keywords">
    <w:name w:val="MDPI_1.8_keywords"/>
    <w:basedOn w:val="MDPI31text"/>
    <w:next w:val="Normal"/>
    <w:qFormat/>
    <w:rsid w:val="007B1618"/>
    <w:pPr>
      <w:spacing w:before="240"/>
      <w:ind w:left="113" w:firstLine="0"/>
    </w:pPr>
  </w:style>
  <w:style w:type="paragraph" w:customStyle="1" w:styleId="MDPI19line">
    <w:name w:val="MDPI_1.9_line"/>
    <w:basedOn w:val="MDPI31text"/>
    <w:qFormat/>
    <w:rsid w:val="007B1618"/>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7B161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7B16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B1618"/>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7B1618"/>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7B161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7B161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7B1618"/>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B1618"/>
    <w:pPr>
      <w:ind w:firstLine="0"/>
    </w:pPr>
  </w:style>
  <w:style w:type="paragraph" w:customStyle="1" w:styleId="MDPI33textspaceafter">
    <w:name w:val="MDPI_3.3_text_space_after"/>
    <w:basedOn w:val="MDPI31text"/>
    <w:qFormat/>
    <w:rsid w:val="007B1618"/>
    <w:pPr>
      <w:spacing w:after="240"/>
    </w:pPr>
  </w:style>
  <w:style w:type="paragraph" w:customStyle="1" w:styleId="MDPI35textbeforelist">
    <w:name w:val="MDPI_3.5_text_before_list"/>
    <w:basedOn w:val="MDPI31text"/>
    <w:qFormat/>
    <w:rsid w:val="007B1618"/>
    <w:pPr>
      <w:spacing w:after="120"/>
    </w:pPr>
  </w:style>
  <w:style w:type="paragraph" w:customStyle="1" w:styleId="MDPI36textafterlist">
    <w:name w:val="MDPI_3.6_text_after_list"/>
    <w:basedOn w:val="MDPI31text"/>
    <w:qFormat/>
    <w:rsid w:val="007B1618"/>
    <w:pPr>
      <w:spacing w:before="120"/>
    </w:pPr>
  </w:style>
  <w:style w:type="paragraph" w:customStyle="1" w:styleId="MDPI37itemize">
    <w:name w:val="MDPI_3.7_itemize"/>
    <w:basedOn w:val="MDPI31text"/>
    <w:qFormat/>
    <w:rsid w:val="007B1618"/>
    <w:pPr>
      <w:numPr>
        <w:numId w:val="1"/>
      </w:numPr>
      <w:ind w:left="425" w:hanging="425"/>
    </w:pPr>
  </w:style>
  <w:style w:type="paragraph" w:customStyle="1" w:styleId="MDPI38bullet">
    <w:name w:val="MDPI_3.8_bullet"/>
    <w:basedOn w:val="MDPI31text"/>
    <w:qFormat/>
    <w:rsid w:val="007B1618"/>
    <w:pPr>
      <w:numPr>
        <w:numId w:val="2"/>
      </w:numPr>
      <w:ind w:left="425" w:hanging="425"/>
    </w:pPr>
  </w:style>
  <w:style w:type="paragraph" w:customStyle="1" w:styleId="MDPI39equation">
    <w:name w:val="MDPI_3.9_equation"/>
    <w:basedOn w:val="MDPI31text"/>
    <w:qFormat/>
    <w:rsid w:val="007B1618"/>
    <w:pPr>
      <w:spacing w:before="120" w:after="120"/>
      <w:ind w:left="709" w:firstLine="0"/>
      <w:jc w:val="center"/>
    </w:pPr>
  </w:style>
  <w:style w:type="paragraph" w:customStyle="1" w:styleId="MDPI3aequationnumber">
    <w:name w:val="MDPI_3.a_equation_number"/>
    <w:basedOn w:val="MDPI31text"/>
    <w:qFormat/>
    <w:rsid w:val="007B1618"/>
    <w:pPr>
      <w:spacing w:before="120" w:after="120" w:line="240" w:lineRule="auto"/>
      <w:ind w:firstLine="0"/>
      <w:jc w:val="right"/>
    </w:pPr>
  </w:style>
  <w:style w:type="paragraph" w:customStyle="1" w:styleId="MDPI62Acknowledgments">
    <w:name w:val="MDPI_6.2_Acknowledgments"/>
    <w:qFormat/>
    <w:rsid w:val="007B1618"/>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7B1618"/>
    <w:pPr>
      <w:spacing w:before="240" w:after="120" w:line="260" w:lineRule="atLeast"/>
      <w:ind w:left="425" w:right="425"/>
    </w:pPr>
    <w:rPr>
      <w:snapToGrid/>
      <w:szCs w:val="22"/>
    </w:rPr>
  </w:style>
  <w:style w:type="paragraph" w:customStyle="1" w:styleId="MDPI42tablebody">
    <w:name w:val="MDPI_4.2_table_body"/>
    <w:qFormat/>
    <w:rsid w:val="009B1C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7B1618"/>
    <w:pPr>
      <w:spacing w:before="0"/>
      <w:ind w:left="0" w:right="0"/>
    </w:pPr>
  </w:style>
  <w:style w:type="paragraph" w:customStyle="1" w:styleId="MDPI51figurecaption">
    <w:name w:val="MDPI_5.1_figure_caption"/>
    <w:basedOn w:val="MDPI62Acknowledgments"/>
    <w:qFormat/>
    <w:rsid w:val="007B1618"/>
    <w:pPr>
      <w:spacing w:after="240" w:line="260" w:lineRule="atLeast"/>
      <w:ind w:left="425" w:right="425"/>
    </w:pPr>
    <w:rPr>
      <w:snapToGrid/>
    </w:rPr>
  </w:style>
  <w:style w:type="paragraph" w:customStyle="1" w:styleId="MDPI52figure">
    <w:name w:val="MDPI_5.2_figure"/>
    <w:qFormat/>
    <w:rsid w:val="007B1618"/>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7B1618"/>
    <w:pPr>
      <w:spacing w:before="240"/>
    </w:pPr>
    <w:rPr>
      <w:lang w:eastAsia="en-US"/>
    </w:rPr>
  </w:style>
  <w:style w:type="paragraph" w:customStyle="1" w:styleId="MDPI63AuthorContributions">
    <w:name w:val="MDPI_6.3_AuthorContributions"/>
    <w:basedOn w:val="MDPI62Acknowledgments"/>
    <w:qFormat/>
    <w:rsid w:val="007B1618"/>
    <w:rPr>
      <w:rFonts w:eastAsia="SimSun"/>
      <w:color w:val="auto"/>
      <w:lang w:eastAsia="en-US"/>
    </w:rPr>
  </w:style>
  <w:style w:type="paragraph" w:customStyle="1" w:styleId="MDPI64CoI">
    <w:name w:val="MDPI_6.4_CoI"/>
    <w:basedOn w:val="MDPI62Acknowledgments"/>
    <w:qFormat/>
    <w:rsid w:val="007B1618"/>
  </w:style>
  <w:style w:type="paragraph" w:customStyle="1" w:styleId="MDPI31text">
    <w:name w:val="MDPI_3.1_text"/>
    <w:qFormat/>
    <w:rsid w:val="007B1618"/>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7B1618"/>
    <w:pPr>
      <w:spacing w:before="240" w:after="120"/>
      <w:ind w:firstLine="0"/>
      <w:jc w:val="left"/>
      <w:outlineLvl w:val="2"/>
    </w:pPr>
  </w:style>
  <w:style w:type="paragraph" w:customStyle="1" w:styleId="MDPI21heading1">
    <w:name w:val="MDPI_2.1_heading1"/>
    <w:basedOn w:val="MDPI23heading3"/>
    <w:qFormat/>
    <w:rsid w:val="007B1618"/>
    <w:pPr>
      <w:outlineLvl w:val="0"/>
    </w:pPr>
    <w:rPr>
      <w:b/>
    </w:rPr>
  </w:style>
  <w:style w:type="paragraph" w:customStyle="1" w:styleId="MDPI22heading2">
    <w:name w:val="MDPI_2.2_heading2"/>
    <w:basedOn w:val="Normal"/>
    <w:qFormat/>
    <w:rsid w:val="007B161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7B1618"/>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7B1618"/>
    <w:pPr>
      <w:spacing w:line="240" w:lineRule="auto"/>
    </w:pPr>
    <w:rPr>
      <w:sz w:val="18"/>
      <w:szCs w:val="18"/>
    </w:rPr>
  </w:style>
  <w:style w:type="character" w:customStyle="1" w:styleId="BalloonTextChar">
    <w:name w:val="Balloon Text Char"/>
    <w:link w:val="BalloonText"/>
    <w:uiPriority w:val="99"/>
    <w:semiHidden/>
    <w:rsid w:val="007B1618"/>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7B1618"/>
  </w:style>
  <w:style w:type="table" w:customStyle="1" w:styleId="MDPI41threelinetable">
    <w:name w:val="MDPI_4.1_three_line_table"/>
    <w:basedOn w:val="TableNormal"/>
    <w:uiPriority w:val="99"/>
    <w:rsid w:val="009B1CD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BE6813"/>
    <w:rPr>
      <w:color w:val="0563C1"/>
      <w:u w:val="single"/>
    </w:rPr>
  </w:style>
  <w:style w:type="character" w:customStyle="1" w:styleId="UnresolvedMention1">
    <w:name w:val="Unresolved Mention1"/>
    <w:uiPriority w:val="99"/>
    <w:semiHidden/>
    <w:unhideWhenUsed/>
    <w:rsid w:val="00393F1C"/>
    <w:rPr>
      <w:color w:val="605E5C"/>
      <w:shd w:val="clear" w:color="auto" w:fill="E1DFDD"/>
    </w:rPr>
  </w:style>
  <w:style w:type="table" w:customStyle="1" w:styleId="PlainTable41">
    <w:name w:val="Plain Table 41"/>
    <w:basedOn w:val="TableNormal"/>
    <w:uiPriority w:val="44"/>
    <w:rsid w:val="00D670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5D11C5"/>
    <w:rPr>
      <w:sz w:val="16"/>
      <w:szCs w:val="16"/>
    </w:rPr>
  </w:style>
  <w:style w:type="paragraph" w:styleId="CommentText">
    <w:name w:val="annotation text"/>
    <w:basedOn w:val="Normal"/>
    <w:link w:val="CommentTextChar"/>
    <w:uiPriority w:val="99"/>
    <w:unhideWhenUsed/>
    <w:rsid w:val="005D11C5"/>
    <w:pPr>
      <w:spacing w:line="240" w:lineRule="auto"/>
      <w:jc w:val="left"/>
    </w:pPr>
    <w:rPr>
      <w:rFonts w:asciiTheme="minorHAnsi" w:eastAsiaTheme="minorHAnsi" w:hAnsiTheme="minorHAnsi" w:cstheme="minorBidi"/>
      <w:color w:val="auto"/>
      <w:sz w:val="20"/>
      <w:lang w:eastAsia="en-US"/>
    </w:rPr>
  </w:style>
  <w:style w:type="character" w:customStyle="1" w:styleId="CommentTextChar">
    <w:name w:val="Comment Text Char"/>
    <w:basedOn w:val="DefaultParagraphFont"/>
    <w:link w:val="CommentText"/>
    <w:uiPriority w:val="99"/>
    <w:rsid w:val="005D11C5"/>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050022"/>
    <w:pPr>
      <w:jc w:val="both"/>
    </w:pPr>
    <w:rPr>
      <w:rFonts w:ascii="Times New Roman" w:eastAsia="Times New Roman" w:hAnsi="Times New Roman" w:cs="Times New Roman"/>
      <w:b/>
      <w:bCs/>
      <w:color w:val="000000"/>
      <w:lang w:eastAsia="de-DE"/>
    </w:rPr>
  </w:style>
  <w:style w:type="character" w:customStyle="1" w:styleId="CommentSubjectChar">
    <w:name w:val="Comment Subject Char"/>
    <w:basedOn w:val="CommentTextChar"/>
    <w:link w:val="CommentSubject"/>
    <w:uiPriority w:val="99"/>
    <w:semiHidden/>
    <w:rsid w:val="00050022"/>
    <w:rPr>
      <w:rFonts w:ascii="Times New Roman" w:eastAsia="Times New Roman" w:hAnsi="Times New Roman" w:cstheme="minorBidi"/>
      <w:b/>
      <w:bCs/>
      <w:color w:val="000000"/>
      <w:lang w:eastAsia="de-DE"/>
    </w:rPr>
  </w:style>
  <w:style w:type="paragraph" w:styleId="Revision">
    <w:name w:val="Revision"/>
    <w:hidden/>
    <w:uiPriority w:val="99"/>
    <w:semiHidden/>
    <w:rsid w:val="00B62A64"/>
    <w:rPr>
      <w:rFonts w:ascii="Times New Roman" w:eastAsia="Times New Roman" w:hAnsi="Times New Roman"/>
      <w:color w:val="000000"/>
      <w:sz w:val="24"/>
      <w:lang w:eastAsia="de-DE"/>
    </w:rPr>
  </w:style>
  <w:style w:type="character" w:styleId="PageNumber">
    <w:name w:val="page number"/>
    <w:basedOn w:val="DefaultParagraphFont"/>
    <w:uiPriority w:val="99"/>
    <w:semiHidden/>
    <w:unhideWhenUsed/>
    <w:rsid w:val="009A155B"/>
  </w:style>
  <w:style w:type="character" w:styleId="Emphasis">
    <w:name w:val="Emphasis"/>
    <w:basedOn w:val="DefaultParagraphFont"/>
    <w:uiPriority w:val="20"/>
    <w:qFormat/>
    <w:rsid w:val="00E54E8E"/>
    <w:rPr>
      <w:i/>
      <w:iCs/>
    </w:rPr>
  </w:style>
  <w:style w:type="character" w:styleId="Strong">
    <w:name w:val="Strong"/>
    <w:basedOn w:val="DefaultParagraphFont"/>
    <w:uiPriority w:val="22"/>
    <w:qFormat/>
    <w:rsid w:val="00E54E8E"/>
    <w:rPr>
      <w:b/>
      <w:bCs/>
    </w:rPr>
  </w:style>
  <w:style w:type="character" w:styleId="FollowedHyperlink">
    <w:name w:val="FollowedHyperlink"/>
    <w:basedOn w:val="DefaultParagraphFont"/>
    <w:uiPriority w:val="99"/>
    <w:semiHidden/>
    <w:unhideWhenUsed/>
    <w:rsid w:val="005D6568"/>
    <w:rPr>
      <w:color w:val="954F72" w:themeColor="followedHyperlink"/>
      <w:u w:val="single"/>
    </w:rPr>
  </w:style>
  <w:style w:type="paragraph" w:styleId="ListParagraph">
    <w:name w:val="List Paragraph"/>
    <w:basedOn w:val="Normal"/>
    <w:uiPriority w:val="34"/>
    <w:qFormat/>
    <w:rsid w:val="00CE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5653">
      <w:bodyDiv w:val="1"/>
      <w:marLeft w:val="0"/>
      <w:marRight w:val="0"/>
      <w:marTop w:val="0"/>
      <w:marBottom w:val="0"/>
      <w:divBdr>
        <w:top w:val="none" w:sz="0" w:space="0" w:color="auto"/>
        <w:left w:val="none" w:sz="0" w:space="0" w:color="auto"/>
        <w:bottom w:val="none" w:sz="0" w:space="0" w:color="auto"/>
        <w:right w:val="none" w:sz="0" w:space="0" w:color="auto"/>
      </w:divBdr>
    </w:div>
    <w:div w:id="196698988">
      <w:bodyDiv w:val="1"/>
      <w:marLeft w:val="0"/>
      <w:marRight w:val="0"/>
      <w:marTop w:val="0"/>
      <w:marBottom w:val="0"/>
      <w:divBdr>
        <w:top w:val="none" w:sz="0" w:space="0" w:color="auto"/>
        <w:left w:val="none" w:sz="0" w:space="0" w:color="auto"/>
        <w:bottom w:val="none" w:sz="0" w:space="0" w:color="auto"/>
        <w:right w:val="none" w:sz="0" w:space="0" w:color="auto"/>
      </w:divBdr>
    </w:div>
    <w:div w:id="222765341">
      <w:bodyDiv w:val="1"/>
      <w:marLeft w:val="0"/>
      <w:marRight w:val="0"/>
      <w:marTop w:val="0"/>
      <w:marBottom w:val="0"/>
      <w:divBdr>
        <w:top w:val="none" w:sz="0" w:space="0" w:color="auto"/>
        <w:left w:val="none" w:sz="0" w:space="0" w:color="auto"/>
        <w:bottom w:val="none" w:sz="0" w:space="0" w:color="auto"/>
        <w:right w:val="none" w:sz="0" w:space="0" w:color="auto"/>
      </w:divBdr>
    </w:div>
    <w:div w:id="327710956">
      <w:bodyDiv w:val="1"/>
      <w:marLeft w:val="0"/>
      <w:marRight w:val="0"/>
      <w:marTop w:val="0"/>
      <w:marBottom w:val="0"/>
      <w:divBdr>
        <w:top w:val="none" w:sz="0" w:space="0" w:color="auto"/>
        <w:left w:val="none" w:sz="0" w:space="0" w:color="auto"/>
        <w:bottom w:val="none" w:sz="0" w:space="0" w:color="auto"/>
        <w:right w:val="none" w:sz="0" w:space="0" w:color="auto"/>
      </w:divBdr>
    </w:div>
    <w:div w:id="446587562">
      <w:bodyDiv w:val="1"/>
      <w:marLeft w:val="0"/>
      <w:marRight w:val="0"/>
      <w:marTop w:val="0"/>
      <w:marBottom w:val="0"/>
      <w:divBdr>
        <w:top w:val="none" w:sz="0" w:space="0" w:color="auto"/>
        <w:left w:val="none" w:sz="0" w:space="0" w:color="auto"/>
        <w:bottom w:val="none" w:sz="0" w:space="0" w:color="auto"/>
        <w:right w:val="none" w:sz="0" w:space="0" w:color="auto"/>
      </w:divBdr>
    </w:div>
    <w:div w:id="627443325">
      <w:bodyDiv w:val="1"/>
      <w:marLeft w:val="0"/>
      <w:marRight w:val="0"/>
      <w:marTop w:val="0"/>
      <w:marBottom w:val="0"/>
      <w:divBdr>
        <w:top w:val="none" w:sz="0" w:space="0" w:color="auto"/>
        <w:left w:val="none" w:sz="0" w:space="0" w:color="auto"/>
        <w:bottom w:val="none" w:sz="0" w:space="0" w:color="auto"/>
        <w:right w:val="none" w:sz="0" w:space="0" w:color="auto"/>
      </w:divBdr>
    </w:div>
    <w:div w:id="1282761249">
      <w:bodyDiv w:val="1"/>
      <w:marLeft w:val="0"/>
      <w:marRight w:val="0"/>
      <w:marTop w:val="0"/>
      <w:marBottom w:val="0"/>
      <w:divBdr>
        <w:top w:val="none" w:sz="0" w:space="0" w:color="auto"/>
        <w:left w:val="none" w:sz="0" w:space="0" w:color="auto"/>
        <w:bottom w:val="none" w:sz="0" w:space="0" w:color="auto"/>
        <w:right w:val="none" w:sz="0" w:space="0" w:color="auto"/>
      </w:divBdr>
    </w:div>
    <w:div w:id="1320688646">
      <w:bodyDiv w:val="1"/>
      <w:marLeft w:val="0"/>
      <w:marRight w:val="0"/>
      <w:marTop w:val="0"/>
      <w:marBottom w:val="0"/>
      <w:divBdr>
        <w:top w:val="none" w:sz="0" w:space="0" w:color="auto"/>
        <w:left w:val="none" w:sz="0" w:space="0" w:color="auto"/>
        <w:bottom w:val="none" w:sz="0" w:space="0" w:color="auto"/>
        <w:right w:val="none" w:sz="0" w:space="0" w:color="auto"/>
      </w:divBdr>
    </w:div>
    <w:div w:id="1331954281">
      <w:bodyDiv w:val="1"/>
      <w:marLeft w:val="0"/>
      <w:marRight w:val="0"/>
      <w:marTop w:val="0"/>
      <w:marBottom w:val="0"/>
      <w:divBdr>
        <w:top w:val="none" w:sz="0" w:space="0" w:color="auto"/>
        <w:left w:val="none" w:sz="0" w:space="0" w:color="auto"/>
        <w:bottom w:val="none" w:sz="0" w:space="0" w:color="auto"/>
        <w:right w:val="none" w:sz="0" w:space="0" w:color="auto"/>
      </w:divBdr>
    </w:div>
    <w:div w:id="1332415861">
      <w:bodyDiv w:val="1"/>
      <w:marLeft w:val="0"/>
      <w:marRight w:val="0"/>
      <w:marTop w:val="0"/>
      <w:marBottom w:val="0"/>
      <w:divBdr>
        <w:top w:val="none" w:sz="0" w:space="0" w:color="auto"/>
        <w:left w:val="none" w:sz="0" w:space="0" w:color="auto"/>
        <w:bottom w:val="none" w:sz="0" w:space="0" w:color="auto"/>
        <w:right w:val="none" w:sz="0" w:space="0" w:color="auto"/>
      </w:divBdr>
    </w:div>
    <w:div w:id="1554002485">
      <w:bodyDiv w:val="1"/>
      <w:marLeft w:val="0"/>
      <w:marRight w:val="0"/>
      <w:marTop w:val="0"/>
      <w:marBottom w:val="0"/>
      <w:divBdr>
        <w:top w:val="none" w:sz="0" w:space="0" w:color="auto"/>
        <w:left w:val="none" w:sz="0" w:space="0" w:color="auto"/>
        <w:bottom w:val="none" w:sz="0" w:space="0" w:color="auto"/>
        <w:right w:val="none" w:sz="0" w:space="0" w:color="auto"/>
      </w:divBdr>
    </w:div>
    <w:div w:id="1896427745">
      <w:bodyDiv w:val="1"/>
      <w:marLeft w:val="0"/>
      <w:marRight w:val="0"/>
      <w:marTop w:val="0"/>
      <w:marBottom w:val="0"/>
      <w:divBdr>
        <w:top w:val="none" w:sz="0" w:space="0" w:color="auto"/>
        <w:left w:val="none" w:sz="0" w:space="0" w:color="auto"/>
        <w:bottom w:val="none" w:sz="0" w:space="0" w:color="auto"/>
        <w:right w:val="none" w:sz="0" w:space="0" w:color="auto"/>
      </w:divBdr>
    </w:div>
    <w:div w:id="1958873455">
      <w:bodyDiv w:val="1"/>
      <w:marLeft w:val="0"/>
      <w:marRight w:val="0"/>
      <w:marTop w:val="0"/>
      <w:marBottom w:val="0"/>
      <w:divBdr>
        <w:top w:val="none" w:sz="0" w:space="0" w:color="auto"/>
        <w:left w:val="none" w:sz="0" w:space="0" w:color="auto"/>
        <w:bottom w:val="none" w:sz="0" w:space="0" w:color="auto"/>
        <w:right w:val="none" w:sz="0" w:space="0" w:color="auto"/>
      </w:divBdr>
    </w:div>
    <w:div w:id="2020497458">
      <w:bodyDiv w:val="1"/>
      <w:marLeft w:val="0"/>
      <w:marRight w:val="0"/>
      <w:marTop w:val="0"/>
      <w:marBottom w:val="0"/>
      <w:divBdr>
        <w:top w:val="none" w:sz="0" w:space="0" w:color="auto"/>
        <w:left w:val="none" w:sz="0" w:space="0" w:color="auto"/>
        <w:bottom w:val="none" w:sz="0" w:space="0" w:color="auto"/>
        <w:right w:val="none" w:sz="0" w:space="0" w:color="auto"/>
      </w:divBdr>
    </w:div>
    <w:div w:id="208301653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B5C2-6736-4726-A0D8-9CAF7E92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45025</Words>
  <Characters>256646</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301069</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3</cp:revision>
  <dcterms:created xsi:type="dcterms:W3CDTF">2020-11-24T22:26:00Z</dcterms:created>
  <dcterms:modified xsi:type="dcterms:W3CDTF">2020-11-24T22:35:00Z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http://www.zotero.org/styles/conservation-genetics</vt:lpwstr>
  </property>
  <property fmtid="{D5CDD505-2E9C-101B-9397-08002B2CF9AE}" pid="5" name="Mendeley Recent Style Name 1_1">
    <vt:lpwstr>Conservation Genetics</vt:lpwstr>
  </property>
  <property fmtid="{D5CDD505-2E9C-101B-9397-08002B2CF9AE}" pid="6" name="Mendeley Recent Style Id 2_1">
    <vt:lpwstr>http://www.zotero.org/styles/conservation-genetics-resources</vt:lpwstr>
  </property>
  <property fmtid="{D5CDD505-2E9C-101B-9397-08002B2CF9AE}" pid="7" name="Mendeley Recent Style Name 2_1">
    <vt:lpwstr>Conservation Genetics Resources</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http://www.zotero.org/styles/molecular-ecology</vt:lpwstr>
  </property>
  <property fmtid="{D5CDD505-2E9C-101B-9397-08002B2CF9AE}" pid="15" name="Mendeley Recent Style Name 6_1">
    <vt:lpwstr>Molecular Ecology</vt:lpwstr>
  </property>
  <property fmtid="{D5CDD505-2E9C-101B-9397-08002B2CF9AE}" pid="16" name="Mendeley Recent Style Id 7_1">
    <vt:lpwstr>http://www.zotero.org/styles/plos-biology</vt:lpwstr>
  </property>
  <property fmtid="{D5CDD505-2E9C-101B-9397-08002B2CF9AE}" pid="17" name="Mendeley Recent Style Name 7_1">
    <vt:lpwstr>PLOS Biology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36705857-f911-3d59-87c6-44a470f113d8</vt:lpwstr>
  </property>
  <property fmtid="{D5CDD505-2E9C-101B-9397-08002B2CF9AE}" pid="24" name="Mendeley Citation Style_1">
    <vt:lpwstr>http://www.zotero.org/styles/plos-biology</vt:lpwstr>
  </property>
</Properties>
</file>